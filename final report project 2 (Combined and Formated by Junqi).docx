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F44" w:rsidRDefault="00B50F44" w:rsidP="00FE308B">
      <w:pPr>
        <w:rPr>
          <w:b/>
          <w:u w:val="single"/>
        </w:rPr>
      </w:pPr>
    </w:p>
    <w:p w:rsidR="00FE308B" w:rsidRDefault="00FE308B" w:rsidP="00FE308B">
      <w:pPr>
        <w:pStyle w:val="Heading1"/>
        <w:jc w:val="center"/>
        <w:rPr>
          <w:rFonts w:ascii="Times New Roman" w:hAnsi="Times New Roman" w:cs="Times New Roman"/>
        </w:rPr>
      </w:pPr>
      <w:r>
        <w:rPr>
          <w:rFonts w:ascii="Times New Roman" w:hAnsi="Times New Roman" w:cs="Times New Roman"/>
        </w:rPr>
        <w:t xml:space="preserve">STAT 557 </w:t>
      </w:r>
      <w:r w:rsidRPr="00D2363C">
        <w:rPr>
          <w:rFonts w:ascii="Times New Roman" w:hAnsi="Times New Roman" w:cs="Times New Roman"/>
        </w:rPr>
        <w:t xml:space="preserve">Project </w:t>
      </w:r>
      <w:r>
        <w:rPr>
          <w:rFonts w:ascii="Times New Roman" w:hAnsi="Times New Roman" w:cs="Times New Roman"/>
        </w:rPr>
        <w:t>Report</w:t>
      </w:r>
      <w:r w:rsidRPr="00D2363C">
        <w:rPr>
          <w:rFonts w:ascii="Times New Roman" w:hAnsi="Times New Roman" w:cs="Times New Roman"/>
        </w:rPr>
        <w:t xml:space="preserve">: </w:t>
      </w:r>
      <w:r>
        <w:rPr>
          <w:rFonts w:ascii="Times New Roman" w:hAnsi="Times New Roman" w:cs="Times New Roman"/>
        </w:rPr>
        <w:t>K means, K center and KNN</w:t>
      </w:r>
    </w:p>
    <w:p w:rsidR="00FE308B" w:rsidRPr="001B0DDE" w:rsidRDefault="00FE308B" w:rsidP="00FE308B">
      <w:pPr>
        <w:pStyle w:val="Heading2"/>
        <w:numPr>
          <w:ilvl w:val="0"/>
          <w:numId w:val="1"/>
        </w:numPr>
        <w:rPr>
          <w:rFonts w:ascii="Times New Roman" w:hAnsi="Times New Roman" w:cs="Times New Roman"/>
        </w:rPr>
      </w:pPr>
      <w:r w:rsidRPr="001B0DDE">
        <w:rPr>
          <w:rFonts w:ascii="Times New Roman" w:hAnsi="Times New Roman" w:cs="Times New Roman"/>
        </w:rPr>
        <w:t>Problem Statement</w:t>
      </w:r>
    </w:p>
    <w:p w:rsidR="00FE308B" w:rsidRDefault="00FE308B" w:rsidP="00FE308B">
      <w:pPr>
        <w:jc w:val="both"/>
        <w:rPr>
          <w:rFonts w:ascii="Times New Roman" w:hAnsi="Times New Roman" w:cs="Times New Roman"/>
          <w:sz w:val="24"/>
          <w:szCs w:val="24"/>
        </w:rPr>
      </w:pPr>
      <w:r>
        <w:rPr>
          <w:rFonts w:ascii="Times New Roman" w:hAnsi="Times New Roman" w:cs="Times New Roman"/>
          <w:sz w:val="24"/>
          <w:szCs w:val="24"/>
        </w:rPr>
        <w:t>Typically, the wine could be classified according to various methods, including place of origin, appellation, vilification method, vantage, and sweetness</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The development of analytical chemistry has enabled a close examination of chemical components in the wine, which could be as much as more than 20 kinds. The precisely detected chemical components together with their quantity in the wine provide useful dataset for classifying the wine through a data mining approach.</w:t>
      </w:r>
    </w:p>
    <w:p w:rsidR="00FE308B" w:rsidRDefault="00F835D6" w:rsidP="00FE308B">
      <w:pPr>
        <w:jc w:val="both"/>
        <w:rPr>
          <w:rFonts w:ascii="Times New Roman" w:hAnsi="Times New Roman" w:cs="Times New Roman"/>
          <w:sz w:val="24"/>
          <w:szCs w:val="24"/>
        </w:rPr>
      </w:pPr>
      <w:r>
        <w:rPr>
          <w:rFonts w:ascii="Times New Roman" w:hAnsi="Times New Roman" w:cs="Times New Roman"/>
          <w:sz w:val="24"/>
          <w:szCs w:val="24"/>
        </w:rPr>
        <w:t xml:space="preserve">This project </w:t>
      </w:r>
      <w:ins w:id="0" w:author="JUNQI ZHAO" w:date="2017-10-18T11:46:00Z">
        <w:r>
          <w:rPr>
            <w:rFonts w:ascii="Times New Roman" w:hAnsi="Times New Roman" w:cs="Times New Roman"/>
            <w:sz w:val="24"/>
            <w:szCs w:val="24"/>
          </w:rPr>
          <w:t xml:space="preserve">extended </w:t>
        </w:r>
      </w:ins>
      <w:del w:id="1" w:author="JUNQI ZHAO" w:date="2017-10-18T11:47:00Z">
        <w:r w:rsidR="00FE308B" w:rsidDel="00F835D6">
          <w:rPr>
            <w:rFonts w:ascii="Times New Roman" w:hAnsi="Times New Roman" w:cs="Times New Roman"/>
            <w:sz w:val="24"/>
            <w:szCs w:val="24"/>
          </w:rPr>
          <w:delText xml:space="preserve">explored </w:delText>
        </w:r>
      </w:del>
      <w:r w:rsidR="00FE308B">
        <w:rPr>
          <w:rFonts w:ascii="Times New Roman" w:hAnsi="Times New Roman" w:cs="Times New Roman"/>
          <w:sz w:val="24"/>
          <w:szCs w:val="24"/>
        </w:rPr>
        <w:t>the classification of wines based on the chemical components and their quantity in the wine</w:t>
      </w:r>
      <w:ins w:id="2" w:author="JUNQI ZHAO" w:date="2017-10-18T11:47:00Z">
        <w:r>
          <w:rPr>
            <w:rFonts w:ascii="Times New Roman" w:hAnsi="Times New Roman" w:cs="Times New Roman"/>
            <w:sz w:val="24"/>
            <w:szCs w:val="24"/>
          </w:rPr>
          <w:t xml:space="preserve"> using the clustering method</w:t>
        </w:r>
      </w:ins>
      <w:r w:rsidR="00FE308B">
        <w:rPr>
          <w:rFonts w:ascii="Times New Roman" w:hAnsi="Times New Roman" w:cs="Times New Roman"/>
          <w:sz w:val="24"/>
          <w:szCs w:val="24"/>
        </w:rPr>
        <w:t>. The data set used, data preparation, classification algorithm selected, classification performance and result interpretation are included in the following report.</w:t>
      </w:r>
    </w:p>
    <w:p w:rsidR="00FE308B" w:rsidRDefault="00FE308B" w:rsidP="00FE308B">
      <w:pPr>
        <w:pStyle w:val="Heading2"/>
        <w:numPr>
          <w:ilvl w:val="0"/>
          <w:numId w:val="1"/>
        </w:numPr>
        <w:rPr>
          <w:rFonts w:ascii="Times New Roman" w:hAnsi="Times New Roman" w:cs="Times New Roman"/>
        </w:rPr>
      </w:pPr>
      <w:r w:rsidRPr="005020BD">
        <w:rPr>
          <w:rFonts w:ascii="Times New Roman" w:hAnsi="Times New Roman" w:cs="Times New Roman"/>
        </w:rPr>
        <w:t xml:space="preserve"> Data Set Description</w:t>
      </w:r>
    </w:p>
    <w:p w:rsidR="00FE308B" w:rsidRDefault="00FE308B" w:rsidP="00FE308B">
      <w:pPr>
        <w:jc w:val="both"/>
        <w:rPr>
          <w:rFonts w:ascii="Times New Roman" w:hAnsi="Times New Roman" w:cs="Times New Roman"/>
          <w:sz w:val="24"/>
          <w:szCs w:val="24"/>
        </w:rPr>
      </w:pPr>
      <w:r>
        <w:rPr>
          <w:rFonts w:ascii="Times New Roman" w:hAnsi="Times New Roman" w:cs="Times New Roman"/>
          <w:sz w:val="24"/>
          <w:szCs w:val="24"/>
        </w:rPr>
        <w:t>The data set used is the “Wine Data Set”, which comes from the UCI Machine Learning Repository</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t>
      </w:r>
      <w:r w:rsidRPr="005020BD">
        <w:rPr>
          <w:rFonts w:ascii="Times New Roman" w:hAnsi="Times New Roman" w:cs="Times New Roman"/>
          <w:sz w:val="24"/>
          <w:szCs w:val="24"/>
        </w:rPr>
        <w:t>These data are the results of a chemical analysis of wines grown in the same region in Italy but derived from three different cultivars.</w:t>
      </w:r>
      <w:r>
        <w:rPr>
          <w:rFonts w:ascii="Times New Roman" w:hAnsi="Times New Roman" w:cs="Times New Roman"/>
          <w:sz w:val="24"/>
          <w:szCs w:val="24"/>
        </w:rPr>
        <w:t xml:space="preserve"> </w:t>
      </w:r>
      <w:r w:rsidRPr="005020BD">
        <w:rPr>
          <w:rFonts w:ascii="Times New Roman" w:hAnsi="Times New Roman" w:cs="Times New Roman"/>
          <w:sz w:val="24"/>
          <w:szCs w:val="24"/>
        </w:rPr>
        <w:t>The analysis determined the quantities of 13 constituents found in each of the three types of wines.</w:t>
      </w:r>
      <w:r>
        <w:rPr>
          <w:rFonts w:ascii="Times New Roman" w:hAnsi="Times New Roman" w:cs="Times New Roman"/>
          <w:sz w:val="24"/>
          <w:szCs w:val="24"/>
        </w:rPr>
        <w:t xml:space="preserve"> The attributes name, data type and description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given in the Table 1.</w:t>
      </w:r>
    </w:p>
    <w:p w:rsidR="00FE308B" w:rsidRDefault="00FE308B" w:rsidP="00FE308B">
      <w:pPr>
        <w:jc w:val="center"/>
        <w:rPr>
          <w:rFonts w:ascii="Times New Roman" w:hAnsi="Times New Roman" w:cs="Times New Roman"/>
          <w:sz w:val="24"/>
          <w:szCs w:val="24"/>
        </w:rPr>
      </w:pPr>
      <w:r>
        <w:rPr>
          <w:rFonts w:ascii="Times New Roman" w:hAnsi="Times New Roman" w:cs="Times New Roman"/>
          <w:sz w:val="24"/>
          <w:szCs w:val="24"/>
        </w:rPr>
        <w:t>Table 1 Variables Description</w:t>
      </w:r>
    </w:p>
    <w:tbl>
      <w:tblPr>
        <w:tblStyle w:val="TableGrid"/>
        <w:tblW w:w="5000" w:type="pct"/>
        <w:tblLook w:val="04A0" w:firstRow="1" w:lastRow="0" w:firstColumn="1" w:lastColumn="0" w:noHBand="0" w:noVBand="1"/>
      </w:tblPr>
      <w:tblGrid>
        <w:gridCol w:w="3463"/>
        <w:gridCol w:w="1335"/>
        <w:gridCol w:w="4444"/>
      </w:tblGrid>
      <w:tr w:rsidR="00FE308B" w:rsidTr="00B50F44">
        <w:tc>
          <w:tcPr>
            <w:tcW w:w="1874" w:type="pct"/>
          </w:tcPr>
          <w:p w:rsidR="00FE308B" w:rsidRDefault="00FE308B" w:rsidP="00B50F44">
            <w:pPr>
              <w:jc w:val="both"/>
              <w:rPr>
                <w:rFonts w:ascii="Times New Roman" w:hAnsi="Times New Roman" w:cs="Times New Roman"/>
                <w:sz w:val="24"/>
                <w:szCs w:val="24"/>
              </w:rPr>
            </w:pPr>
            <w:r>
              <w:rPr>
                <w:rFonts w:ascii="Times New Roman" w:hAnsi="Times New Roman" w:cs="Times New Roman"/>
                <w:sz w:val="24"/>
                <w:szCs w:val="24"/>
              </w:rPr>
              <w:t>Attribute Name</w:t>
            </w:r>
          </w:p>
        </w:tc>
        <w:tc>
          <w:tcPr>
            <w:tcW w:w="722" w:type="pct"/>
          </w:tcPr>
          <w:p w:rsidR="00FE308B" w:rsidRDefault="00FE308B" w:rsidP="00B50F44">
            <w:pPr>
              <w:jc w:val="both"/>
              <w:rPr>
                <w:rFonts w:ascii="Times New Roman" w:hAnsi="Times New Roman" w:cs="Times New Roman"/>
                <w:sz w:val="24"/>
                <w:szCs w:val="24"/>
              </w:rPr>
            </w:pPr>
            <w:r>
              <w:rPr>
                <w:rFonts w:ascii="Times New Roman" w:hAnsi="Times New Roman" w:cs="Times New Roman"/>
                <w:sz w:val="24"/>
                <w:szCs w:val="24"/>
              </w:rPr>
              <w:t xml:space="preserve">Data Type </w:t>
            </w:r>
          </w:p>
        </w:tc>
        <w:tc>
          <w:tcPr>
            <w:tcW w:w="2404" w:type="pct"/>
          </w:tcPr>
          <w:p w:rsidR="00FE308B" w:rsidRDefault="00FE308B" w:rsidP="00B50F44">
            <w:pPr>
              <w:jc w:val="both"/>
              <w:rPr>
                <w:rFonts w:ascii="Times New Roman" w:hAnsi="Times New Roman" w:cs="Times New Roman"/>
                <w:sz w:val="24"/>
                <w:szCs w:val="24"/>
              </w:rPr>
            </w:pPr>
            <w:r>
              <w:rPr>
                <w:rFonts w:ascii="Times New Roman" w:hAnsi="Times New Roman" w:cs="Times New Roman"/>
                <w:sz w:val="24"/>
                <w:szCs w:val="24"/>
              </w:rPr>
              <w:t>Description</w:t>
            </w:r>
          </w:p>
        </w:tc>
      </w:tr>
      <w:tr w:rsidR="00FE308B" w:rsidTr="00B50F44">
        <w:tc>
          <w:tcPr>
            <w:tcW w:w="1874" w:type="pct"/>
          </w:tcPr>
          <w:p w:rsidR="00FE308B" w:rsidRDefault="00FE308B" w:rsidP="00B50F44">
            <w:pPr>
              <w:jc w:val="both"/>
              <w:rPr>
                <w:rFonts w:ascii="Times New Roman" w:hAnsi="Times New Roman" w:cs="Times New Roman"/>
                <w:sz w:val="24"/>
                <w:szCs w:val="24"/>
              </w:rPr>
            </w:pPr>
            <w:r>
              <w:rPr>
                <w:rFonts w:ascii="Times New Roman" w:hAnsi="Times New Roman" w:cs="Times New Roman"/>
                <w:sz w:val="24"/>
                <w:szCs w:val="24"/>
              </w:rPr>
              <w:t>Identifier</w:t>
            </w:r>
          </w:p>
        </w:tc>
        <w:tc>
          <w:tcPr>
            <w:tcW w:w="722" w:type="pct"/>
          </w:tcPr>
          <w:p w:rsidR="00FE308B" w:rsidRDefault="00FE308B" w:rsidP="00B50F44">
            <w:pPr>
              <w:jc w:val="both"/>
              <w:rPr>
                <w:rFonts w:ascii="Times New Roman" w:hAnsi="Times New Roman" w:cs="Times New Roman"/>
                <w:sz w:val="24"/>
                <w:szCs w:val="24"/>
              </w:rPr>
            </w:pPr>
            <w:r>
              <w:rPr>
                <w:rFonts w:ascii="Times New Roman" w:hAnsi="Times New Roman" w:cs="Times New Roman"/>
                <w:sz w:val="24"/>
                <w:szCs w:val="24"/>
              </w:rPr>
              <w:t>Numeric</w:t>
            </w:r>
          </w:p>
        </w:tc>
        <w:tc>
          <w:tcPr>
            <w:tcW w:w="2404" w:type="pct"/>
          </w:tcPr>
          <w:p w:rsidR="00FE308B" w:rsidRDefault="00FE308B" w:rsidP="00B50F44">
            <w:pPr>
              <w:jc w:val="both"/>
              <w:rPr>
                <w:rFonts w:ascii="Times New Roman" w:hAnsi="Times New Roman" w:cs="Times New Roman"/>
                <w:sz w:val="24"/>
                <w:szCs w:val="24"/>
              </w:rPr>
            </w:pPr>
            <w:r>
              <w:rPr>
                <w:rFonts w:ascii="Times New Roman" w:hAnsi="Times New Roman" w:cs="Times New Roman"/>
                <w:sz w:val="24"/>
                <w:szCs w:val="24"/>
              </w:rPr>
              <w:t>Labels for three kinds of wine</w:t>
            </w:r>
          </w:p>
        </w:tc>
      </w:tr>
      <w:tr w:rsidR="00FE308B" w:rsidTr="00B50F44">
        <w:tc>
          <w:tcPr>
            <w:tcW w:w="1874" w:type="pct"/>
          </w:tcPr>
          <w:p w:rsidR="00FE308B" w:rsidRDefault="00FE308B" w:rsidP="00B50F44">
            <w:pPr>
              <w:jc w:val="both"/>
              <w:rPr>
                <w:rFonts w:ascii="Times New Roman" w:hAnsi="Times New Roman" w:cs="Times New Roman"/>
                <w:sz w:val="24"/>
                <w:szCs w:val="24"/>
              </w:rPr>
            </w:pPr>
            <w:r w:rsidRPr="008B0D44">
              <w:rPr>
                <w:rFonts w:ascii="Times New Roman" w:hAnsi="Times New Roman" w:cs="Times New Roman"/>
                <w:sz w:val="24"/>
                <w:szCs w:val="24"/>
              </w:rPr>
              <w:t>Alcohol</w:t>
            </w:r>
          </w:p>
        </w:tc>
        <w:tc>
          <w:tcPr>
            <w:tcW w:w="722" w:type="pct"/>
          </w:tcPr>
          <w:p w:rsidR="00FE308B" w:rsidRPr="008B0D44" w:rsidRDefault="00FE308B" w:rsidP="00B50F44">
            <w:pPr>
              <w:rPr>
                <w:rFonts w:ascii="Times New Roman" w:hAnsi="Times New Roman" w:cs="Times New Roman"/>
                <w:sz w:val="24"/>
                <w:szCs w:val="24"/>
              </w:rPr>
            </w:pPr>
            <w:r w:rsidRPr="00265383">
              <w:rPr>
                <w:rFonts w:ascii="Times New Roman" w:hAnsi="Times New Roman" w:cs="Times New Roman"/>
                <w:sz w:val="24"/>
                <w:szCs w:val="24"/>
              </w:rPr>
              <w:t>Numeric</w:t>
            </w:r>
          </w:p>
        </w:tc>
        <w:tc>
          <w:tcPr>
            <w:tcW w:w="2404" w:type="pct"/>
            <w:vMerge w:val="restart"/>
            <w:vAlign w:val="center"/>
          </w:tcPr>
          <w:p w:rsidR="00FE308B" w:rsidRPr="00265383" w:rsidRDefault="00FE308B" w:rsidP="00B50F44">
            <w:pPr>
              <w:jc w:val="both"/>
              <w:rPr>
                <w:rFonts w:ascii="Times New Roman" w:hAnsi="Times New Roman" w:cs="Times New Roman"/>
                <w:sz w:val="24"/>
                <w:szCs w:val="24"/>
              </w:rPr>
            </w:pPr>
            <w:r>
              <w:rPr>
                <w:rFonts w:ascii="Times New Roman" w:hAnsi="Times New Roman" w:cs="Times New Roman"/>
                <w:sz w:val="24"/>
                <w:szCs w:val="24"/>
              </w:rPr>
              <w:t>13 attributes used for training the classification model, the attributes are not scaled in the dataset and will be scaled accordingly based on the needs.</w:t>
            </w:r>
          </w:p>
        </w:tc>
      </w:tr>
      <w:tr w:rsidR="00FE308B" w:rsidTr="00B50F44">
        <w:tc>
          <w:tcPr>
            <w:tcW w:w="1874" w:type="pct"/>
          </w:tcPr>
          <w:p w:rsidR="00FE308B" w:rsidRPr="008B0D44" w:rsidRDefault="00FE308B" w:rsidP="00B50F44">
            <w:pPr>
              <w:jc w:val="both"/>
              <w:rPr>
                <w:rFonts w:ascii="Times New Roman" w:hAnsi="Times New Roman" w:cs="Times New Roman"/>
                <w:sz w:val="24"/>
                <w:szCs w:val="24"/>
              </w:rPr>
            </w:pPr>
            <w:r w:rsidRPr="008B0D44">
              <w:rPr>
                <w:rFonts w:ascii="Times New Roman" w:hAnsi="Times New Roman" w:cs="Times New Roman"/>
                <w:sz w:val="24"/>
                <w:szCs w:val="24"/>
              </w:rPr>
              <w:t>Malic acid</w:t>
            </w:r>
          </w:p>
        </w:tc>
        <w:tc>
          <w:tcPr>
            <w:tcW w:w="722" w:type="pct"/>
          </w:tcPr>
          <w:p w:rsidR="00FE308B" w:rsidRPr="008B0D44" w:rsidRDefault="00FE308B" w:rsidP="00B50F44">
            <w:pPr>
              <w:rPr>
                <w:rFonts w:ascii="Times New Roman" w:hAnsi="Times New Roman" w:cs="Times New Roman"/>
                <w:sz w:val="24"/>
                <w:szCs w:val="24"/>
              </w:rPr>
            </w:pPr>
            <w:r w:rsidRPr="00265383">
              <w:rPr>
                <w:rFonts w:ascii="Times New Roman" w:hAnsi="Times New Roman" w:cs="Times New Roman"/>
                <w:sz w:val="24"/>
                <w:szCs w:val="24"/>
              </w:rPr>
              <w:t>Numeric</w:t>
            </w:r>
          </w:p>
        </w:tc>
        <w:tc>
          <w:tcPr>
            <w:tcW w:w="2404" w:type="pct"/>
            <w:vMerge/>
          </w:tcPr>
          <w:p w:rsidR="00FE308B" w:rsidRPr="00265383" w:rsidRDefault="00FE308B" w:rsidP="00B50F44">
            <w:pPr>
              <w:rPr>
                <w:rFonts w:ascii="Times New Roman" w:hAnsi="Times New Roman" w:cs="Times New Roman"/>
                <w:sz w:val="24"/>
                <w:szCs w:val="24"/>
              </w:rPr>
            </w:pPr>
          </w:p>
        </w:tc>
      </w:tr>
      <w:tr w:rsidR="00FE308B" w:rsidTr="00B50F44">
        <w:tc>
          <w:tcPr>
            <w:tcW w:w="1874" w:type="pct"/>
          </w:tcPr>
          <w:p w:rsidR="00FE308B" w:rsidRPr="008B0D44" w:rsidRDefault="00FE308B" w:rsidP="00B50F44">
            <w:pPr>
              <w:jc w:val="both"/>
              <w:rPr>
                <w:rFonts w:ascii="Times New Roman" w:hAnsi="Times New Roman" w:cs="Times New Roman"/>
                <w:sz w:val="24"/>
                <w:szCs w:val="24"/>
              </w:rPr>
            </w:pPr>
            <w:r w:rsidRPr="008B0D44">
              <w:rPr>
                <w:rFonts w:ascii="Times New Roman" w:hAnsi="Times New Roman" w:cs="Times New Roman"/>
                <w:sz w:val="24"/>
                <w:szCs w:val="24"/>
              </w:rPr>
              <w:t>Ash</w:t>
            </w:r>
          </w:p>
        </w:tc>
        <w:tc>
          <w:tcPr>
            <w:tcW w:w="722" w:type="pct"/>
          </w:tcPr>
          <w:p w:rsidR="00FE308B" w:rsidRPr="008B0D44" w:rsidRDefault="00FE308B" w:rsidP="00B50F44">
            <w:pPr>
              <w:rPr>
                <w:rFonts w:ascii="Times New Roman" w:hAnsi="Times New Roman" w:cs="Times New Roman"/>
                <w:sz w:val="24"/>
                <w:szCs w:val="24"/>
              </w:rPr>
            </w:pPr>
            <w:r w:rsidRPr="00265383">
              <w:rPr>
                <w:rFonts w:ascii="Times New Roman" w:hAnsi="Times New Roman" w:cs="Times New Roman"/>
                <w:sz w:val="24"/>
                <w:szCs w:val="24"/>
              </w:rPr>
              <w:t>Numeric</w:t>
            </w:r>
          </w:p>
        </w:tc>
        <w:tc>
          <w:tcPr>
            <w:tcW w:w="2404" w:type="pct"/>
            <w:vMerge/>
          </w:tcPr>
          <w:p w:rsidR="00FE308B" w:rsidRPr="00265383" w:rsidRDefault="00FE308B" w:rsidP="00B50F44">
            <w:pPr>
              <w:rPr>
                <w:rFonts w:ascii="Times New Roman" w:hAnsi="Times New Roman" w:cs="Times New Roman"/>
                <w:sz w:val="24"/>
                <w:szCs w:val="24"/>
              </w:rPr>
            </w:pPr>
          </w:p>
        </w:tc>
      </w:tr>
      <w:tr w:rsidR="00FE308B" w:rsidTr="00B50F44">
        <w:tc>
          <w:tcPr>
            <w:tcW w:w="1874" w:type="pct"/>
          </w:tcPr>
          <w:p w:rsidR="00FE308B" w:rsidRPr="008B0D44" w:rsidRDefault="00FE308B" w:rsidP="00B50F44">
            <w:pPr>
              <w:jc w:val="both"/>
              <w:rPr>
                <w:rFonts w:ascii="Times New Roman" w:hAnsi="Times New Roman" w:cs="Times New Roman"/>
                <w:sz w:val="24"/>
                <w:szCs w:val="24"/>
              </w:rPr>
            </w:pPr>
            <w:proofErr w:type="spellStart"/>
            <w:r w:rsidRPr="008B0D44">
              <w:rPr>
                <w:rFonts w:ascii="Times New Roman" w:hAnsi="Times New Roman" w:cs="Times New Roman"/>
                <w:sz w:val="24"/>
                <w:szCs w:val="24"/>
              </w:rPr>
              <w:t>Alcalinity</w:t>
            </w:r>
            <w:proofErr w:type="spellEnd"/>
            <w:r w:rsidRPr="008B0D44">
              <w:rPr>
                <w:rFonts w:ascii="Times New Roman" w:hAnsi="Times New Roman" w:cs="Times New Roman"/>
                <w:sz w:val="24"/>
                <w:szCs w:val="24"/>
              </w:rPr>
              <w:t xml:space="preserve"> of ash</w:t>
            </w:r>
          </w:p>
        </w:tc>
        <w:tc>
          <w:tcPr>
            <w:tcW w:w="722" w:type="pct"/>
          </w:tcPr>
          <w:p w:rsidR="00FE308B" w:rsidRPr="008B0D44" w:rsidRDefault="00FE308B" w:rsidP="00B50F44">
            <w:pPr>
              <w:rPr>
                <w:rFonts w:ascii="Times New Roman" w:hAnsi="Times New Roman" w:cs="Times New Roman"/>
                <w:sz w:val="24"/>
                <w:szCs w:val="24"/>
              </w:rPr>
            </w:pPr>
            <w:r w:rsidRPr="00265383">
              <w:rPr>
                <w:rFonts w:ascii="Times New Roman" w:hAnsi="Times New Roman" w:cs="Times New Roman"/>
                <w:sz w:val="24"/>
                <w:szCs w:val="24"/>
              </w:rPr>
              <w:t>Numeric</w:t>
            </w:r>
          </w:p>
        </w:tc>
        <w:tc>
          <w:tcPr>
            <w:tcW w:w="2404" w:type="pct"/>
            <w:vMerge/>
          </w:tcPr>
          <w:p w:rsidR="00FE308B" w:rsidRPr="00265383" w:rsidRDefault="00FE308B" w:rsidP="00B50F44">
            <w:pPr>
              <w:rPr>
                <w:rFonts w:ascii="Times New Roman" w:hAnsi="Times New Roman" w:cs="Times New Roman"/>
                <w:sz w:val="24"/>
                <w:szCs w:val="24"/>
              </w:rPr>
            </w:pPr>
          </w:p>
        </w:tc>
      </w:tr>
      <w:tr w:rsidR="00FE308B" w:rsidTr="00B50F44">
        <w:tc>
          <w:tcPr>
            <w:tcW w:w="1874" w:type="pct"/>
          </w:tcPr>
          <w:p w:rsidR="00FE308B" w:rsidRPr="008B0D44" w:rsidRDefault="00FE308B" w:rsidP="00B50F44">
            <w:pPr>
              <w:jc w:val="both"/>
              <w:rPr>
                <w:rFonts w:ascii="Times New Roman" w:hAnsi="Times New Roman" w:cs="Times New Roman"/>
                <w:sz w:val="24"/>
                <w:szCs w:val="24"/>
              </w:rPr>
            </w:pPr>
            <w:r w:rsidRPr="008B0D44">
              <w:rPr>
                <w:rFonts w:ascii="Times New Roman" w:hAnsi="Times New Roman" w:cs="Times New Roman"/>
                <w:sz w:val="24"/>
                <w:szCs w:val="24"/>
              </w:rPr>
              <w:t>Magnesium</w:t>
            </w:r>
          </w:p>
        </w:tc>
        <w:tc>
          <w:tcPr>
            <w:tcW w:w="722" w:type="pct"/>
          </w:tcPr>
          <w:p w:rsidR="00FE308B" w:rsidRPr="008B0D44" w:rsidRDefault="00FE308B" w:rsidP="00B50F44">
            <w:pPr>
              <w:rPr>
                <w:rFonts w:ascii="Times New Roman" w:hAnsi="Times New Roman" w:cs="Times New Roman"/>
                <w:sz w:val="24"/>
                <w:szCs w:val="24"/>
              </w:rPr>
            </w:pPr>
            <w:r>
              <w:rPr>
                <w:rFonts w:ascii="Times New Roman" w:hAnsi="Times New Roman" w:cs="Times New Roman"/>
                <w:sz w:val="24"/>
                <w:szCs w:val="24"/>
              </w:rPr>
              <w:t>Integer</w:t>
            </w:r>
          </w:p>
        </w:tc>
        <w:tc>
          <w:tcPr>
            <w:tcW w:w="2404" w:type="pct"/>
            <w:vMerge/>
          </w:tcPr>
          <w:p w:rsidR="00FE308B" w:rsidRDefault="00FE308B" w:rsidP="00B50F44">
            <w:pPr>
              <w:rPr>
                <w:rFonts w:ascii="Times New Roman" w:hAnsi="Times New Roman" w:cs="Times New Roman"/>
                <w:sz w:val="24"/>
                <w:szCs w:val="24"/>
              </w:rPr>
            </w:pPr>
          </w:p>
        </w:tc>
      </w:tr>
      <w:tr w:rsidR="00FE308B" w:rsidTr="00B50F44">
        <w:tc>
          <w:tcPr>
            <w:tcW w:w="1874" w:type="pct"/>
          </w:tcPr>
          <w:p w:rsidR="00FE308B" w:rsidRPr="008B0D44" w:rsidRDefault="00FE308B" w:rsidP="00B50F44">
            <w:pPr>
              <w:jc w:val="both"/>
              <w:rPr>
                <w:rFonts w:ascii="Times New Roman" w:hAnsi="Times New Roman" w:cs="Times New Roman"/>
                <w:sz w:val="24"/>
                <w:szCs w:val="24"/>
              </w:rPr>
            </w:pPr>
            <w:r w:rsidRPr="008B0D44">
              <w:rPr>
                <w:rFonts w:ascii="Times New Roman" w:hAnsi="Times New Roman" w:cs="Times New Roman"/>
                <w:sz w:val="24"/>
                <w:szCs w:val="24"/>
              </w:rPr>
              <w:t>Total phenols</w:t>
            </w:r>
          </w:p>
        </w:tc>
        <w:tc>
          <w:tcPr>
            <w:tcW w:w="722" w:type="pct"/>
          </w:tcPr>
          <w:p w:rsidR="00FE308B" w:rsidRPr="008B0D44" w:rsidRDefault="00FE308B" w:rsidP="00B50F44">
            <w:pPr>
              <w:rPr>
                <w:rFonts w:ascii="Times New Roman" w:hAnsi="Times New Roman" w:cs="Times New Roman"/>
                <w:sz w:val="24"/>
                <w:szCs w:val="24"/>
              </w:rPr>
            </w:pPr>
            <w:r w:rsidRPr="00265383">
              <w:rPr>
                <w:rFonts w:ascii="Times New Roman" w:hAnsi="Times New Roman" w:cs="Times New Roman"/>
                <w:sz w:val="24"/>
                <w:szCs w:val="24"/>
              </w:rPr>
              <w:t>Numeric</w:t>
            </w:r>
          </w:p>
        </w:tc>
        <w:tc>
          <w:tcPr>
            <w:tcW w:w="2404" w:type="pct"/>
            <w:vMerge/>
          </w:tcPr>
          <w:p w:rsidR="00FE308B" w:rsidRPr="00265383" w:rsidRDefault="00FE308B" w:rsidP="00B50F44">
            <w:pPr>
              <w:rPr>
                <w:rFonts w:ascii="Times New Roman" w:hAnsi="Times New Roman" w:cs="Times New Roman"/>
                <w:sz w:val="24"/>
                <w:szCs w:val="24"/>
              </w:rPr>
            </w:pPr>
          </w:p>
        </w:tc>
      </w:tr>
      <w:tr w:rsidR="00FE308B" w:rsidTr="00B50F44">
        <w:tc>
          <w:tcPr>
            <w:tcW w:w="1874" w:type="pct"/>
          </w:tcPr>
          <w:p w:rsidR="00FE308B" w:rsidRPr="008B0D44" w:rsidRDefault="00FE308B" w:rsidP="00B50F44">
            <w:pPr>
              <w:jc w:val="both"/>
              <w:rPr>
                <w:rFonts w:ascii="Times New Roman" w:hAnsi="Times New Roman" w:cs="Times New Roman"/>
                <w:sz w:val="24"/>
                <w:szCs w:val="24"/>
              </w:rPr>
            </w:pPr>
            <w:r w:rsidRPr="008B0D44">
              <w:rPr>
                <w:rFonts w:ascii="Times New Roman" w:hAnsi="Times New Roman" w:cs="Times New Roman"/>
                <w:sz w:val="24"/>
                <w:szCs w:val="24"/>
              </w:rPr>
              <w:t>Flavanoids</w:t>
            </w:r>
          </w:p>
        </w:tc>
        <w:tc>
          <w:tcPr>
            <w:tcW w:w="722" w:type="pct"/>
          </w:tcPr>
          <w:p w:rsidR="00FE308B" w:rsidRPr="008B0D44" w:rsidRDefault="00FE308B" w:rsidP="00B50F44">
            <w:pPr>
              <w:rPr>
                <w:rFonts w:ascii="Times New Roman" w:hAnsi="Times New Roman" w:cs="Times New Roman"/>
                <w:sz w:val="24"/>
                <w:szCs w:val="24"/>
              </w:rPr>
            </w:pPr>
            <w:r w:rsidRPr="00265383">
              <w:rPr>
                <w:rFonts w:ascii="Times New Roman" w:hAnsi="Times New Roman" w:cs="Times New Roman"/>
                <w:sz w:val="24"/>
                <w:szCs w:val="24"/>
              </w:rPr>
              <w:t>Numeric</w:t>
            </w:r>
          </w:p>
        </w:tc>
        <w:tc>
          <w:tcPr>
            <w:tcW w:w="2404" w:type="pct"/>
            <w:vMerge/>
          </w:tcPr>
          <w:p w:rsidR="00FE308B" w:rsidRPr="00265383" w:rsidRDefault="00FE308B" w:rsidP="00B50F44">
            <w:pPr>
              <w:rPr>
                <w:rFonts w:ascii="Times New Roman" w:hAnsi="Times New Roman" w:cs="Times New Roman"/>
                <w:sz w:val="24"/>
                <w:szCs w:val="24"/>
              </w:rPr>
            </w:pPr>
          </w:p>
        </w:tc>
      </w:tr>
      <w:tr w:rsidR="00FE308B" w:rsidTr="00B50F44">
        <w:tc>
          <w:tcPr>
            <w:tcW w:w="1874" w:type="pct"/>
          </w:tcPr>
          <w:p w:rsidR="00FE308B" w:rsidRPr="008B0D44" w:rsidRDefault="00FE308B" w:rsidP="00B50F44">
            <w:pPr>
              <w:jc w:val="both"/>
              <w:rPr>
                <w:rFonts w:ascii="Times New Roman" w:hAnsi="Times New Roman" w:cs="Times New Roman"/>
                <w:sz w:val="24"/>
                <w:szCs w:val="24"/>
              </w:rPr>
            </w:pPr>
            <w:proofErr w:type="spellStart"/>
            <w:r w:rsidRPr="008B0D44">
              <w:rPr>
                <w:rFonts w:ascii="Times New Roman" w:hAnsi="Times New Roman" w:cs="Times New Roman"/>
                <w:sz w:val="24"/>
                <w:szCs w:val="24"/>
              </w:rPr>
              <w:t>Nonflavanoid</w:t>
            </w:r>
            <w:proofErr w:type="spellEnd"/>
            <w:r w:rsidRPr="008B0D44">
              <w:rPr>
                <w:rFonts w:ascii="Times New Roman" w:hAnsi="Times New Roman" w:cs="Times New Roman"/>
                <w:sz w:val="24"/>
                <w:szCs w:val="24"/>
              </w:rPr>
              <w:t xml:space="preserve"> phenols</w:t>
            </w:r>
          </w:p>
        </w:tc>
        <w:tc>
          <w:tcPr>
            <w:tcW w:w="722" w:type="pct"/>
          </w:tcPr>
          <w:p w:rsidR="00FE308B" w:rsidRPr="008B0D44" w:rsidRDefault="00FE308B" w:rsidP="00B50F44">
            <w:pPr>
              <w:rPr>
                <w:rFonts w:ascii="Times New Roman" w:hAnsi="Times New Roman" w:cs="Times New Roman"/>
                <w:sz w:val="24"/>
                <w:szCs w:val="24"/>
              </w:rPr>
            </w:pPr>
            <w:r w:rsidRPr="00265383">
              <w:rPr>
                <w:rFonts w:ascii="Times New Roman" w:hAnsi="Times New Roman" w:cs="Times New Roman"/>
                <w:sz w:val="24"/>
                <w:szCs w:val="24"/>
              </w:rPr>
              <w:t>Numeric</w:t>
            </w:r>
          </w:p>
        </w:tc>
        <w:tc>
          <w:tcPr>
            <w:tcW w:w="2404" w:type="pct"/>
            <w:vMerge/>
          </w:tcPr>
          <w:p w:rsidR="00FE308B" w:rsidRPr="00265383" w:rsidRDefault="00FE308B" w:rsidP="00B50F44">
            <w:pPr>
              <w:rPr>
                <w:rFonts w:ascii="Times New Roman" w:hAnsi="Times New Roman" w:cs="Times New Roman"/>
                <w:sz w:val="24"/>
                <w:szCs w:val="24"/>
              </w:rPr>
            </w:pPr>
          </w:p>
        </w:tc>
      </w:tr>
      <w:tr w:rsidR="00FE308B" w:rsidTr="00B50F44">
        <w:tc>
          <w:tcPr>
            <w:tcW w:w="1874" w:type="pct"/>
          </w:tcPr>
          <w:p w:rsidR="00FE308B" w:rsidRPr="008B0D44" w:rsidRDefault="00FE308B" w:rsidP="00B50F44">
            <w:pPr>
              <w:jc w:val="both"/>
              <w:rPr>
                <w:rFonts w:ascii="Times New Roman" w:hAnsi="Times New Roman" w:cs="Times New Roman"/>
                <w:sz w:val="24"/>
                <w:szCs w:val="24"/>
              </w:rPr>
            </w:pPr>
            <w:r w:rsidRPr="008B0D44">
              <w:rPr>
                <w:rFonts w:ascii="Times New Roman" w:hAnsi="Times New Roman" w:cs="Times New Roman"/>
                <w:sz w:val="24"/>
                <w:szCs w:val="24"/>
              </w:rPr>
              <w:t>Proanthocyanins</w:t>
            </w:r>
          </w:p>
        </w:tc>
        <w:tc>
          <w:tcPr>
            <w:tcW w:w="722" w:type="pct"/>
          </w:tcPr>
          <w:p w:rsidR="00FE308B" w:rsidRPr="008B0D44" w:rsidRDefault="00FE308B" w:rsidP="00B50F44">
            <w:pPr>
              <w:rPr>
                <w:rFonts w:ascii="Times New Roman" w:hAnsi="Times New Roman" w:cs="Times New Roman"/>
                <w:sz w:val="24"/>
                <w:szCs w:val="24"/>
              </w:rPr>
            </w:pPr>
            <w:r w:rsidRPr="00265383">
              <w:rPr>
                <w:rFonts w:ascii="Times New Roman" w:hAnsi="Times New Roman" w:cs="Times New Roman"/>
                <w:sz w:val="24"/>
                <w:szCs w:val="24"/>
              </w:rPr>
              <w:t>Numeric</w:t>
            </w:r>
          </w:p>
        </w:tc>
        <w:tc>
          <w:tcPr>
            <w:tcW w:w="2404" w:type="pct"/>
            <w:vMerge/>
          </w:tcPr>
          <w:p w:rsidR="00FE308B" w:rsidRPr="00265383" w:rsidRDefault="00FE308B" w:rsidP="00B50F44">
            <w:pPr>
              <w:rPr>
                <w:rFonts w:ascii="Times New Roman" w:hAnsi="Times New Roman" w:cs="Times New Roman"/>
                <w:sz w:val="24"/>
                <w:szCs w:val="24"/>
              </w:rPr>
            </w:pPr>
          </w:p>
        </w:tc>
      </w:tr>
      <w:tr w:rsidR="00FE308B" w:rsidTr="00B50F44">
        <w:tc>
          <w:tcPr>
            <w:tcW w:w="1874" w:type="pct"/>
          </w:tcPr>
          <w:p w:rsidR="00FE308B" w:rsidRPr="008B0D44" w:rsidRDefault="00FE308B" w:rsidP="00B50F44">
            <w:pPr>
              <w:jc w:val="both"/>
              <w:rPr>
                <w:rFonts w:ascii="Times New Roman" w:hAnsi="Times New Roman" w:cs="Times New Roman"/>
                <w:sz w:val="24"/>
                <w:szCs w:val="24"/>
              </w:rPr>
            </w:pPr>
            <w:r w:rsidRPr="008B0D44">
              <w:rPr>
                <w:rFonts w:ascii="Times New Roman" w:hAnsi="Times New Roman" w:cs="Times New Roman"/>
                <w:sz w:val="24"/>
                <w:szCs w:val="24"/>
              </w:rPr>
              <w:t>Color intensity</w:t>
            </w:r>
          </w:p>
        </w:tc>
        <w:tc>
          <w:tcPr>
            <w:tcW w:w="722" w:type="pct"/>
          </w:tcPr>
          <w:p w:rsidR="00FE308B" w:rsidRPr="008B0D44" w:rsidRDefault="00FE308B" w:rsidP="00B50F44">
            <w:pPr>
              <w:rPr>
                <w:rFonts w:ascii="Times New Roman" w:hAnsi="Times New Roman" w:cs="Times New Roman"/>
                <w:sz w:val="24"/>
                <w:szCs w:val="24"/>
              </w:rPr>
            </w:pPr>
            <w:r w:rsidRPr="00265383">
              <w:rPr>
                <w:rFonts w:ascii="Times New Roman" w:hAnsi="Times New Roman" w:cs="Times New Roman"/>
                <w:sz w:val="24"/>
                <w:szCs w:val="24"/>
              </w:rPr>
              <w:t>Numeric</w:t>
            </w:r>
          </w:p>
        </w:tc>
        <w:tc>
          <w:tcPr>
            <w:tcW w:w="2404" w:type="pct"/>
            <w:vMerge/>
          </w:tcPr>
          <w:p w:rsidR="00FE308B" w:rsidRPr="00265383" w:rsidRDefault="00FE308B" w:rsidP="00B50F44">
            <w:pPr>
              <w:rPr>
                <w:rFonts w:ascii="Times New Roman" w:hAnsi="Times New Roman" w:cs="Times New Roman"/>
                <w:sz w:val="24"/>
                <w:szCs w:val="24"/>
              </w:rPr>
            </w:pPr>
          </w:p>
        </w:tc>
      </w:tr>
      <w:tr w:rsidR="00FE308B" w:rsidTr="00B50F44">
        <w:tc>
          <w:tcPr>
            <w:tcW w:w="1874" w:type="pct"/>
          </w:tcPr>
          <w:p w:rsidR="00FE308B" w:rsidRPr="008B0D44" w:rsidRDefault="00FE308B" w:rsidP="00B50F44">
            <w:pPr>
              <w:jc w:val="both"/>
              <w:rPr>
                <w:rFonts w:ascii="Times New Roman" w:hAnsi="Times New Roman" w:cs="Times New Roman"/>
                <w:sz w:val="24"/>
                <w:szCs w:val="24"/>
              </w:rPr>
            </w:pPr>
            <w:r w:rsidRPr="008B0D44">
              <w:rPr>
                <w:rFonts w:ascii="Times New Roman" w:hAnsi="Times New Roman" w:cs="Times New Roman"/>
                <w:sz w:val="24"/>
                <w:szCs w:val="24"/>
              </w:rPr>
              <w:t>Hue</w:t>
            </w:r>
          </w:p>
        </w:tc>
        <w:tc>
          <w:tcPr>
            <w:tcW w:w="722" w:type="pct"/>
          </w:tcPr>
          <w:p w:rsidR="00FE308B" w:rsidRPr="008B0D44" w:rsidRDefault="00FE308B" w:rsidP="00B50F44">
            <w:pPr>
              <w:rPr>
                <w:rFonts w:ascii="Times New Roman" w:hAnsi="Times New Roman" w:cs="Times New Roman"/>
                <w:sz w:val="24"/>
                <w:szCs w:val="24"/>
              </w:rPr>
            </w:pPr>
            <w:r w:rsidRPr="00265383">
              <w:rPr>
                <w:rFonts w:ascii="Times New Roman" w:hAnsi="Times New Roman" w:cs="Times New Roman"/>
                <w:sz w:val="24"/>
                <w:szCs w:val="24"/>
              </w:rPr>
              <w:t>Numeric</w:t>
            </w:r>
          </w:p>
        </w:tc>
        <w:tc>
          <w:tcPr>
            <w:tcW w:w="2404" w:type="pct"/>
            <w:vMerge/>
          </w:tcPr>
          <w:p w:rsidR="00FE308B" w:rsidRPr="00265383" w:rsidRDefault="00FE308B" w:rsidP="00B50F44">
            <w:pPr>
              <w:rPr>
                <w:rFonts w:ascii="Times New Roman" w:hAnsi="Times New Roman" w:cs="Times New Roman"/>
                <w:sz w:val="24"/>
                <w:szCs w:val="24"/>
              </w:rPr>
            </w:pPr>
          </w:p>
        </w:tc>
      </w:tr>
      <w:tr w:rsidR="00FE308B" w:rsidTr="00B50F44">
        <w:tc>
          <w:tcPr>
            <w:tcW w:w="1874" w:type="pct"/>
          </w:tcPr>
          <w:p w:rsidR="00FE308B" w:rsidRPr="008B0D44" w:rsidRDefault="00FE308B" w:rsidP="00B50F44">
            <w:pPr>
              <w:jc w:val="both"/>
              <w:rPr>
                <w:rFonts w:ascii="Times New Roman" w:hAnsi="Times New Roman" w:cs="Times New Roman"/>
                <w:sz w:val="24"/>
                <w:szCs w:val="24"/>
              </w:rPr>
            </w:pPr>
            <w:r w:rsidRPr="008B0D44">
              <w:rPr>
                <w:rFonts w:ascii="Times New Roman" w:hAnsi="Times New Roman" w:cs="Times New Roman"/>
                <w:sz w:val="24"/>
                <w:szCs w:val="24"/>
              </w:rPr>
              <w:lastRenderedPageBreak/>
              <w:t>OD280/OD315 of diluted wines</w:t>
            </w:r>
          </w:p>
        </w:tc>
        <w:tc>
          <w:tcPr>
            <w:tcW w:w="722" w:type="pct"/>
          </w:tcPr>
          <w:p w:rsidR="00FE308B" w:rsidRPr="008B0D44" w:rsidRDefault="00FE308B" w:rsidP="00B50F44">
            <w:pPr>
              <w:rPr>
                <w:rFonts w:ascii="Times New Roman" w:hAnsi="Times New Roman" w:cs="Times New Roman"/>
                <w:sz w:val="24"/>
                <w:szCs w:val="24"/>
              </w:rPr>
            </w:pPr>
            <w:r w:rsidRPr="00265383">
              <w:rPr>
                <w:rFonts w:ascii="Times New Roman" w:hAnsi="Times New Roman" w:cs="Times New Roman"/>
                <w:sz w:val="24"/>
                <w:szCs w:val="24"/>
              </w:rPr>
              <w:t>Numeric</w:t>
            </w:r>
          </w:p>
        </w:tc>
        <w:tc>
          <w:tcPr>
            <w:tcW w:w="2404" w:type="pct"/>
            <w:vMerge/>
          </w:tcPr>
          <w:p w:rsidR="00FE308B" w:rsidRPr="00265383" w:rsidRDefault="00FE308B" w:rsidP="00B50F44">
            <w:pPr>
              <w:rPr>
                <w:rFonts w:ascii="Times New Roman" w:hAnsi="Times New Roman" w:cs="Times New Roman"/>
                <w:sz w:val="24"/>
                <w:szCs w:val="24"/>
              </w:rPr>
            </w:pPr>
          </w:p>
        </w:tc>
      </w:tr>
      <w:tr w:rsidR="00FE308B" w:rsidTr="00B50F44">
        <w:tc>
          <w:tcPr>
            <w:tcW w:w="1874" w:type="pct"/>
          </w:tcPr>
          <w:p w:rsidR="00FE308B" w:rsidRPr="008B0D44" w:rsidRDefault="00FE308B" w:rsidP="00B50F44">
            <w:pPr>
              <w:jc w:val="both"/>
              <w:rPr>
                <w:rFonts w:ascii="Times New Roman" w:hAnsi="Times New Roman" w:cs="Times New Roman"/>
                <w:sz w:val="24"/>
                <w:szCs w:val="24"/>
              </w:rPr>
            </w:pPr>
            <w:r w:rsidRPr="008B0D44">
              <w:rPr>
                <w:rFonts w:ascii="Times New Roman" w:hAnsi="Times New Roman" w:cs="Times New Roman"/>
                <w:sz w:val="24"/>
                <w:szCs w:val="24"/>
              </w:rPr>
              <w:t>Proline</w:t>
            </w:r>
          </w:p>
        </w:tc>
        <w:tc>
          <w:tcPr>
            <w:tcW w:w="722" w:type="pct"/>
          </w:tcPr>
          <w:p w:rsidR="00FE308B" w:rsidRPr="008B0D44" w:rsidRDefault="00FE308B" w:rsidP="00B50F44">
            <w:pPr>
              <w:rPr>
                <w:rFonts w:ascii="Times New Roman" w:hAnsi="Times New Roman" w:cs="Times New Roman"/>
                <w:sz w:val="24"/>
                <w:szCs w:val="24"/>
              </w:rPr>
            </w:pPr>
            <w:r>
              <w:rPr>
                <w:rFonts w:ascii="Times New Roman" w:hAnsi="Times New Roman" w:cs="Times New Roman"/>
                <w:sz w:val="24"/>
                <w:szCs w:val="24"/>
              </w:rPr>
              <w:t>Integer</w:t>
            </w:r>
          </w:p>
        </w:tc>
        <w:tc>
          <w:tcPr>
            <w:tcW w:w="2404" w:type="pct"/>
            <w:vMerge/>
          </w:tcPr>
          <w:p w:rsidR="00FE308B" w:rsidRPr="00265383" w:rsidRDefault="00FE308B" w:rsidP="00B50F44">
            <w:pPr>
              <w:rPr>
                <w:rFonts w:ascii="Times New Roman" w:hAnsi="Times New Roman" w:cs="Times New Roman"/>
                <w:sz w:val="24"/>
                <w:szCs w:val="24"/>
              </w:rPr>
            </w:pPr>
          </w:p>
        </w:tc>
      </w:tr>
    </w:tbl>
    <w:p w:rsidR="00FE308B" w:rsidRDefault="00FE308B" w:rsidP="00FE308B">
      <w:pPr>
        <w:jc w:val="both"/>
        <w:rPr>
          <w:rFonts w:ascii="Times New Roman" w:hAnsi="Times New Roman" w:cs="Times New Roman"/>
          <w:sz w:val="24"/>
          <w:szCs w:val="24"/>
        </w:rPr>
      </w:pPr>
    </w:p>
    <w:p w:rsidR="00FE308B" w:rsidRDefault="00FE308B" w:rsidP="00FE308B">
      <w:pPr>
        <w:jc w:val="both"/>
        <w:rPr>
          <w:rFonts w:ascii="Times New Roman" w:hAnsi="Times New Roman" w:cs="Times New Roman"/>
          <w:sz w:val="24"/>
          <w:szCs w:val="24"/>
        </w:rPr>
      </w:pPr>
      <w:r>
        <w:rPr>
          <w:rFonts w:ascii="Times New Roman" w:hAnsi="Times New Roman" w:cs="Times New Roman"/>
          <w:sz w:val="24"/>
          <w:szCs w:val="24"/>
        </w:rPr>
        <w:t xml:space="preserve">All the attributes are continuous and no missing value is found for each attribute. The wine data set include 178 records in total, and the records distributed evenly in all the three classes as 59 in class one, 71 in class two, and 48 in class three. </w:t>
      </w:r>
    </w:p>
    <w:p w:rsidR="00FE308B" w:rsidRPr="004F7E96" w:rsidRDefault="00FE308B" w:rsidP="00FE308B">
      <w:pPr>
        <w:pStyle w:val="Heading2"/>
        <w:numPr>
          <w:ilvl w:val="0"/>
          <w:numId w:val="1"/>
        </w:numPr>
        <w:rPr>
          <w:rFonts w:ascii="Times New Roman" w:hAnsi="Times New Roman" w:cs="Times New Roman"/>
        </w:rPr>
      </w:pPr>
      <w:bookmarkStart w:id="3" w:name="_Hlk494834355"/>
      <w:r w:rsidRPr="005020BD">
        <w:rPr>
          <w:rFonts w:ascii="Times New Roman" w:hAnsi="Times New Roman" w:cs="Times New Roman"/>
        </w:rPr>
        <w:t xml:space="preserve">Data </w:t>
      </w:r>
      <w:r>
        <w:rPr>
          <w:rFonts w:ascii="Times New Roman" w:hAnsi="Times New Roman" w:cs="Times New Roman"/>
        </w:rPr>
        <w:t>Preparation</w:t>
      </w:r>
    </w:p>
    <w:bookmarkEnd w:id="3"/>
    <w:p w:rsidR="00FE308B" w:rsidRDefault="00FE308B" w:rsidP="00FE308B">
      <w:pPr>
        <w:jc w:val="both"/>
        <w:rPr>
          <w:rFonts w:ascii="Times New Roman" w:hAnsi="Times New Roman" w:cs="Times New Roman"/>
          <w:sz w:val="24"/>
          <w:szCs w:val="24"/>
        </w:rPr>
      </w:pPr>
      <w:r>
        <w:rPr>
          <w:rFonts w:ascii="Times New Roman" w:hAnsi="Times New Roman" w:cs="Times New Roman"/>
          <w:sz w:val="24"/>
          <w:szCs w:val="24"/>
        </w:rPr>
        <w:t>Before proceeding to the classification, this study first inspected general distribution and potential outliers with respect to each attribute with boxplot and IQR. To compare the distribution of the 13 attributes in the same boxplot, the attributes data are scaled to the center as shown in the following Figure 1.</w:t>
      </w:r>
    </w:p>
    <w:p w:rsidR="00FE308B" w:rsidRDefault="00FE308B" w:rsidP="00FE308B">
      <w:pPr>
        <w:jc w:val="both"/>
        <w:rPr>
          <w:rFonts w:ascii="Times New Roman" w:hAnsi="Times New Roman" w:cs="Times New Roman"/>
          <w:sz w:val="24"/>
          <w:szCs w:val="24"/>
        </w:rPr>
      </w:pPr>
      <w:r>
        <w:rPr>
          <w:noProof/>
          <w:lang w:val="en-IN" w:eastAsia="en-IN"/>
        </w:rPr>
        <w:drawing>
          <wp:inline distT="0" distB="0" distL="0" distR="0" wp14:anchorId="66A7F8ED" wp14:editId="5505909C">
            <wp:extent cx="5943600" cy="31178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17850"/>
                    </a:xfrm>
                    <a:prstGeom prst="rect">
                      <a:avLst/>
                    </a:prstGeom>
                  </pic:spPr>
                </pic:pic>
              </a:graphicData>
            </a:graphic>
          </wp:inline>
        </w:drawing>
      </w:r>
    </w:p>
    <w:p w:rsidR="00FE308B" w:rsidRPr="001107FB" w:rsidRDefault="00FE308B" w:rsidP="00FE308B">
      <w:pPr>
        <w:jc w:val="center"/>
        <w:rPr>
          <w:rFonts w:ascii="Times New Roman" w:hAnsi="Times New Roman" w:cs="Times New Roman"/>
          <w:sz w:val="24"/>
          <w:szCs w:val="24"/>
        </w:rPr>
      </w:pPr>
      <w:r>
        <w:rPr>
          <w:rFonts w:ascii="Times New Roman" w:hAnsi="Times New Roman" w:cs="Times New Roman"/>
          <w:sz w:val="24"/>
          <w:szCs w:val="24"/>
        </w:rPr>
        <w:t xml:space="preserve">Figure 1 Comparison of Attributes Distribution </w:t>
      </w:r>
    </w:p>
    <w:p w:rsidR="00FE308B" w:rsidRDefault="00FE308B" w:rsidP="00FE308B">
      <w:pPr>
        <w:jc w:val="both"/>
        <w:rPr>
          <w:rFonts w:ascii="Times New Roman" w:hAnsi="Times New Roman" w:cs="Times New Roman"/>
          <w:sz w:val="24"/>
          <w:szCs w:val="24"/>
        </w:rPr>
      </w:pPr>
      <w:r>
        <w:rPr>
          <w:rFonts w:ascii="Times New Roman" w:hAnsi="Times New Roman" w:cs="Times New Roman"/>
          <w:sz w:val="24"/>
          <w:szCs w:val="24"/>
        </w:rPr>
        <w:t>Based on the boxplot output, 7 of the 13 attributes have data points fall out of IQR boundary, which could be identified as potential outliers, while the proportion of such points is relative small (at most 4 points for each variable) comparing to the number of records (178). Therefore, this study did not process the identified outliers before conducting the classification.</w:t>
      </w:r>
    </w:p>
    <w:p w:rsidR="00FE308B" w:rsidRDefault="00FE308B" w:rsidP="00FE308B">
      <w:pPr>
        <w:jc w:val="both"/>
        <w:rPr>
          <w:rFonts w:ascii="Times New Roman" w:hAnsi="Times New Roman" w:cs="Times New Roman"/>
          <w:sz w:val="24"/>
          <w:szCs w:val="24"/>
        </w:rPr>
      </w:pPr>
      <w:r>
        <w:rPr>
          <w:rFonts w:ascii="Times New Roman" w:hAnsi="Times New Roman" w:cs="Times New Roman"/>
          <w:sz w:val="24"/>
          <w:szCs w:val="24"/>
        </w:rPr>
        <w:t>In order to conduct the linear discriminant analysis, this study also checked the multicollinearity between the 13 attributes by checking the Variance Inflation Factor (VIF) as shown in the following table.</w:t>
      </w:r>
    </w:p>
    <w:p w:rsidR="00FE308B" w:rsidRDefault="00FE308B" w:rsidP="00FE308B">
      <w:pPr>
        <w:jc w:val="center"/>
        <w:rPr>
          <w:rFonts w:ascii="Times New Roman" w:hAnsi="Times New Roman" w:cs="Times New Roman"/>
          <w:sz w:val="24"/>
          <w:szCs w:val="24"/>
        </w:rPr>
      </w:pPr>
      <w:r>
        <w:rPr>
          <w:rFonts w:ascii="Times New Roman" w:hAnsi="Times New Roman" w:cs="Times New Roman"/>
          <w:sz w:val="24"/>
          <w:szCs w:val="24"/>
        </w:rPr>
        <w:t>Table 2 Multicollinearity Check</w:t>
      </w:r>
    </w:p>
    <w:tbl>
      <w:tblPr>
        <w:tblStyle w:val="TableGrid"/>
        <w:tblW w:w="5000" w:type="pct"/>
        <w:tblLook w:val="04A0" w:firstRow="1" w:lastRow="0" w:firstColumn="1" w:lastColumn="0" w:noHBand="0" w:noVBand="1"/>
      </w:tblPr>
      <w:tblGrid>
        <w:gridCol w:w="2308"/>
        <w:gridCol w:w="1396"/>
        <w:gridCol w:w="4081"/>
        <w:gridCol w:w="1457"/>
      </w:tblGrid>
      <w:tr w:rsidR="00FE308B" w:rsidRPr="00D759DA" w:rsidTr="00B50F44">
        <w:tc>
          <w:tcPr>
            <w:tcW w:w="1249" w:type="pct"/>
          </w:tcPr>
          <w:p w:rsidR="00FE308B" w:rsidRPr="00D759DA" w:rsidRDefault="00FE308B" w:rsidP="00B50F44">
            <w:pPr>
              <w:jc w:val="both"/>
              <w:rPr>
                <w:rFonts w:ascii="Times New Roman" w:hAnsi="Times New Roman" w:cs="Times New Roman"/>
                <w:sz w:val="24"/>
                <w:szCs w:val="24"/>
              </w:rPr>
            </w:pPr>
            <w:r w:rsidRPr="00D759DA">
              <w:rPr>
                <w:rFonts w:ascii="Times New Roman" w:hAnsi="Times New Roman" w:cs="Times New Roman"/>
                <w:sz w:val="24"/>
                <w:szCs w:val="24"/>
              </w:rPr>
              <w:t>Attributes</w:t>
            </w:r>
          </w:p>
        </w:tc>
        <w:tc>
          <w:tcPr>
            <w:tcW w:w="755" w:type="pct"/>
          </w:tcPr>
          <w:p w:rsidR="00FE308B" w:rsidRPr="00D759DA" w:rsidRDefault="00FE308B" w:rsidP="00B50F44">
            <w:pPr>
              <w:jc w:val="both"/>
              <w:rPr>
                <w:rFonts w:ascii="Times New Roman" w:hAnsi="Times New Roman" w:cs="Times New Roman"/>
                <w:sz w:val="24"/>
                <w:szCs w:val="24"/>
              </w:rPr>
            </w:pPr>
            <w:r w:rsidRPr="00D759DA">
              <w:rPr>
                <w:rFonts w:ascii="Times New Roman" w:hAnsi="Times New Roman" w:cs="Times New Roman"/>
                <w:sz w:val="24"/>
                <w:szCs w:val="24"/>
              </w:rPr>
              <w:t>VIF</w:t>
            </w:r>
          </w:p>
        </w:tc>
        <w:tc>
          <w:tcPr>
            <w:tcW w:w="2208" w:type="pct"/>
          </w:tcPr>
          <w:p w:rsidR="00FE308B" w:rsidRPr="00D759DA" w:rsidRDefault="00FE308B" w:rsidP="00B50F44">
            <w:pPr>
              <w:jc w:val="both"/>
              <w:rPr>
                <w:rFonts w:ascii="Times New Roman" w:hAnsi="Times New Roman" w:cs="Times New Roman"/>
                <w:sz w:val="24"/>
                <w:szCs w:val="24"/>
              </w:rPr>
            </w:pPr>
            <w:r w:rsidRPr="00D759DA">
              <w:rPr>
                <w:rFonts w:ascii="Times New Roman" w:hAnsi="Times New Roman" w:cs="Times New Roman"/>
                <w:sz w:val="24"/>
                <w:szCs w:val="24"/>
              </w:rPr>
              <w:t>Attributes</w:t>
            </w:r>
          </w:p>
        </w:tc>
        <w:tc>
          <w:tcPr>
            <w:tcW w:w="789" w:type="pct"/>
          </w:tcPr>
          <w:p w:rsidR="00FE308B" w:rsidRPr="00D759DA" w:rsidRDefault="00FE308B" w:rsidP="00B50F44">
            <w:pPr>
              <w:jc w:val="both"/>
              <w:rPr>
                <w:rFonts w:ascii="Times New Roman" w:hAnsi="Times New Roman" w:cs="Times New Roman"/>
                <w:sz w:val="24"/>
                <w:szCs w:val="24"/>
              </w:rPr>
            </w:pPr>
            <w:r w:rsidRPr="00D759DA">
              <w:rPr>
                <w:rFonts w:ascii="Times New Roman" w:hAnsi="Times New Roman" w:cs="Times New Roman"/>
                <w:sz w:val="24"/>
                <w:szCs w:val="24"/>
              </w:rPr>
              <w:t>VIF</w:t>
            </w:r>
          </w:p>
        </w:tc>
      </w:tr>
      <w:tr w:rsidR="00FE308B" w:rsidRPr="00D759DA" w:rsidTr="00B50F44">
        <w:tc>
          <w:tcPr>
            <w:tcW w:w="1249" w:type="pct"/>
          </w:tcPr>
          <w:p w:rsidR="00FE308B" w:rsidRPr="00D759DA" w:rsidRDefault="00FE308B" w:rsidP="00B50F44">
            <w:pPr>
              <w:jc w:val="both"/>
              <w:rPr>
                <w:rFonts w:ascii="Times New Roman" w:hAnsi="Times New Roman" w:cs="Times New Roman"/>
                <w:sz w:val="24"/>
                <w:szCs w:val="24"/>
              </w:rPr>
            </w:pPr>
            <w:r w:rsidRPr="00D759DA">
              <w:rPr>
                <w:rFonts w:ascii="Times New Roman" w:hAnsi="Times New Roman" w:cs="Times New Roman"/>
                <w:sz w:val="24"/>
                <w:szCs w:val="24"/>
              </w:rPr>
              <w:t>Alcohol</w:t>
            </w:r>
          </w:p>
        </w:tc>
        <w:tc>
          <w:tcPr>
            <w:tcW w:w="755" w:type="pct"/>
          </w:tcPr>
          <w:p w:rsidR="00FE308B" w:rsidRPr="00D759DA" w:rsidRDefault="00FE308B" w:rsidP="00B50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D759DA">
              <w:rPr>
                <w:rFonts w:ascii="Times New Roman" w:eastAsia="Times New Roman" w:hAnsi="Times New Roman" w:cs="Times New Roman"/>
                <w:color w:val="000000"/>
                <w:sz w:val="24"/>
                <w:szCs w:val="24"/>
              </w:rPr>
              <w:t>2.460372</w:t>
            </w:r>
          </w:p>
        </w:tc>
        <w:tc>
          <w:tcPr>
            <w:tcW w:w="2208" w:type="pct"/>
          </w:tcPr>
          <w:p w:rsidR="00FE308B" w:rsidRPr="00D759DA" w:rsidRDefault="00FE308B" w:rsidP="00B50F44">
            <w:pPr>
              <w:jc w:val="both"/>
              <w:rPr>
                <w:rFonts w:ascii="Times New Roman" w:hAnsi="Times New Roman" w:cs="Times New Roman"/>
                <w:sz w:val="24"/>
                <w:szCs w:val="24"/>
              </w:rPr>
            </w:pPr>
            <w:r w:rsidRPr="00D759DA">
              <w:rPr>
                <w:rFonts w:ascii="Times New Roman" w:hAnsi="Times New Roman" w:cs="Times New Roman"/>
                <w:sz w:val="24"/>
                <w:szCs w:val="24"/>
              </w:rPr>
              <w:t>Flavanoids</w:t>
            </w:r>
          </w:p>
        </w:tc>
        <w:tc>
          <w:tcPr>
            <w:tcW w:w="789" w:type="pct"/>
          </w:tcPr>
          <w:p w:rsidR="00FE308B" w:rsidRPr="00D759DA" w:rsidRDefault="00FE308B" w:rsidP="00B50F44">
            <w:pPr>
              <w:pStyle w:val="HTMLPreformatted"/>
              <w:shd w:val="clear" w:color="auto" w:fill="FFFFFF"/>
              <w:wordWrap w:val="0"/>
              <w:spacing w:line="225" w:lineRule="atLeast"/>
              <w:rPr>
                <w:rFonts w:ascii="Times New Roman" w:hAnsi="Times New Roman" w:cs="Times New Roman"/>
                <w:color w:val="000000"/>
                <w:sz w:val="24"/>
                <w:szCs w:val="24"/>
              </w:rPr>
            </w:pPr>
            <w:r w:rsidRPr="00D759DA">
              <w:rPr>
                <w:rFonts w:ascii="Times New Roman" w:hAnsi="Times New Roman" w:cs="Times New Roman"/>
                <w:color w:val="FF0000"/>
                <w:sz w:val="24"/>
                <w:szCs w:val="24"/>
              </w:rPr>
              <w:t>7.029350</w:t>
            </w:r>
          </w:p>
        </w:tc>
      </w:tr>
      <w:tr w:rsidR="00FE308B" w:rsidRPr="00D759DA" w:rsidTr="00B50F44">
        <w:tc>
          <w:tcPr>
            <w:tcW w:w="1249" w:type="pct"/>
          </w:tcPr>
          <w:p w:rsidR="00FE308B" w:rsidRPr="00D759DA" w:rsidRDefault="00FE308B" w:rsidP="00B50F44">
            <w:pPr>
              <w:jc w:val="both"/>
              <w:rPr>
                <w:rFonts w:ascii="Times New Roman" w:hAnsi="Times New Roman" w:cs="Times New Roman"/>
                <w:sz w:val="24"/>
                <w:szCs w:val="24"/>
              </w:rPr>
            </w:pPr>
            <w:r w:rsidRPr="00D759DA">
              <w:rPr>
                <w:rFonts w:ascii="Times New Roman" w:hAnsi="Times New Roman" w:cs="Times New Roman"/>
                <w:sz w:val="24"/>
                <w:szCs w:val="24"/>
              </w:rPr>
              <w:lastRenderedPageBreak/>
              <w:t>Malic acid</w:t>
            </w:r>
          </w:p>
        </w:tc>
        <w:tc>
          <w:tcPr>
            <w:tcW w:w="755" w:type="pct"/>
          </w:tcPr>
          <w:p w:rsidR="00FE308B" w:rsidRPr="00D759DA" w:rsidRDefault="00FE308B" w:rsidP="00B50F44">
            <w:pPr>
              <w:pStyle w:val="HTMLPreformatted"/>
              <w:shd w:val="clear" w:color="auto" w:fill="FFFFFF"/>
              <w:wordWrap w:val="0"/>
              <w:spacing w:line="225" w:lineRule="atLeast"/>
              <w:rPr>
                <w:rFonts w:ascii="Times New Roman" w:hAnsi="Times New Roman" w:cs="Times New Roman"/>
                <w:color w:val="000000"/>
                <w:sz w:val="24"/>
                <w:szCs w:val="24"/>
              </w:rPr>
            </w:pPr>
            <w:r w:rsidRPr="00D759DA">
              <w:rPr>
                <w:rFonts w:ascii="Times New Roman" w:hAnsi="Times New Roman" w:cs="Times New Roman"/>
                <w:color w:val="000000"/>
                <w:sz w:val="24"/>
                <w:szCs w:val="24"/>
              </w:rPr>
              <w:t>1.656647</w:t>
            </w:r>
          </w:p>
        </w:tc>
        <w:tc>
          <w:tcPr>
            <w:tcW w:w="2208" w:type="pct"/>
          </w:tcPr>
          <w:p w:rsidR="00FE308B" w:rsidRPr="00D759DA" w:rsidRDefault="00FE308B" w:rsidP="00B50F44">
            <w:pPr>
              <w:jc w:val="both"/>
              <w:rPr>
                <w:rFonts w:ascii="Times New Roman" w:hAnsi="Times New Roman" w:cs="Times New Roman"/>
                <w:sz w:val="24"/>
                <w:szCs w:val="24"/>
              </w:rPr>
            </w:pPr>
            <w:proofErr w:type="spellStart"/>
            <w:r w:rsidRPr="00D759DA">
              <w:rPr>
                <w:rFonts w:ascii="Times New Roman" w:hAnsi="Times New Roman" w:cs="Times New Roman"/>
                <w:sz w:val="24"/>
                <w:szCs w:val="24"/>
              </w:rPr>
              <w:t>Nonflavanoid</w:t>
            </w:r>
            <w:proofErr w:type="spellEnd"/>
            <w:r w:rsidRPr="00D759DA">
              <w:rPr>
                <w:rFonts w:ascii="Times New Roman" w:hAnsi="Times New Roman" w:cs="Times New Roman"/>
                <w:sz w:val="24"/>
                <w:szCs w:val="24"/>
              </w:rPr>
              <w:t xml:space="preserve"> phenols</w:t>
            </w:r>
          </w:p>
        </w:tc>
        <w:tc>
          <w:tcPr>
            <w:tcW w:w="789" w:type="pct"/>
          </w:tcPr>
          <w:p w:rsidR="00FE308B" w:rsidRPr="00D759DA" w:rsidRDefault="00FE308B" w:rsidP="00B50F44">
            <w:pPr>
              <w:pStyle w:val="HTMLPreformatted"/>
              <w:shd w:val="clear" w:color="auto" w:fill="FFFFFF"/>
              <w:wordWrap w:val="0"/>
              <w:spacing w:line="225" w:lineRule="atLeast"/>
              <w:rPr>
                <w:rFonts w:ascii="Times New Roman" w:hAnsi="Times New Roman" w:cs="Times New Roman"/>
                <w:color w:val="000000"/>
                <w:sz w:val="24"/>
                <w:szCs w:val="24"/>
              </w:rPr>
            </w:pPr>
            <w:r w:rsidRPr="00D759DA">
              <w:rPr>
                <w:rFonts w:ascii="Times New Roman" w:hAnsi="Times New Roman" w:cs="Times New Roman"/>
                <w:color w:val="000000"/>
                <w:sz w:val="24"/>
                <w:szCs w:val="24"/>
              </w:rPr>
              <w:t>1.796380</w:t>
            </w:r>
          </w:p>
        </w:tc>
      </w:tr>
      <w:tr w:rsidR="00FE308B" w:rsidRPr="00D759DA" w:rsidTr="00B50F44">
        <w:tc>
          <w:tcPr>
            <w:tcW w:w="1249" w:type="pct"/>
          </w:tcPr>
          <w:p w:rsidR="00FE308B" w:rsidRPr="00D759DA" w:rsidRDefault="00FE308B" w:rsidP="00B50F44">
            <w:pPr>
              <w:jc w:val="both"/>
              <w:rPr>
                <w:rFonts w:ascii="Times New Roman" w:hAnsi="Times New Roman" w:cs="Times New Roman"/>
                <w:sz w:val="24"/>
                <w:szCs w:val="24"/>
              </w:rPr>
            </w:pPr>
            <w:r w:rsidRPr="00D759DA">
              <w:rPr>
                <w:rFonts w:ascii="Times New Roman" w:hAnsi="Times New Roman" w:cs="Times New Roman"/>
                <w:sz w:val="24"/>
                <w:szCs w:val="24"/>
              </w:rPr>
              <w:t>Ash</w:t>
            </w:r>
          </w:p>
        </w:tc>
        <w:tc>
          <w:tcPr>
            <w:tcW w:w="755" w:type="pct"/>
          </w:tcPr>
          <w:p w:rsidR="00FE308B" w:rsidRPr="00D759DA" w:rsidRDefault="00FE308B" w:rsidP="00B50F44">
            <w:pPr>
              <w:pStyle w:val="HTMLPreformatted"/>
              <w:shd w:val="clear" w:color="auto" w:fill="FFFFFF"/>
              <w:wordWrap w:val="0"/>
              <w:spacing w:line="225" w:lineRule="atLeast"/>
              <w:rPr>
                <w:rFonts w:ascii="Times New Roman" w:hAnsi="Times New Roman" w:cs="Times New Roman"/>
                <w:color w:val="000000"/>
                <w:sz w:val="24"/>
                <w:szCs w:val="24"/>
              </w:rPr>
            </w:pPr>
            <w:r w:rsidRPr="00D759DA">
              <w:rPr>
                <w:rFonts w:ascii="Times New Roman" w:hAnsi="Times New Roman" w:cs="Times New Roman"/>
                <w:color w:val="000000"/>
                <w:sz w:val="24"/>
                <w:szCs w:val="24"/>
              </w:rPr>
              <w:t>2.185448</w:t>
            </w:r>
          </w:p>
        </w:tc>
        <w:tc>
          <w:tcPr>
            <w:tcW w:w="2208" w:type="pct"/>
          </w:tcPr>
          <w:p w:rsidR="00FE308B" w:rsidRPr="00D759DA" w:rsidRDefault="00FE308B" w:rsidP="00B50F44">
            <w:pPr>
              <w:jc w:val="both"/>
              <w:rPr>
                <w:rFonts w:ascii="Times New Roman" w:hAnsi="Times New Roman" w:cs="Times New Roman"/>
                <w:sz w:val="24"/>
                <w:szCs w:val="24"/>
              </w:rPr>
            </w:pPr>
            <w:r w:rsidRPr="00D759DA">
              <w:rPr>
                <w:rFonts w:ascii="Times New Roman" w:hAnsi="Times New Roman" w:cs="Times New Roman"/>
                <w:sz w:val="24"/>
                <w:szCs w:val="24"/>
              </w:rPr>
              <w:t>Proanthocyanins</w:t>
            </w:r>
          </w:p>
        </w:tc>
        <w:tc>
          <w:tcPr>
            <w:tcW w:w="789" w:type="pct"/>
          </w:tcPr>
          <w:p w:rsidR="00FE308B" w:rsidRPr="00D759DA" w:rsidRDefault="00FE308B" w:rsidP="00B50F44">
            <w:pPr>
              <w:pStyle w:val="HTMLPreformatted"/>
              <w:shd w:val="clear" w:color="auto" w:fill="FFFFFF"/>
              <w:wordWrap w:val="0"/>
              <w:spacing w:line="225" w:lineRule="atLeast"/>
              <w:rPr>
                <w:rFonts w:ascii="Times New Roman" w:hAnsi="Times New Roman" w:cs="Times New Roman"/>
                <w:color w:val="000000"/>
                <w:sz w:val="24"/>
                <w:szCs w:val="24"/>
              </w:rPr>
            </w:pPr>
            <w:r w:rsidRPr="00D759DA">
              <w:rPr>
                <w:rFonts w:ascii="Times New Roman" w:hAnsi="Times New Roman" w:cs="Times New Roman"/>
                <w:color w:val="000000"/>
                <w:sz w:val="24"/>
                <w:szCs w:val="24"/>
              </w:rPr>
              <w:t>1.975683</w:t>
            </w:r>
          </w:p>
        </w:tc>
      </w:tr>
      <w:tr w:rsidR="00FE308B" w:rsidRPr="00D759DA" w:rsidTr="00B50F44">
        <w:tc>
          <w:tcPr>
            <w:tcW w:w="1249" w:type="pct"/>
          </w:tcPr>
          <w:p w:rsidR="00FE308B" w:rsidRPr="00D759DA" w:rsidRDefault="00FE308B" w:rsidP="00B50F44">
            <w:pPr>
              <w:jc w:val="both"/>
              <w:rPr>
                <w:rFonts w:ascii="Times New Roman" w:hAnsi="Times New Roman" w:cs="Times New Roman"/>
                <w:sz w:val="24"/>
                <w:szCs w:val="24"/>
              </w:rPr>
            </w:pPr>
            <w:proofErr w:type="spellStart"/>
            <w:r w:rsidRPr="00D759DA">
              <w:rPr>
                <w:rFonts w:ascii="Times New Roman" w:hAnsi="Times New Roman" w:cs="Times New Roman"/>
                <w:sz w:val="24"/>
                <w:szCs w:val="24"/>
              </w:rPr>
              <w:t>Alcalinity</w:t>
            </w:r>
            <w:proofErr w:type="spellEnd"/>
            <w:r w:rsidRPr="00D759DA">
              <w:rPr>
                <w:rFonts w:ascii="Times New Roman" w:hAnsi="Times New Roman" w:cs="Times New Roman"/>
                <w:sz w:val="24"/>
                <w:szCs w:val="24"/>
              </w:rPr>
              <w:t xml:space="preserve"> of ash</w:t>
            </w:r>
          </w:p>
        </w:tc>
        <w:tc>
          <w:tcPr>
            <w:tcW w:w="755" w:type="pct"/>
          </w:tcPr>
          <w:p w:rsidR="00FE308B" w:rsidRPr="00D759DA" w:rsidRDefault="00FE308B" w:rsidP="00B50F44">
            <w:pPr>
              <w:pStyle w:val="HTMLPreformatted"/>
              <w:shd w:val="clear" w:color="auto" w:fill="FFFFFF"/>
              <w:wordWrap w:val="0"/>
              <w:spacing w:line="225" w:lineRule="atLeast"/>
              <w:rPr>
                <w:rFonts w:ascii="Times New Roman" w:hAnsi="Times New Roman" w:cs="Times New Roman"/>
                <w:color w:val="000000"/>
                <w:sz w:val="24"/>
                <w:szCs w:val="24"/>
              </w:rPr>
            </w:pPr>
            <w:r w:rsidRPr="00D759DA">
              <w:rPr>
                <w:rFonts w:ascii="Times New Roman" w:hAnsi="Times New Roman" w:cs="Times New Roman"/>
                <w:color w:val="000000"/>
                <w:sz w:val="24"/>
                <w:szCs w:val="24"/>
              </w:rPr>
              <w:t>2.238732</w:t>
            </w:r>
          </w:p>
        </w:tc>
        <w:tc>
          <w:tcPr>
            <w:tcW w:w="2208" w:type="pct"/>
          </w:tcPr>
          <w:p w:rsidR="00FE308B" w:rsidRPr="00D759DA" w:rsidRDefault="00FE308B" w:rsidP="00B50F44">
            <w:pPr>
              <w:jc w:val="both"/>
              <w:rPr>
                <w:rFonts w:ascii="Times New Roman" w:hAnsi="Times New Roman" w:cs="Times New Roman"/>
                <w:sz w:val="24"/>
                <w:szCs w:val="24"/>
              </w:rPr>
            </w:pPr>
            <w:r w:rsidRPr="00D759DA">
              <w:rPr>
                <w:rFonts w:ascii="Times New Roman" w:hAnsi="Times New Roman" w:cs="Times New Roman"/>
                <w:sz w:val="24"/>
                <w:szCs w:val="24"/>
              </w:rPr>
              <w:t>Color intensity</w:t>
            </w:r>
          </w:p>
        </w:tc>
        <w:tc>
          <w:tcPr>
            <w:tcW w:w="789" w:type="pct"/>
          </w:tcPr>
          <w:p w:rsidR="00FE308B" w:rsidRPr="00D759DA" w:rsidRDefault="00FE308B" w:rsidP="00B50F44">
            <w:pPr>
              <w:pStyle w:val="HTMLPreformatted"/>
              <w:shd w:val="clear" w:color="auto" w:fill="FFFFFF"/>
              <w:wordWrap w:val="0"/>
              <w:spacing w:line="225" w:lineRule="atLeast"/>
              <w:rPr>
                <w:rFonts w:ascii="Times New Roman" w:hAnsi="Times New Roman" w:cs="Times New Roman"/>
                <w:sz w:val="24"/>
                <w:szCs w:val="24"/>
              </w:rPr>
            </w:pPr>
            <w:r w:rsidRPr="00D759DA">
              <w:rPr>
                <w:rFonts w:ascii="Times New Roman" w:hAnsi="Times New Roman" w:cs="Times New Roman"/>
                <w:color w:val="000000"/>
                <w:sz w:val="24"/>
                <w:szCs w:val="24"/>
              </w:rPr>
              <w:t>3.026304</w:t>
            </w:r>
          </w:p>
        </w:tc>
      </w:tr>
      <w:tr w:rsidR="00FE308B" w:rsidRPr="00D759DA" w:rsidTr="00B50F44">
        <w:tc>
          <w:tcPr>
            <w:tcW w:w="1249" w:type="pct"/>
          </w:tcPr>
          <w:p w:rsidR="00FE308B" w:rsidRPr="00D759DA" w:rsidRDefault="00FE308B" w:rsidP="00B50F44">
            <w:pPr>
              <w:jc w:val="both"/>
              <w:rPr>
                <w:rFonts w:ascii="Times New Roman" w:hAnsi="Times New Roman" w:cs="Times New Roman"/>
                <w:sz w:val="24"/>
                <w:szCs w:val="24"/>
              </w:rPr>
            </w:pPr>
            <w:r w:rsidRPr="00D759DA">
              <w:rPr>
                <w:rFonts w:ascii="Times New Roman" w:hAnsi="Times New Roman" w:cs="Times New Roman"/>
                <w:sz w:val="24"/>
                <w:szCs w:val="24"/>
              </w:rPr>
              <w:t>Magnesium</w:t>
            </w:r>
          </w:p>
        </w:tc>
        <w:tc>
          <w:tcPr>
            <w:tcW w:w="755" w:type="pct"/>
          </w:tcPr>
          <w:p w:rsidR="00FE308B" w:rsidRPr="00D759DA" w:rsidRDefault="00FE308B" w:rsidP="00B50F44">
            <w:pPr>
              <w:pStyle w:val="HTMLPreformatted"/>
              <w:shd w:val="clear" w:color="auto" w:fill="FFFFFF"/>
              <w:wordWrap w:val="0"/>
              <w:spacing w:line="225" w:lineRule="atLeast"/>
              <w:rPr>
                <w:rFonts w:ascii="Times New Roman" w:hAnsi="Times New Roman" w:cs="Times New Roman"/>
                <w:color w:val="000000"/>
                <w:sz w:val="24"/>
                <w:szCs w:val="24"/>
              </w:rPr>
            </w:pPr>
            <w:r w:rsidRPr="00D759DA">
              <w:rPr>
                <w:rFonts w:ascii="Times New Roman" w:hAnsi="Times New Roman" w:cs="Times New Roman"/>
                <w:color w:val="000000"/>
                <w:sz w:val="24"/>
                <w:szCs w:val="24"/>
              </w:rPr>
              <w:t>1.417855</w:t>
            </w:r>
          </w:p>
        </w:tc>
        <w:tc>
          <w:tcPr>
            <w:tcW w:w="2208" w:type="pct"/>
          </w:tcPr>
          <w:p w:rsidR="00FE308B" w:rsidRPr="00D759DA" w:rsidRDefault="00FE308B" w:rsidP="00B50F44">
            <w:pPr>
              <w:jc w:val="both"/>
              <w:rPr>
                <w:rFonts w:ascii="Times New Roman" w:hAnsi="Times New Roman" w:cs="Times New Roman"/>
                <w:sz w:val="24"/>
                <w:szCs w:val="24"/>
              </w:rPr>
            </w:pPr>
            <w:r w:rsidRPr="00D759DA">
              <w:rPr>
                <w:rFonts w:ascii="Times New Roman" w:hAnsi="Times New Roman" w:cs="Times New Roman"/>
                <w:sz w:val="24"/>
                <w:szCs w:val="24"/>
              </w:rPr>
              <w:t>Hue</w:t>
            </w:r>
          </w:p>
        </w:tc>
        <w:tc>
          <w:tcPr>
            <w:tcW w:w="789" w:type="pct"/>
          </w:tcPr>
          <w:p w:rsidR="00FE308B" w:rsidRPr="00D759DA" w:rsidRDefault="00FE308B" w:rsidP="00B50F44">
            <w:pPr>
              <w:pStyle w:val="HTMLPreformatted"/>
              <w:shd w:val="clear" w:color="auto" w:fill="FFFFFF"/>
              <w:wordWrap w:val="0"/>
              <w:spacing w:line="225" w:lineRule="atLeast"/>
              <w:rPr>
                <w:rFonts w:ascii="Times New Roman" w:hAnsi="Times New Roman" w:cs="Times New Roman"/>
                <w:color w:val="000000"/>
                <w:sz w:val="24"/>
                <w:szCs w:val="24"/>
              </w:rPr>
            </w:pPr>
            <w:r w:rsidRPr="00D759DA">
              <w:rPr>
                <w:rFonts w:ascii="Times New Roman" w:hAnsi="Times New Roman" w:cs="Times New Roman"/>
                <w:color w:val="000000"/>
                <w:sz w:val="24"/>
                <w:szCs w:val="24"/>
              </w:rPr>
              <w:t>2.551447</w:t>
            </w:r>
          </w:p>
        </w:tc>
      </w:tr>
      <w:tr w:rsidR="00FE308B" w:rsidRPr="00D759DA" w:rsidTr="00B50F44">
        <w:tc>
          <w:tcPr>
            <w:tcW w:w="1249" w:type="pct"/>
          </w:tcPr>
          <w:p w:rsidR="00FE308B" w:rsidRPr="00D759DA" w:rsidRDefault="00FE308B" w:rsidP="00B50F44">
            <w:pPr>
              <w:jc w:val="both"/>
              <w:rPr>
                <w:rFonts w:ascii="Times New Roman" w:hAnsi="Times New Roman" w:cs="Times New Roman"/>
                <w:sz w:val="24"/>
                <w:szCs w:val="24"/>
              </w:rPr>
            </w:pPr>
            <w:r w:rsidRPr="00D759DA">
              <w:rPr>
                <w:rFonts w:ascii="Times New Roman" w:hAnsi="Times New Roman" w:cs="Times New Roman"/>
                <w:sz w:val="24"/>
                <w:szCs w:val="24"/>
              </w:rPr>
              <w:t>Total phenols</w:t>
            </w:r>
          </w:p>
        </w:tc>
        <w:tc>
          <w:tcPr>
            <w:tcW w:w="755" w:type="pct"/>
          </w:tcPr>
          <w:p w:rsidR="00FE308B" w:rsidRPr="00D759DA" w:rsidRDefault="00FE308B" w:rsidP="00B50F44">
            <w:pPr>
              <w:pStyle w:val="HTMLPreformatted"/>
              <w:shd w:val="clear" w:color="auto" w:fill="FFFFFF"/>
              <w:wordWrap w:val="0"/>
              <w:spacing w:line="225" w:lineRule="atLeast"/>
              <w:rPr>
                <w:rFonts w:ascii="Times New Roman" w:hAnsi="Times New Roman" w:cs="Times New Roman"/>
                <w:color w:val="000000"/>
                <w:sz w:val="24"/>
                <w:szCs w:val="24"/>
              </w:rPr>
            </w:pPr>
            <w:r w:rsidRPr="00D759DA">
              <w:rPr>
                <w:rFonts w:ascii="Times New Roman" w:hAnsi="Times New Roman" w:cs="Times New Roman"/>
                <w:color w:val="000000"/>
                <w:sz w:val="24"/>
                <w:szCs w:val="24"/>
              </w:rPr>
              <w:t>4.334519</w:t>
            </w:r>
          </w:p>
        </w:tc>
        <w:tc>
          <w:tcPr>
            <w:tcW w:w="2208" w:type="pct"/>
          </w:tcPr>
          <w:p w:rsidR="00FE308B" w:rsidRPr="00D759DA" w:rsidRDefault="00FE308B" w:rsidP="00B50F44">
            <w:pPr>
              <w:jc w:val="both"/>
              <w:rPr>
                <w:rFonts w:ascii="Times New Roman" w:hAnsi="Times New Roman" w:cs="Times New Roman"/>
                <w:sz w:val="24"/>
                <w:szCs w:val="24"/>
              </w:rPr>
            </w:pPr>
            <w:r w:rsidRPr="00D759DA">
              <w:rPr>
                <w:rFonts w:ascii="Times New Roman" w:hAnsi="Times New Roman" w:cs="Times New Roman"/>
                <w:sz w:val="24"/>
                <w:szCs w:val="24"/>
              </w:rPr>
              <w:t>OD280/OD315 of diluted wines</w:t>
            </w:r>
          </w:p>
        </w:tc>
        <w:tc>
          <w:tcPr>
            <w:tcW w:w="789" w:type="pct"/>
          </w:tcPr>
          <w:p w:rsidR="00FE308B" w:rsidRPr="00D759DA" w:rsidRDefault="00FE308B" w:rsidP="00B50F44">
            <w:pPr>
              <w:pStyle w:val="HTMLPreformatted"/>
              <w:shd w:val="clear" w:color="auto" w:fill="FFFFFF"/>
              <w:wordWrap w:val="0"/>
              <w:spacing w:line="225" w:lineRule="atLeast"/>
              <w:rPr>
                <w:rFonts w:ascii="Times New Roman" w:hAnsi="Times New Roman" w:cs="Times New Roman"/>
                <w:color w:val="000000"/>
                <w:sz w:val="24"/>
                <w:szCs w:val="24"/>
              </w:rPr>
            </w:pPr>
            <w:r w:rsidRPr="00D759DA">
              <w:rPr>
                <w:rFonts w:ascii="Times New Roman" w:hAnsi="Times New Roman" w:cs="Times New Roman"/>
                <w:color w:val="000000"/>
                <w:sz w:val="24"/>
                <w:szCs w:val="24"/>
              </w:rPr>
              <w:t>3.785473</w:t>
            </w:r>
          </w:p>
        </w:tc>
      </w:tr>
      <w:tr w:rsidR="00FE308B" w:rsidRPr="00D759DA" w:rsidTr="00B50F44">
        <w:tc>
          <w:tcPr>
            <w:tcW w:w="1249" w:type="pct"/>
          </w:tcPr>
          <w:p w:rsidR="00FE308B" w:rsidRPr="00D759DA" w:rsidRDefault="00FE308B" w:rsidP="00B50F44">
            <w:pPr>
              <w:jc w:val="both"/>
              <w:rPr>
                <w:rFonts w:ascii="Times New Roman" w:hAnsi="Times New Roman" w:cs="Times New Roman"/>
                <w:sz w:val="24"/>
                <w:szCs w:val="24"/>
              </w:rPr>
            </w:pPr>
            <w:r w:rsidRPr="00D759DA">
              <w:rPr>
                <w:rFonts w:ascii="Times New Roman" w:hAnsi="Times New Roman" w:cs="Times New Roman"/>
                <w:sz w:val="24"/>
                <w:szCs w:val="24"/>
              </w:rPr>
              <w:t>Proline</w:t>
            </w:r>
          </w:p>
        </w:tc>
        <w:tc>
          <w:tcPr>
            <w:tcW w:w="755" w:type="pct"/>
          </w:tcPr>
          <w:p w:rsidR="00FE308B" w:rsidRPr="00D759DA" w:rsidRDefault="00FE308B" w:rsidP="00B50F44">
            <w:pPr>
              <w:pStyle w:val="HTMLPreformatted"/>
              <w:shd w:val="clear" w:color="auto" w:fill="FFFFFF"/>
              <w:wordWrap w:val="0"/>
              <w:spacing w:line="225" w:lineRule="atLeast"/>
              <w:rPr>
                <w:rFonts w:ascii="Times New Roman" w:hAnsi="Times New Roman" w:cs="Times New Roman"/>
                <w:color w:val="000000"/>
                <w:sz w:val="24"/>
                <w:szCs w:val="24"/>
              </w:rPr>
            </w:pPr>
            <w:r w:rsidRPr="00D759DA">
              <w:rPr>
                <w:rFonts w:ascii="Times New Roman" w:hAnsi="Times New Roman" w:cs="Times New Roman"/>
                <w:color w:val="000000"/>
                <w:sz w:val="24"/>
                <w:szCs w:val="24"/>
              </w:rPr>
              <w:t>2.823849</w:t>
            </w:r>
          </w:p>
        </w:tc>
        <w:tc>
          <w:tcPr>
            <w:tcW w:w="2208" w:type="pct"/>
          </w:tcPr>
          <w:p w:rsidR="00FE308B" w:rsidRPr="00D759DA" w:rsidRDefault="00FE308B" w:rsidP="00B50F44">
            <w:pPr>
              <w:jc w:val="both"/>
              <w:rPr>
                <w:rFonts w:ascii="Times New Roman" w:hAnsi="Times New Roman" w:cs="Times New Roman"/>
                <w:sz w:val="24"/>
                <w:szCs w:val="24"/>
              </w:rPr>
            </w:pPr>
          </w:p>
        </w:tc>
        <w:tc>
          <w:tcPr>
            <w:tcW w:w="789" w:type="pct"/>
          </w:tcPr>
          <w:p w:rsidR="00FE308B" w:rsidRPr="00D759DA" w:rsidRDefault="00FE308B" w:rsidP="00B50F44">
            <w:pPr>
              <w:pStyle w:val="HTMLPreformatted"/>
              <w:shd w:val="clear" w:color="auto" w:fill="FFFFFF"/>
              <w:wordWrap w:val="0"/>
              <w:spacing w:line="225" w:lineRule="atLeast"/>
              <w:rPr>
                <w:rFonts w:ascii="Times New Roman" w:hAnsi="Times New Roman" w:cs="Times New Roman"/>
                <w:color w:val="000000"/>
                <w:sz w:val="24"/>
                <w:szCs w:val="24"/>
              </w:rPr>
            </w:pPr>
          </w:p>
        </w:tc>
      </w:tr>
    </w:tbl>
    <w:p w:rsidR="00FE308B" w:rsidRDefault="00FE308B" w:rsidP="00FE308B">
      <w:pPr>
        <w:jc w:val="both"/>
        <w:rPr>
          <w:rFonts w:ascii="Times New Roman" w:hAnsi="Times New Roman" w:cs="Times New Roman"/>
          <w:sz w:val="24"/>
          <w:szCs w:val="24"/>
        </w:rPr>
      </w:pPr>
    </w:p>
    <w:p w:rsidR="00FE308B" w:rsidRDefault="00FE308B" w:rsidP="00FE308B">
      <w:pPr>
        <w:jc w:val="both"/>
        <w:rPr>
          <w:rFonts w:ascii="Times New Roman" w:hAnsi="Times New Roman" w:cs="Times New Roman"/>
          <w:sz w:val="24"/>
          <w:szCs w:val="24"/>
        </w:rPr>
      </w:pPr>
      <w:r>
        <w:rPr>
          <w:rFonts w:ascii="Times New Roman" w:hAnsi="Times New Roman" w:cs="Times New Roman"/>
          <w:sz w:val="24"/>
          <w:szCs w:val="24"/>
        </w:rPr>
        <w:t>In this study, the general rule of thumb of 10 as VIF (when the VIF for one variable is more than 10, it has potential multicollinearity problem)</w:t>
      </w:r>
      <w:r w:rsidRPr="007903E2">
        <w:rPr>
          <w:rFonts w:ascii="Times New Roman" w:hAnsi="Times New Roman" w:cs="Times New Roman"/>
          <w:sz w:val="24"/>
          <w:szCs w:val="24"/>
        </w:rPr>
        <w:t xml:space="preserve"> </w:t>
      </w:r>
      <w:r>
        <w:rPr>
          <w:rFonts w:ascii="Times New Roman" w:hAnsi="Times New Roman" w:cs="Times New Roman"/>
          <w:sz w:val="24"/>
          <w:szCs w:val="24"/>
        </w:rPr>
        <w:t>is applied</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&lt;EndNote&gt;&lt;Cite&gt;&lt;Author&gt;O’brien&lt;/Author&gt;&lt;Year&gt;2007&lt;/Year&gt;&lt;RecNum&gt;131&lt;/RecNum&gt;&lt;DisplayText&gt;(O’brien, 2007)&lt;/DisplayText&gt;&lt;record&gt;&lt;rec-number&gt;131&lt;/rec-number&gt;&lt;foreign-keys&gt;&lt;key app="EN" db-id="tpfwrdsfnzzzrze9vz2xrvplzftdt0fz90rz"&gt;131&lt;/key&gt;&lt;/foreign-keys&gt;&lt;ref-type name="Journal Article"&gt;17&lt;/ref-type&gt;&lt;contributors&gt;&lt;authors&gt;&lt;author&gt;O’brien, Robert M&lt;/author&gt;&lt;/authors&gt;&lt;/contributors&gt;&lt;titles&gt;&lt;title&gt;A caution regarding rules of thumb for variance inflation factors&lt;/title&gt;&lt;secondary-title&gt;Quality &amp;amp; Quantity&lt;/secondary-title&gt;&lt;/titles&gt;&lt;periodical&gt;&lt;full-title&gt;Quality &amp;amp; Quantity&lt;/full-title&gt;&lt;/periodical&gt;&lt;pages&gt;673-690&lt;/pages&gt;&lt;volume&gt;41&lt;/volume&gt;&lt;number&gt;5&lt;/number&gt;&lt;dates&gt;&lt;year&gt;2007&lt;/year&gt;&lt;/dates&gt;&lt;isbn&gt;0033-5177&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1" w:tooltip="O’brien, 2007 #131" w:history="1">
        <w:r>
          <w:rPr>
            <w:rFonts w:ascii="Times New Roman" w:hAnsi="Times New Roman" w:cs="Times New Roman"/>
            <w:noProof/>
            <w:sz w:val="24"/>
            <w:szCs w:val="24"/>
          </w:rPr>
          <w:t>O’brien, 2007</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By checking each attribute in the dataset, none of the attributes has a VIF greater than 10. While the “</w:t>
      </w:r>
      <w:r w:rsidRPr="00D759DA">
        <w:rPr>
          <w:rFonts w:ascii="Times New Roman" w:hAnsi="Times New Roman" w:cs="Times New Roman"/>
          <w:sz w:val="24"/>
          <w:szCs w:val="24"/>
        </w:rPr>
        <w:t>Flavanoids</w:t>
      </w:r>
      <w:r>
        <w:rPr>
          <w:rFonts w:ascii="Times New Roman" w:hAnsi="Times New Roman" w:cs="Times New Roman"/>
          <w:sz w:val="24"/>
          <w:szCs w:val="24"/>
        </w:rPr>
        <w:t>” has a relatively high VIF compared with other attributes, which would be removed when training the model and used as a feature selection approach.</w:t>
      </w:r>
    </w:p>
    <w:p w:rsidR="007E1761" w:rsidRPr="00F835D6" w:rsidRDefault="00FE308B" w:rsidP="00F835D6">
      <w:pPr>
        <w:pStyle w:val="Heading2"/>
        <w:numPr>
          <w:ilvl w:val="0"/>
          <w:numId w:val="1"/>
        </w:numPr>
        <w:rPr>
          <w:rFonts w:ascii="Times New Roman" w:hAnsi="Times New Roman" w:cs="Times New Roman"/>
          <w:rPrChange w:id="4" w:author="JUNQI ZHAO" w:date="2017-10-18T11:48:00Z">
            <w:rPr>
              <w:b/>
              <w:color w:val="548DD4" w:themeColor="text2" w:themeTint="99"/>
              <w:u w:val="single"/>
            </w:rPr>
          </w:rPrChange>
        </w:rPr>
        <w:pPrChange w:id="5" w:author="JUNQI ZHAO" w:date="2017-10-18T11:48:00Z">
          <w:pPr/>
        </w:pPrChange>
      </w:pPr>
      <w:del w:id="6" w:author="JUNQI ZHAO" w:date="2017-10-18T11:48:00Z">
        <w:r w:rsidRPr="00F835D6" w:rsidDel="00F835D6">
          <w:rPr>
            <w:rFonts w:ascii="Times New Roman" w:hAnsi="Times New Roman" w:cs="Times New Roman"/>
            <w:rPrChange w:id="7" w:author="JUNQI ZHAO" w:date="2017-10-18T11:48:00Z">
              <w:rPr>
                <w:b/>
                <w:color w:val="548DD4" w:themeColor="text2" w:themeTint="99"/>
                <w:u w:val="single"/>
              </w:rPr>
            </w:rPrChange>
          </w:rPr>
          <w:delText xml:space="preserve">4. </w:delText>
        </w:r>
      </w:del>
      <w:r w:rsidR="00B91D88" w:rsidRPr="00F835D6">
        <w:rPr>
          <w:rFonts w:ascii="Times New Roman" w:hAnsi="Times New Roman" w:cs="Times New Roman"/>
          <w:rPrChange w:id="8" w:author="JUNQI ZHAO" w:date="2017-10-18T11:48:00Z">
            <w:rPr>
              <w:b/>
              <w:color w:val="548DD4" w:themeColor="text2" w:themeTint="99"/>
              <w:u w:val="single"/>
            </w:rPr>
          </w:rPrChange>
        </w:rPr>
        <w:t xml:space="preserve">K Means </w:t>
      </w:r>
      <w:del w:id="9" w:author="JUNQI ZHAO" w:date="2017-10-18T11:47:00Z">
        <w:r w:rsidR="00B91D88" w:rsidRPr="00F835D6" w:rsidDel="00F835D6">
          <w:rPr>
            <w:rFonts w:ascii="Times New Roman" w:hAnsi="Times New Roman" w:cs="Times New Roman"/>
            <w:rPrChange w:id="10" w:author="JUNQI ZHAO" w:date="2017-10-18T11:48:00Z">
              <w:rPr>
                <w:b/>
                <w:color w:val="548DD4" w:themeColor="text2" w:themeTint="99"/>
                <w:u w:val="single"/>
              </w:rPr>
            </w:rPrChange>
          </w:rPr>
          <w:delText>Algorithm</w:delText>
        </w:r>
      </w:del>
      <w:ins w:id="11" w:author="JUNQI ZHAO" w:date="2017-10-18T11:47:00Z">
        <w:r w:rsidR="00F835D6" w:rsidRPr="00F835D6">
          <w:rPr>
            <w:rFonts w:ascii="Times New Roman" w:hAnsi="Times New Roman" w:cs="Times New Roman"/>
            <w:rPrChange w:id="12" w:author="JUNQI ZHAO" w:date="2017-10-18T11:48:00Z">
              <w:rPr>
                <w:b/>
                <w:color w:val="548DD4" w:themeColor="text2" w:themeTint="99"/>
                <w:u w:val="single"/>
              </w:rPr>
            </w:rPrChange>
          </w:rPr>
          <w:t>Clustering</w:t>
        </w:r>
      </w:ins>
    </w:p>
    <w:p w:rsidR="00B91D88" w:rsidRPr="00F835D6" w:rsidRDefault="00B91D88" w:rsidP="00F835D6">
      <w:pPr>
        <w:jc w:val="both"/>
        <w:rPr>
          <w:rFonts w:ascii="Times New Roman" w:hAnsi="Times New Roman" w:cs="Times New Roman"/>
          <w:sz w:val="24"/>
          <w:szCs w:val="24"/>
          <w:rPrChange w:id="13" w:author="JUNQI ZHAO" w:date="2017-10-18T11:47:00Z">
            <w:rPr/>
          </w:rPrChange>
        </w:rPr>
        <w:pPrChange w:id="14" w:author="JUNQI ZHAO" w:date="2017-10-18T11:47:00Z">
          <w:pPr/>
        </w:pPrChange>
      </w:pPr>
      <w:r w:rsidRPr="00F835D6">
        <w:rPr>
          <w:rFonts w:ascii="Times New Roman" w:hAnsi="Times New Roman" w:cs="Times New Roman"/>
          <w:sz w:val="24"/>
          <w:szCs w:val="24"/>
          <w:rPrChange w:id="15" w:author="JUNQI ZHAO" w:date="2017-10-18T11:47:00Z">
            <w:rPr/>
          </w:rPrChange>
        </w:rPr>
        <w:t>We apply the K means algorithm now to our data set. We are going to test different K values and find the optimal one. Also, we will use validation to see how the error rates are varying within the training and testing sets.</w:t>
      </w:r>
    </w:p>
    <w:p w:rsidR="00B91D88" w:rsidRPr="00F835D6" w:rsidRDefault="00B91D88" w:rsidP="00F835D6">
      <w:pPr>
        <w:jc w:val="both"/>
        <w:rPr>
          <w:rFonts w:ascii="Times New Roman" w:hAnsi="Times New Roman" w:cs="Times New Roman"/>
          <w:b/>
          <w:sz w:val="24"/>
          <w:szCs w:val="24"/>
          <w:rPrChange w:id="16" w:author="JUNQI ZHAO" w:date="2017-10-18T11:49:00Z">
            <w:rPr>
              <w:u w:val="single"/>
            </w:rPr>
          </w:rPrChange>
        </w:rPr>
        <w:pPrChange w:id="17" w:author="JUNQI ZHAO" w:date="2017-10-18T11:47:00Z">
          <w:pPr/>
        </w:pPrChange>
      </w:pPr>
      <w:r w:rsidRPr="00F835D6">
        <w:rPr>
          <w:rFonts w:ascii="Times New Roman" w:hAnsi="Times New Roman" w:cs="Times New Roman"/>
          <w:b/>
          <w:sz w:val="24"/>
          <w:szCs w:val="24"/>
          <w:rPrChange w:id="18" w:author="JUNQI ZHAO" w:date="2017-10-18T11:49:00Z">
            <w:rPr>
              <w:u w:val="single"/>
            </w:rPr>
          </w:rPrChange>
        </w:rPr>
        <w:t xml:space="preserve">A theoretical approach to determine the optimal </w:t>
      </w:r>
      <w:proofErr w:type="gramStart"/>
      <w:r w:rsidRPr="00F835D6">
        <w:rPr>
          <w:rFonts w:ascii="Times New Roman" w:hAnsi="Times New Roman" w:cs="Times New Roman"/>
          <w:b/>
          <w:sz w:val="24"/>
          <w:szCs w:val="24"/>
          <w:rPrChange w:id="19" w:author="JUNQI ZHAO" w:date="2017-10-18T11:49:00Z">
            <w:rPr>
              <w:u w:val="single"/>
            </w:rPr>
          </w:rPrChange>
        </w:rPr>
        <w:t>k</w:t>
      </w:r>
      <w:r w:rsidRPr="00F835D6">
        <w:rPr>
          <w:rFonts w:ascii="Times New Roman" w:hAnsi="Times New Roman" w:cs="Times New Roman"/>
          <w:b/>
          <w:sz w:val="24"/>
          <w:szCs w:val="24"/>
          <w:rPrChange w:id="20" w:author="JUNQI ZHAO" w:date="2017-10-18T11:49:00Z">
            <w:rPr>
              <w:b/>
              <w:u w:val="single"/>
            </w:rPr>
          </w:rPrChange>
        </w:rPr>
        <w:t>:</w:t>
      </w:r>
      <w:r w:rsidR="00925138" w:rsidRPr="00F835D6">
        <w:rPr>
          <w:rFonts w:ascii="Times New Roman" w:hAnsi="Times New Roman" w:cs="Times New Roman"/>
          <w:b/>
          <w:sz w:val="24"/>
          <w:szCs w:val="24"/>
          <w:rPrChange w:id="21" w:author="JUNQI ZHAO" w:date="2017-10-18T11:49:00Z">
            <w:rPr>
              <w:b/>
              <w:u w:val="single"/>
            </w:rPr>
          </w:rPrChange>
        </w:rPr>
        <w:t>[</w:t>
      </w:r>
      <w:proofErr w:type="gramEnd"/>
      <w:r w:rsidR="00925138" w:rsidRPr="00F835D6">
        <w:rPr>
          <w:rFonts w:ascii="Times New Roman" w:hAnsi="Times New Roman" w:cs="Times New Roman"/>
          <w:b/>
          <w:sz w:val="24"/>
          <w:szCs w:val="24"/>
          <w:rPrChange w:id="22" w:author="JUNQI ZHAO" w:date="2017-10-18T11:49:00Z">
            <w:rPr>
              <w:b/>
              <w:u w:val="single"/>
            </w:rPr>
          </w:rPrChange>
        </w:rPr>
        <w:t>1]</w:t>
      </w:r>
    </w:p>
    <w:p w:rsidR="00B91D88" w:rsidRPr="00F835D6" w:rsidRDefault="00B91D88" w:rsidP="00F835D6">
      <w:pPr>
        <w:jc w:val="both"/>
        <w:rPr>
          <w:rFonts w:ascii="Times New Roman" w:hAnsi="Times New Roman" w:cs="Times New Roman"/>
          <w:sz w:val="24"/>
          <w:szCs w:val="24"/>
          <w:rPrChange w:id="23" w:author="JUNQI ZHAO" w:date="2017-10-18T11:47:00Z">
            <w:rPr/>
          </w:rPrChange>
        </w:rPr>
        <w:pPrChange w:id="24" w:author="JUNQI ZHAO" w:date="2017-10-18T11:47:00Z">
          <w:pPr/>
        </w:pPrChange>
      </w:pPr>
      <w:r w:rsidRPr="00F835D6">
        <w:rPr>
          <w:rFonts w:ascii="Times New Roman" w:hAnsi="Times New Roman" w:cs="Times New Roman"/>
          <w:sz w:val="24"/>
          <w:szCs w:val="24"/>
          <w:rPrChange w:id="25" w:author="JUNQI ZHAO" w:date="2017-10-18T11:47:00Z">
            <w:rPr/>
          </w:rPrChange>
        </w:rPr>
        <w:t xml:space="preserve">Elbow method is a theoretical approach to find the optimal K. We plot the SSE against the number of clusters and look for a sharp drop in errors. The plot suggests that k=3 or 4 </w:t>
      </w:r>
      <w:r w:rsidR="00FE308B" w:rsidRPr="00F835D6">
        <w:rPr>
          <w:rFonts w:ascii="Times New Roman" w:hAnsi="Times New Roman" w:cs="Times New Roman"/>
          <w:sz w:val="24"/>
          <w:szCs w:val="24"/>
          <w:rPrChange w:id="26" w:author="JUNQI ZHAO" w:date="2017-10-18T11:47:00Z">
            <w:rPr/>
          </w:rPrChange>
        </w:rPr>
        <w:t>are</w:t>
      </w:r>
      <w:r w:rsidRPr="00F835D6">
        <w:rPr>
          <w:rFonts w:ascii="Times New Roman" w:hAnsi="Times New Roman" w:cs="Times New Roman"/>
          <w:sz w:val="24"/>
          <w:szCs w:val="24"/>
          <w:rPrChange w:id="27" w:author="JUNQI ZHAO" w:date="2017-10-18T11:47:00Z">
            <w:rPr/>
          </w:rPrChange>
        </w:rPr>
        <w:t xml:space="preserve"> going to be the optimal value</w:t>
      </w:r>
      <w:r w:rsidR="00FE308B" w:rsidRPr="00F835D6">
        <w:rPr>
          <w:rFonts w:ascii="Times New Roman" w:hAnsi="Times New Roman" w:cs="Times New Roman"/>
          <w:sz w:val="24"/>
          <w:szCs w:val="24"/>
          <w:rPrChange w:id="28" w:author="JUNQI ZHAO" w:date="2017-10-18T11:47:00Z">
            <w:rPr/>
          </w:rPrChange>
        </w:rPr>
        <w:t>s</w:t>
      </w:r>
      <w:r w:rsidRPr="00F835D6">
        <w:rPr>
          <w:rFonts w:ascii="Times New Roman" w:hAnsi="Times New Roman" w:cs="Times New Roman"/>
          <w:sz w:val="24"/>
          <w:szCs w:val="24"/>
          <w:rPrChange w:id="29" w:author="JUNQI ZHAO" w:date="2017-10-18T11:47:00Z">
            <w:rPr/>
          </w:rPrChange>
        </w:rPr>
        <w:t>.</w:t>
      </w:r>
    </w:p>
    <w:p w:rsidR="00B91D88" w:rsidRDefault="00B91D88" w:rsidP="00F835D6">
      <w:pPr>
        <w:jc w:val="center"/>
        <w:rPr>
          <w:ins w:id="30" w:author="JUNQI ZHAO" w:date="2017-10-18T11:48:00Z"/>
        </w:rPr>
        <w:pPrChange w:id="31" w:author="JUNQI ZHAO" w:date="2017-10-18T11:48:00Z">
          <w:pPr/>
        </w:pPrChange>
      </w:pPr>
      <w:r>
        <w:rPr>
          <w:noProof/>
          <w:lang w:eastAsia="en-IN"/>
        </w:rPr>
        <w:drawing>
          <wp:inline distT="0" distB="0" distL="0" distR="0" wp14:anchorId="47CB7995" wp14:editId="64041DF2">
            <wp:extent cx="5706719" cy="33623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12291" cy="3365608"/>
                    </a:xfrm>
                    <a:prstGeom prst="rect">
                      <a:avLst/>
                    </a:prstGeom>
                  </pic:spPr>
                </pic:pic>
              </a:graphicData>
            </a:graphic>
          </wp:inline>
        </w:drawing>
      </w:r>
    </w:p>
    <w:p w:rsidR="00F835D6" w:rsidRPr="001107FB" w:rsidRDefault="00F835D6" w:rsidP="00F835D6">
      <w:pPr>
        <w:jc w:val="center"/>
        <w:rPr>
          <w:ins w:id="32" w:author="JUNQI ZHAO" w:date="2017-10-18T11:48:00Z"/>
          <w:rFonts w:ascii="Times New Roman" w:hAnsi="Times New Roman" w:cs="Times New Roman"/>
          <w:sz w:val="24"/>
          <w:szCs w:val="24"/>
        </w:rPr>
      </w:pPr>
      <w:ins w:id="33" w:author="JUNQI ZHAO" w:date="2017-10-18T11:48:00Z">
        <w:r>
          <w:rPr>
            <w:rFonts w:ascii="Times New Roman" w:hAnsi="Times New Roman" w:cs="Times New Roman"/>
            <w:sz w:val="24"/>
            <w:szCs w:val="24"/>
          </w:rPr>
          <w:t xml:space="preserve">Figure 2 </w:t>
        </w:r>
      </w:ins>
      <w:ins w:id="34" w:author="JUNQI ZHAO" w:date="2017-10-18T11:49:00Z">
        <w:r>
          <w:rPr>
            <w:rFonts w:ascii="Times New Roman" w:hAnsi="Times New Roman" w:cs="Times New Roman"/>
            <w:sz w:val="24"/>
            <w:szCs w:val="24"/>
          </w:rPr>
          <w:t>Give a figure name here</w:t>
        </w:r>
      </w:ins>
    </w:p>
    <w:p w:rsidR="00F835D6" w:rsidRDefault="00F835D6" w:rsidP="00F835D6">
      <w:pPr>
        <w:jc w:val="center"/>
        <w:pPrChange w:id="35" w:author="JUNQI ZHAO" w:date="2017-10-18T11:48:00Z">
          <w:pPr/>
        </w:pPrChange>
      </w:pPr>
    </w:p>
    <w:p w:rsidR="00B91D88" w:rsidRPr="00F835D6" w:rsidRDefault="00B91D88" w:rsidP="00F835D6">
      <w:pPr>
        <w:jc w:val="both"/>
        <w:rPr>
          <w:rFonts w:ascii="Times New Roman" w:hAnsi="Times New Roman" w:cs="Times New Roman"/>
          <w:b/>
          <w:sz w:val="24"/>
          <w:szCs w:val="24"/>
          <w:rPrChange w:id="36" w:author="JUNQI ZHAO" w:date="2017-10-18T11:49:00Z">
            <w:rPr>
              <w:u w:val="single"/>
            </w:rPr>
          </w:rPrChange>
        </w:rPr>
        <w:pPrChange w:id="37" w:author="JUNQI ZHAO" w:date="2017-10-18T11:49:00Z">
          <w:pPr/>
        </w:pPrChange>
      </w:pPr>
      <w:r w:rsidRPr="00F835D6">
        <w:rPr>
          <w:rFonts w:ascii="Times New Roman" w:hAnsi="Times New Roman" w:cs="Times New Roman"/>
          <w:b/>
          <w:sz w:val="24"/>
          <w:szCs w:val="24"/>
          <w:rPrChange w:id="38" w:author="JUNQI ZHAO" w:date="2017-10-18T11:49:00Z">
            <w:rPr>
              <w:u w:val="single"/>
            </w:rPr>
          </w:rPrChange>
        </w:rPr>
        <w:t>Applying K mean</w:t>
      </w:r>
      <w:r w:rsidR="00FE308B" w:rsidRPr="00F835D6">
        <w:rPr>
          <w:rFonts w:ascii="Times New Roman" w:hAnsi="Times New Roman" w:cs="Times New Roman"/>
          <w:b/>
          <w:sz w:val="24"/>
          <w:szCs w:val="24"/>
          <w:rPrChange w:id="39" w:author="JUNQI ZHAO" w:date="2017-10-18T11:49:00Z">
            <w:rPr>
              <w:u w:val="single"/>
            </w:rPr>
          </w:rPrChange>
        </w:rPr>
        <w:t>s</w:t>
      </w:r>
      <w:r w:rsidRPr="00F835D6">
        <w:rPr>
          <w:rFonts w:ascii="Times New Roman" w:hAnsi="Times New Roman" w:cs="Times New Roman"/>
          <w:b/>
          <w:sz w:val="24"/>
          <w:szCs w:val="24"/>
          <w:rPrChange w:id="40" w:author="JUNQI ZHAO" w:date="2017-10-18T11:49:00Z">
            <w:rPr>
              <w:u w:val="single"/>
            </w:rPr>
          </w:rPrChange>
        </w:rPr>
        <w:t xml:space="preserve"> to the complete data set</w:t>
      </w:r>
      <w:del w:id="41" w:author="JUNQI ZHAO" w:date="2017-10-18T11:49:00Z">
        <w:r w:rsidRPr="00F835D6" w:rsidDel="00F835D6">
          <w:rPr>
            <w:rFonts w:ascii="Times New Roman" w:hAnsi="Times New Roman" w:cs="Times New Roman"/>
            <w:b/>
            <w:sz w:val="24"/>
            <w:szCs w:val="24"/>
            <w:rPrChange w:id="42" w:author="JUNQI ZHAO" w:date="2017-10-18T11:49:00Z">
              <w:rPr>
                <w:u w:val="single"/>
              </w:rPr>
            </w:rPrChange>
          </w:rPr>
          <w:delText>:</w:delText>
        </w:r>
      </w:del>
    </w:p>
    <w:p w:rsidR="00B91D88" w:rsidRDefault="00B91D88" w:rsidP="00F835D6">
      <w:pPr>
        <w:jc w:val="both"/>
        <w:rPr>
          <w:ins w:id="43" w:author="JUNQI ZHAO" w:date="2017-10-18T11:50:00Z"/>
          <w:rFonts w:ascii="Times New Roman" w:hAnsi="Times New Roman" w:cs="Times New Roman"/>
          <w:sz w:val="24"/>
          <w:szCs w:val="24"/>
        </w:rPr>
        <w:pPrChange w:id="44" w:author="JUNQI ZHAO" w:date="2017-10-18T11:49:00Z">
          <w:pPr/>
        </w:pPrChange>
      </w:pPr>
      <w:r w:rsidRPr="00F835D6">
        <w:rPr>
          <w:rFonts w:ascii="Times New Roman" w:hAnsi="Times New Roman" w:cs="Times New Roman"/>
          <w:sz w:val="24"/>
          <w:szCs w:val="24"/>
          <w:rPrChange w:id="45" w:author="JUNQI ZHAO" w:date="2017-10-18T11:49:00Z">
            <w:rPr/>
          </w:rPrChange>
        </w:rPr>
        <w:t>This is a way to determine how the K means will perform without any validation method. We applied K means to the complete data set.</w:t>
      </w:r>
    </w:p>
    <w:p w:rsidR="00F835D6" w:rsidRPr="00F835D6" w:rsidRDefault="00F835D6" w:rsidP="00F835D6">
      <w:pPr>
        <w:jc w:val="center"/>
        <w:rPr>
          <w:rFonts w:ascii="Times New Roman" w:hAnsi="Times New Roman" w:cs="Times New Roman"/>
          <w:sz w:val="24"/>
          <w:szCs w:val="24"/>
          <w:rPrChange w:id="46" w:author="JUNQI ZHAO" w:date="2017-10-18T11:49:00Z">
            <w:rPr/>
          </w:rPrChange>
        </w:rPr>
        <w:pPrChange w:id="47" w:author="JUNQI ZHAO" w:date="2017-10-18T11:50:00Z">
          <w:pPr/>
        </w:pPrChange>
      </w:pPr>
      <w:ins w:id="48" w:author="JUNQI ZHAO" w:date="2017-10-18T11:50:00Z">
        <w:r>
          <w:rPr>
            <w:rFonts w:ascii="Times New Roman" w:hAnsi="Times New Roman" w:cs="Times New Roman"/>
            <w:sz w:val="24"/>
            <w:szCs w:val="24"/>
          </w:rPr>
          <w:t>Table 3 give a table name</w:t>
        </w:r>
      </w:ins>
    </w:p>
    <w:tbl>
      <w:tblPr>
        <w:tblStyle w:val="TableGrid"/>
        <w:tblW w:w="9258" w:type="dxa"/>
        <w:jc w:val="center"/>
        <w:tblLook w:val="04A0" w:firstRow="1" w:lastRow="0" w:firstColumn="1" w:lastColumn="0" w:noHBand="0" w:noVBand="1"/>
        <w:tblPrChange w:id="49" w:author="JUNQI ZHAO" w:date="2017-10-18T11:50:00Z">
          <w:tblPr>
            <w:tblStyle w:val="TableGrid"/>
            <w:tblW w:w="9258" w:type="dxa"/>
            <w:tblLook w:val="04A0" w:firstRow="1" w:lastRow="0" w:firstColumn="1" w:lastColumn="0" w:noHBand="0" w:noVBand="1"/>
          </w:tblPr>
        </w:tblPrChange>
      </w:tblPr>
      <w:tblGrid>
        <w:gridCol w:w="4629"/>
        <w:gridCol w:w="4629"/>
        <w:tblGridChange w:id="50">
          <w:tblGrid>
            <w:gridCol w:w="4629"/>
            <w:gridCol w:w="4629"/>
          </w:tblGrid>
        </w:tblGridChange>
      </w:tblGrid>
      <w:tr w:rsidR="00B91D88" w:rsidTr="00F835D6">
        <w:trPr>
          <w:trHeight w:val="463"/>
          <w:jc w:val="center"/>
          <w:trPrChange w:id="51" w:author="JUNQI ZHAO" w:date="2017-10-18T11:50:00Z">
            <w:trPr>
              <w:trHeight w:val="463"/>
            </w:trPr>
          </w:trPrChange>
        </w:trPr>
        <w:tc>
          <w:tcPr>
            <w:tcW w:w="4629" w:type="dxa"/>
            <w:tcPrChange w:id="52" w:author="JUNQI ZHAO" w:date="2017-10-18T11:50:00Z">
              <w:tcPr>
                <w:tcW w:w="4629" w:type="dxa"/>
              </w:tcPr>
            </w:tcPrChange>
          </w:tcPr>
          <w:p w:rsidR="00B91D88" w:rsidRPr="00704736" w:rsidRDefault="00B91D88">
            <w:pPr>
              <w:rPr>
                <w:b/>
                <w:u w:val="single"/>
              </w:rPr>
            </w:pPr>
            <w:r w:rsidRPr="00704736">
              <w:rPr>
                <w:b/>
                <w:u w:val="single"/>
              </w:rPr>
              <w:t>K value</w:t>
            </w:r>
          </w:p>
        </w:tc>
        <w:tc>
          <w:tcPr>
            <w:tcW w:w="4629" w:type="dxa"/>
            <w:tcPrChange w:id="53" w:author="JUNQI ZHAO" w:date="2017-10-18T11:50:00Z">
              <w:tcPr>
                <w:tcW w:w="4629" w:type="dxa"/>
              </w:tcPr>
            </w:tcPrChange>
          </w:tcPr>
          <w:p w:rsidR="00B91D88" w:rsidRPr="00704736" w:rsidRDefault="00B91D88">
            <w:pPr>
              <w:rPr>
                <w:b/>
                <w:u w:val="single"/>
              </w:rPr>
            </w:pPr>
            <w:r w:rsidRPr="00704736">
              <w:rPr>
                <w:b/>
                <w:u w:val="single"/>
              </w:rPr>
              <w:t>Error rate (in %)</w:t>
            </w:r>
          </w:p>
        </w:tc>
      </w:tr>
      <w:tr w:rsidR="00B91D88" w:rsidTr="00F835D6">
        <w:trPr>
          <w:trHeight w:val="490"/>
          <w:jc w:val="center"/>
          <w:trPrChange w:id="54" w:author="JUNQI ZHAO" w:date="2017-10-18T11:50:00Z">
            <w:trPr>
              <w:trHeight w:val="490"/>
            </w:trPr>
          </w:trPrChange>
        </w:trPr>
        <w:tc>
          <w:tcPr>
            <w:tcW w:w="4629" w:type="dxa"/>
            <w:tcPrChange w:id="55" w:author="JUNQI ZHAO" w:date="2017-10-18T11:50:00Z">
              <w:tcPr>
                <w:tcW w:w="4629" w:type="dxa"/>
              </w:tcPr>
            </w:tcPrChange>
          </w:tcPr>
          <w:p w:rsidR="00B91D88" w:rsidRDefault="00B91D88">
            <w:r>
              <w:t>2</w:t>
            </w:r>
          </w:p>
        </w:tc>
        <w:tc>
          <w:tcPr>
            <w:tcW w:w="4629" w:type="dxa"/>
            <w:tcPrChange w:id="56" w:author="JUNQI ZHAO" w:date="2017-10-18T11:50:00Z">
              <w:tcPr>
                <w:tcW w:w="4629" w:type="dxa"/>
              </w:tcPr>
            </w:tcPrChange>
          </w:tcPr>
          <w:p w:rsidR="00B91D88" w:rsidRDefault="00B91D88">
            <w:r>
              <w:t>34</w:t>
            </w:r>
          </w:p>
        </w:tc>
      </w:tr>
      <w:tr w:rsidR="00B91D88" w:rsidTr="00F835D6">
        <w:trPr>
          <w:trHeight w:val="463"/>
          <w:jc w:val="center"/>
          <w:trPrChange w:id="57" w:author="JUNQI ZHAO" w:date="2017-10-18T11:50:00Z">
            <w:trPr>
              <w:trHeight w:val="463"/>
            </w:trPr>
          </w:trPrChange>
        </w:trPr>
        <w:tc>
          <w:tcPr>
            <w:tcW w:w="4629" w:type="dxa"/>
            <w:tcPrChange w:id="58" w:author="JUNQI ZHAO" w:date="2017-10-18T11:50:00Z">
              <w:tcPr>
                <w:tcW w:w="4629" w:type="dxa"/>
              </w:tcPr>
            </w:tcPrChange>
          </w:tcPr>
          <w:p w:rsidR="00B91D88" w:rsidRDefault="00B91D88">
            <w:r>
              <w:t>3</w:t>
            </w:r>
          </w:p>
        </w:tc>
        <w:tc>
          <w:tcPr>
            <w:tcW w:w="4629" w:type="dxa"/>
            <w:tcPrChange w:id="59" w:author="JUNQI ZHAO" w:date="2017-10-18T11:50:00Z">
              <w:tcPr>
                <w:tcW w:w="4629" w:type="dxa"/>
              </w:tcPr>
            </w:tcPrChange>
          </w:tcPr>
          <w:p w:rsidR="00B91D88" w:rsidRDefault="00B91D88">
            <w:r>
              <w:t>52</w:t>
            </w:r>
          </w:p>
        </w:tc>
      </w:tr>
      <w:tr w:rsidR="00B91D88" w:rsidTr="00F835D6">
        <w:trPr>
          <w:trHeight w:val="490"/>
          <w:jc w:val="center"/>
          <w:trPrChange w:id="60" w:author="JUNQI ZHAO" w:date="2017-10-18T11:50:00Z">
            <w:trPr>
              <w:trHeight w:val="490"/>
            </w:trPr>
          </w:trPrChange>
        </w:trPr>
        <w:tc>
          <w:tcPr>
            <w:tcW w:w="4629" w:type="dxa"/>
            <w:tcPrChange w:id="61" w:author="JUNQI ZHAO" w:date="2017-10-18T11:50:00Z">
              <w:tcPr>
                <w:tcW w:w="4629" w:type="dxa"/>
              </w:tcPr>
            </w:tcPrChange>
          </w:tcPr>
          <w:p w:rsidR="00B91D88" w:rsidRDefault="00B91D88">
            <w:r>
              <w:t>4</w:t>
            </w:r>
          </w:p>
        </w:tc>
        <w:tc>
          <w:tcPr>
            <w:tcW w:w="4629" w:type="dxa"/>
            <w:tcPrChange w:id="62" w:author="JUNQI ZHAO" w:date="2017-10-18T11:50:00Z">
              <w:tcPr>
                <w:tcW w:w="4629" w:type="dxa"/>
              </w:tcPr>
            </w:tcPrChange>
          </w:tcPr>
          <w:p w:rsidR="00B91D88" w:rsidRDefault="00B91D88">
            <w:r>
              <w:t>94</w:t>
            </w:r>
          </w:p>
        </w:tc>
      </w:tr>
      <w:tr w:rsidR="00B91D88" w:rsidTr="00F835D6">
        <w:trPr>
          <w:trHeight w:val="490"/>
          <w:jc w:val="center"/>
          <w:trPrChange w:id="63" w:author="JUNQI ZHAO" w:date="2017-10-18T11:50:00Z">
            <w:trPr>
              <w:trHeight w:val="490"/>
            </w:trPr>
          </w:trPrChange>
        </w:trPr>
        <w:tc>
          <w:tcPr>
            <w:tcW w:w="4629" w:type="dxa"/>
            <w:tcPrChange w:id="64" w:author="JUNQI ZHAO" w:date="2017-10-18T11:50:00Z">
              <w:tcPr>
                <w:tcW w:w="4629" w:type="dxa"/>
              </w:tcPr>
            </w:tcPrChange>
          </w:tcPr>
          <w:p w:rsidR="00B91D88" w:rsidRDefault="00B91D88">
            <w:r>
              <w:t>5</w:t>
            </w:r>
          </w:p>
        </w:tc>
        <w:tc>
          <w:tcPr>
            <w:tcW w:w="4629" w:type="dxa"/>
            <w:tcPrChange w:id="65" w:author="JUNQI ZHAO" w:date="2017-10-18T11:50:00Z">
              <w:tcPr>
                <w:tcW w:w="4629" w:type="dxa"/>
              </w:tcPr>
            </w:tcPrChange>
          </w:tcPr>
          <w:p w:rsidR="00B91D88" w:rsidRDefault="00B91D88">
            <w:r>
              <w:t>82</w:t>
            </w:r>
          </w:p>
        </w:tc>
      </w:tr>
    </w:tbl>
    <w:p w:rsidR="00B91D88" w:rsidRDefault="00B91D88"/>
    <w:p w:rsidR="00C93AF5" w:rsidRDefault="00C93AF5" w:rsidP="00F835D6">
      <w:pPr>
        <w:jc w:val="center"/>
        <w:rPr>
          <w:ins w:id="66" w:author="JUNQI ZHAO" w:date="2017-10-18T11:50:00Z"/>
        </w:rPr>
        <w:pPrChange w:id="67" w:author="JUNQI ZHAO" w:date="2017-10-18T11:50:00Z">
          <w:pPr/>
        </w:pPrChange>
      </w:pPr>
      <w:r>
        <w:rPr>
          <w:noProof/>
          <w:lang w:eastAsia="en-IN"/>
        </w:rPr>
        <w:drawing>
          <wp:inline distT="0" distB="0" distL="0" distR="0" wp14:anchorId="25092A10" wp14:editId="6120F6A2">
            <wp:extent cx="4581525" cy="255270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835D6" w:rsidRPr="00107D50" w:rsidRDefault="00F835D6" w:rsidP="00F835D6">
      <w:pPr>
        <w:jc w:val="center"/>
        <w:rPr>
          <w:ins w:id="68" w:author="JUNQI ZHAO" w:date="2017-10-18T11:50:00Z"/>
          <w:rFonts w:ascii="Times New Roman" w:hAnsi="Times New Roman" w:cs="Times New Roman"/>
          <w:sz w:val="24"/>
          <w:szCs w:val="24"/>
        </w:rPr>
      </w:pPr>
      <w:ins w:id="69" w:author="JUNQI ZHAO" w:date="2017-10-18T11:50:00Z">
        <w:r>
          <w:rPr>
            <w:rFonts w:ascii="Times New Roman" w:hAnsi="Times New Roman" w:cs="Times New Roman"/>
            <w:sz w:val="24"/>
            <w:szCs w:val="24"/>
          </w:rPr>
          <w:t>Figure 3 give a figure name</w:t>
        </w:r>
      </w:ins>
    </w:p>
    <w:p w:rsidR="00F835D6" w:rsidRDefault="00F835D6" w:rsidP="00F835D6">
      <w:pPr>
        <w:jc w:val="center"/>
        <w:pPrChange w:id="70" w:author="JUNQI ZHAO" w:date="2017-10-18T11:50:00Z">
          <w:pPr/>
        </w:pPrChange>
      </w:pPr>
    </w:p>
    <w:p w:rsidR="00C93AF5" w:rsidRPr="00F835D6" w:rsidRDefault="00FE308B" w:rsidP="00F835D6">
      <w:pPr>
        <w:pStyle w:val="Heading2"/>
        <w:numPr>
          <w:ilvl w:val="0"/>
          <w:numId w:val="1"/>
        </w:numPr>
        <w:rPr>
          <w:rFonts w:ascii="Times New Roman" w:hAnsi="Times New Roman" w:cs="Times New Roman"/>
          <w:rPrChange w:id="71" w:author="JUNQI ZHAO" w:date="2017-10-18T11:51:00Z">
            <w:rPr>
              <w:b/>
              <w:color w:val="548DD4" w:themeColor="text2" w:themeTint="99"/>
              <w:u w:val="single"/>
            </w:rPr>
          </w:rPrChange>
        </w:rPr>
        <w:pPrChange w:id="72" w:author="JUNQI ZHAO" w:date="2017-10-18T11:51:00Z">
          <w:pPr/>
        </w:pPrChange>
      </w:pPr>
      <w:del w:id="73" w:author="JUNQI ZHAO" w:date="2017-10-18T11:51:00Z">
        <w:r w:rsidRPr="00F835D6" w:rsidDel="00F835D6">
          <w:rPr>
            <w:rFonts w:ascii="Times New Roman" w:hAnsi="Times New Roman" w:cs="Times New Roman"/>
            <w:rPrChange w:id="74" w:author="JUNQI ZHAO" w:date="2017-10-18T11:51:00Z">
              <w:rPr>
                <w:b/>
                <w:color w:val="548DD4" w:themeColor="text2" w:themeTint="99"/>
                <w:u w:val="single"/>
              </w:rPr>
            </w:rPrChange>
          </w:rPr>
          <w:delText xml:space="preserve">5. </w:delText>
        </w:r>
      </w:del>
      <w:r w:rsidR="00C93AF5" w:rsidRPr="00F835D6">
        <w:rPr>
          <w:rFonts w:ascii="Times New Roman" w:hAnsi="Times New Roman" w:cs="Times New Roman"/>
          <w:rPrChange w:id="75" w:author="JUNQI ZHAO" w:date="2017-10-18T11:51:00Z">
            <w:rPr>
              <w:b/>
              <w:color w:val="548DD4" w:themeColor="text2" w:themeTint="99"/>
              <w:u w:val="single"/>
            </w:rPr>
          </w:rPrChange>
        </w:rPr>
        <w:t xml:space="preserve">Using K-fold Cross Validation to </w:t>
      </w:r>
      <w:r w:rsidRPr="00F835D6">
        <w:rPr>
          <w:rFonts w:ascii="Times New Roman" w:hAnsi="Times New Roman" w:cs="Times New Roman"/>
          <w:rPrChange w:id="76" w:author="JUNQI ZHAO" w:date="2017-10-18T11:51:00Z">
            <w:rPr>
              <w:b/>
              <w:color w:val="548DD4" w:themeColor="text2" w:themeTint="99"/>
              <w:u w:val="single"/>
            </w:rPr>
          </w:rPrChange>
        </w:rPr>
        <w:t>choose</w:t>
      </w:r>
      <w:r w:rsidR="00C93AF5" w:rsidRPr="00F835D6">
        <w:rPr>
          <w:rFonts w:ascii="Times New Roman" w:hAnsi="Times New Roman" w:cs="Times New Roman"/>
          <w:rPrChange w:id="77" w:author="JUNQI ZHAO" w:date="2017-10-18T11:51:00Z">
            <w:rPr>
              <w:b/>
              <w:color w:val="548DD4" w:themeColor="text2" w:themeTint="99"/>
              <w:u w:val="single"/>
            </w:rPr>
          </w:rPrChange>
        </w:rPr>
        <w:t xml:space="preserve"> number of Prototypes</w:t>
      </w:r>
      <w:r w:rsidRPr="00F835D6">
        <w:rPr>
          <w:rFonts w:ascii="Times New Roman" w:hAnsi="Times New Roman" w:cs="Times New Roman"/>
          <w:rPrChange w:id="78" w:author="JUNQI ZHAO" w:date="2017-10-18T11:51:00Z">
            <w:rPr>
              <w:b/>
              <w:color w:val="548DD4" w:themeColor="text2" w:themeTint="99"/>
              <w:u w:val="single"/>
            </w:rPr>
          </w:rPrChange>
        </w:rPr>
        <w:t xml:space="preserve"> and studying the change of error rates</w:t>
      </w:r>
      <w:r w:rsidR="00C93AF5" w:rsidRPr="00F835D6">
        <w:rPr>
          <w:rFonts w:ascii="Times New Roman" w:hAnsi="Times New Roman" w:cs="Times New Roman"/>
          <w:rPrChange w:id="79" w:author="JUNQI ZHAO" w:date="2017-10-18T11:51:00Z">
            <w:rPr>
              <w:b/>
              <w:color w:val="548DD4" w:themeColor="text2" w:themeTint="99"/>
              <w:u w:val="single"/>
            </w:rPr>
          </w:rPrChange>
        </w:rPr>
        <w:t>:</w:t>
      </w:r>
    </w:p>
    <w:p w:rsidR="00C93AF5" w:rsidRPr="00F835D6" w:rsidRDefault="00C93AF5" w:rsidP="00F835D6">
      <w:pPr>
        <w:jc w:val="both"/>
        <w:rPr>
          <w:rFonts w:ascii="Times New Roman" w:hAnsi="Times New Roman" w:cs="Times New Roman"/>
          <w:sz w:val="24"/>
          <w:szCs w:val="24"/>
          <w:rPrChange w:id="80" w:author="JUNQI ZHAO" w:date="2017-10-18T11:51:00Z">
            <w:rPr/>
          </w:rPrChange>
        </w:rPr>
        <w:pPrChange w:id="81" w:author="JUNQI ZHAO" w:date="2017-10-18T11:51:00Z">
          <w:pPr/>
        </w:pPrChange>
      </w:pPr>
      <w:r w:rsidRPr="00F835D6">
        <w:rPr>
          <w:rFonts w:ascii="Times New Roman" w:hAnsi="Times New Roman" w:cs="Times New Roman"/>
          <w:sz w:val="24"/>
          <w:szCs w:val="24"/>
          <w:rPrChange w:id="82" w:author="JUNQI ZHAO" w:date="2017-10-18T11:51:00Z">
            <w:rPr/>
          </w:rPrChange>
        </w:rPr>
        <w:t>Since the data set is small, we will choose a 5-fold cross validation. Since we have 178 data, each fold will have different number of data samples.</w:t>
      </w:r>
    </w:p>
    <w:p w:rsidR="00C93AF5" w:rsidRPr="00F835D6" w:rsidRDefault="00C93AF5" w:rsidP="00F835D6">
      <w:pPr>
        <w:jc w:val="both"/>
        <w:rPr>
          <w:rFonts w:ascii="Times New Roman" w:hAnsi="Times New Roman" w:cs="Times New Roman"/>
          <w:sz w:val="24"/>
          <w:szCs w:val="24"/>
          <w:rPrChange w:id="83" w:author="JUNQI ZHAO" w:date="2017-10-18T11:51:00Z">
            <w:rPr>
              <w:u w:val="single"/>
            </w:rPr>
          </w:rPrChange>
        </w:rPr>
        <w:pPrChange w:id="84" w:author="JUNQI ZHAO" w:date="2017-10-18T11:51:00Z">
          <w:pPr/>
        </w:pPrChange>
      </w:pPr>
      <w:r w:rsidRPr="00F835D6">
        <w:rPr>
          <w:rFonts w:ascii="Times New Roman" w:hAnsi="Times New Roman" w:cs="Times New Roman"/>
          <w:sz w:val="24"/>
          <w:szCs w:val="24"/>
          <w:rPrChange w:id="85" w:author="JUNQI ZHAO" w:date="2017-10-18T11:51:00Z">
            <w:rPr/>
          </w:rPrChange>
        </w:rPr>
        <w:t xml:space="preserve">We will try out different K values and see </w:t>
      </w:r>
      <w:r w:rsidRPr="00F835D6">
        <w:rPr>
          <w:rFonts w:ascii="Times New Roman" w:hAnsi="Times New Roman" w:cs="Times New Roman"/>
          <w:sz w:val="24"/>
          <w:szCs w:val="24"/>
          <w:rPrChange w:id="86" w:author="JUNQI ZHAO" w:date="2017-10-18T11:51:00Z">
            <w:rPr>
              <w:u w:val="single"/>
            </w:rPr>
          </w:rPrChange>
        </w:rPr>
        <w:t>how the error rates change within training and testing sets for different number of prototypes.</w:t>
      </w:r>
    </w:p>
    <w:p w:rsidR="00C93AF5" w:rsidRPr="00F835D6" w:rsidRDefault="00704736" w:rsidP="00F835D6">
      <w:pPr>
        <w:jc w:val="both"/>
        <w:rPr>
          <w:rFonts w:ascii="Times New Roman" w:hAnsi="Times New Roman" w:cs="Times New Roman"/>
          <w:b/>
          <w:sz w:val="24"/>
          <w:szCs w:val="24"/>
          <w:rPrChange w:id="87" w:author="JUNQI ZHAO" w:date="2017-10-18T11:51:00Z">
            <w:rPr>
              <w:b/>
              <w:u w:val="single"/>
            </w:rPr>
          </w:rPrChange>
        </w:rPr>
        <w:pPrChange w:id="88" w:author="JUNQI ZHAO" w:date="2017-10-18T11:51:00Z">
          <w:pPr/>
        </w:pPrChange>
      </w:pPr>
      <w:r w:rsidRPr="00F835D6">
        <w:rPr>
          <w:rFonts w:ascii="Times New Roman" w:hAnsi="Times New Roman" w:cs="Times New Roman"/>
          <w:b/>
          <w:sz w:val="24"/>
          <w:szCs w:val="24"/>
          <w:rPrChange w:id="89" w:author="JUNQI ZHAO" w:date="2017-10-18T11:51:00Z">
            <w:rPr>
              <w:b/>
              <w:u w:val="single"/>
            </w:rPr>
          </w:rPrChange>
        </w:rPr>
        <w:t>5-fold cross validation:</w:t>
      </w:r>
      <w:r w:rsidR="00925138" w:rsidRPr="00F835D6">
        <w:rPr>
          <w:rFonts w:ascii="Times New Roman" w:hAnsi="Times New Roman" w:cs="Times New Roman"/>
          <w:b/>
          <w:sz w:val="24"/>
          <w:szCs w:val="24"/>
          <w:rPrChange w:id="90" w:author="JUNQI ZHAO" w:date="2017-10-18T11:51:00Z">
            <w:rPr>
              <w:b/>
              <w:u w:val="single"/>
            </w:rPr>
          </w:rPrChange>
        </w:rPr>
        <w:t xml:space="preserve"> [2]</w:t>
      </w:r>
    </w:p>
    <w:p w:rsidR="00704736" w:rsidRPr="00F835D6" w:rsidRDefault="00704736" w:rsidP="00F835D6">
      <w:pPr>
        <w:jc w:val="both"/>
        <w:rPr>
          <w:rFonts w:ascii="Times New Roman" w:hAnsi="Times New Roman" w:cs="Times New Roman"/>
          <w:sz w:val="24"/>
          <w:szCs w:val="24"/>
          <w:rPrChange w:id="91" w:author="JUNQI ZHAO" w:date="2017-10-18T11:51:00Z">
            <w:rPr/>
          </w:rPrChange>
        </w:rPr>
        <w:pPrChange w:id="92" w:author="JUNQI ZHAO" w:date="2017-10-18T11:51:00Z">
          <w:pPr/>
        </w:pPrChange>
      </w:pPr>
      <w:r w:rsidRPr="00F835D6">
        <w:rPr>
          <w:rFonts w:ascii="Times New Roman" w:hAnsi="Times New Roman" w:cs="Times New Roman"/>
          <w:sz w:val="24"/>
          <w:szCs w:val="24"/>
          <w:rPrChange w:id="93" w:author="JUNQI ZHAO" w:date="2017-10-18T11:51:00Z">
            <w:rPr/>
          </w:rPrChange>
        </w:rPr>
        <w:t>Based on the previous elbow diagram, it only makes sense to test for k value 2-5.</w:t>
      </w:r>
    </w:p>
    <w:p w:rsidR="00704736" w:rsidRPr="00F835D6" w:rsidRDefault="00704736" w:rsidP="00F835D6">
      <w:pPr>
        <w:jc w:val="both"/>
        <w:rPr>
          <w:rFonts w:ascii="Times New Roman" w:hAnsi="Times New Roman" w:cs="Times New Roman"/>
          <w:sz w:val="24"/>
          <w:szCs w:val="24"/>
          <w:rPrChange w:id="94" w:author="JUNQI ZHAO" w:date="2017-10-18T11:51:00Z">
            <w:rPr/>
          </w:rPrChange>
        </w:rPr>
        <w:pPrChange w:id="95" w:author="JUNQI ZHAO" w:date="2017-10-18T11:51:00Z">
          <w:pPr/>
        </w:pPrChange>
      </w:pPr>
      <w:r w:rsidRPr="00F835D6">
        <w:rPr>
          <w:rFonts w:ascii="Times New Roman" w:hAnsi="Times New Roman" w:cs="Times New Roman"/>
          <w:sz w:val="24"/>
          <w:szCs w:val="24"/>
          <w:rPrChange w:id="96" w:author="JUNQI ZHAO" w:date="2017-10-18T11:51:00Z">
            <w:rPr/>
          </w:rPrChange>
        </w:rPr>
        <w:t>5-fold means the data set will be split into 5 folds and each one of them will be used for training while the rest for testing.</w:t>
      </w:r>
    </w:p>
    <w:p w:rsidR="00704736" w:rsidRDefault="00704736" w:rsidP="00F835D6">
      <w:pPr>
        <w:jc w:val="both"/>
        <w:rPr>
          <w:ins w:id="97" w:author="JUNQI ZHAO" w:date="2017-10-18T11:52:00Z"/>
          <w:rFonts w:ascii="Times New Roman" w:hAnsi="Times New Roman" w:cs="Times New Roman"/>
          <w:sz w:val="24"/>
          <w:szCs w:val="24"/>
        </w:rPr>
        <w:pPrChange w:id="98" w:author="JUNQI ZHAO" w:date="2017-10-18T11:51:00Z">
          <w:pPr/>
        </w:pPrChange>
      </w:pPr>
      <w:r w:rsidRPr="00F835D6">
        <w:rPr>
          <w:rFonts w:ascii="Times New Roman" w:hAnsi="Times New Roman" w:cs="Times New Roman"/>
          <w:sz w:val="24"/>
          <w:szCs w:val="24"/>
          <w:rPrChange w:id="99" w:author="JUNQI ZHAO" w:date="2017-10-18T11:51:00Z">
            <w:rPr/>
          </w:rPrChange>
        </w:rPr>
        <w:lastRenderedPageBreak/>
        <w:t xml:space="preserve">We used </w:t>
      </w:r>
      <w:proofErr w:type="spellStart"/>
      <w:r w:rsidRPr="00F835D6">
        <w:rPr>
          <w:rFonts w:ascii="Times New Roman" w:hAnsi="Times New Roman" w:cs="Times New Roman"/>
          <w:sz w:val="24"/>
          <w:szCs w:val="24"/>
          <w:rPrChange w:id="100" w:author="JUNQI ZHAO" w:date="2017-10-18T11:51:00Z">
            <w:rPr/>
          </w:rPrChange>
        </w:rPr>
        <w:t>nstart</w:t>
      </w:r>
      <w:proofErr w:type="spellEnd"/>
      <w:r w:rsidRPr="00F835D6">
        <w:rPr>
          <w:rFonts w:ascii="Times New Roman" w:hAnsi="Times New Roman" w:cs="Times New Roman"/>
          <w:sz w:val="24"/>
          <w:szCs w:val="24"/>
          <w:rPrChange w:id="101" w:author="JUNQI ZHAO" w:date="2017-10-18T11:51:00Z">
            <w:rPr/>
          </w:rPrChange>
        </w:rPr>
        <w:t>=100, meaning it will choose 100 different initial starting points and will return the results for the best one. The table below shows the results and errors on training and testing sets.</w:t>
      </w:r>
    </w:p>
    <w:p w:rsidR="00F835D6" w:rsidRPr="00F835D6" w:rsidRDefault="00F835D6" w:rsidP="00F835D6">
      <w:pPr>
        <w:jc w:val="center"/>
        <w:rPr>
          <w:rFonts w:ascii="Times New Roman" w:hAnsi="Times New Roman" w:cs="Times New Roman"/>
          <w:sz w:val="24"/>
          <w:szCs w:val="24"/>
          <w:rPrChange w:id="102" w:author="JUNQI ZHAO" w:date="2017-10-18T11:51:00Z">
            <w:rPr/>
          </w:rPrChange>
        </w:rPr>
        <w:pPrChange w:id="103" w:author="JUNQI ZHAO" w:date="2017-10-18T11:52:00Z">
          <w:pPr/>
        </w:pPrChange>
      </w:pPr>
      <w:ins w:id="104" w:author="JUNQI ZHAO" w:date="2017-10-18T11:52:00Z">
        <w:r>
          <w:rPr>
            <w:rFonts w:ascii="Times New Roman" w:hAnsi="Times New Roman" w:cs="Times New Roman"/>
            <w:sz w:val="24"/>
            <w:szCs w:val="24"/>
          </w:rPr>
          <w:t>Table 4 give a table name</w:t>
        </w:r>
      </w:ins>
    </w:p>
    <w:tbl>
      <w:tblPr>
        <w:tblStyle w:val="TableGrid"/>
        <w:tblW w:w="9287" w:type="dxa"/>
        <w:tblLook w:val="04A0" w:firstRow="1" w:lastRow="0" w:firstColumn="1" w:lastColumn="0" w:noHBand="0" w:noVBand="1"/>
      </w:tblPr>
      <w:tblGrid>
        <w:gridCol w:w="3095"/>
        <w:gridCol w:w="3096"/>
        <w:gridCol w:w="3096"/>
      </w:tblGrid>
      <w:tr w:rsidR="00704736" w:rsidTr="00704736">
        <w:trPr>
          <w:trHeight w:val="496"/>
        </w:trPr>
        <w:tc>
          <w:tcPr>
            <w:tcW w:w="3095" w:type="dxa"/>
          </w:tcPr>
          <w:p w:rsidR="00704736" w:rsidRPr="00704736" w:rsidRDefault="00704736" w:rsidP="00B50F44">
            <w:pPr>
              <w:rPr>
                <w:b/>
                <w:u w:val="single"/>
              </w:rPr>
            </w:pPr>
            <w:r w:rsidRPr="00704736">
              <w:rPr>
                <w:b/>
                <w:u w:val="single"/>
              </w:rPr>
              <w:t>K value</w:t>
            </w:r>
          </w:p>
        </w:tc>
        <w:tc>
          <w:tcPr>
            <w:tcW w:w="3096" w:type="dxa"/>
          </w:tcPr>
          <w:p w:rsidR="00704736" w:rsidRPr="00704736" w:rsidRDefault="00704736" w:rsidP="00B50F44">
            <w:pPr>
              <w:rPr>
                <w:b/>
                <w:u w:val="single"/>
              </w:rPr>
            </w:pPr>
            <w:r w:rsidRPr="00704736">
              <w:rPr>
                <w:b/>
                <w:u w:val="single"/>
              </w:rPr>
              <w:t>Training error rate (%)</w:t>
            </w:r>
          </w:p>
        </w:tc>
        <w:tc>
          <w:tcPr>
            <w:tcW w:w="3096" w:type="dxa"/>
          </w:tcPr>
          <w:p w:rsidR="00704736" w:rsidRPr="00704736" w:rsidRDefault="00704736" w:rsidP="00B50F44">
            <w:pPr>
              <w:rPr>
                <w:b/>
                <w:u w:val="single"/>
              </w:rPr>
            </w:pPr>
            <w:r w:rsidRPr="00704736">
              <w:rPr>
                <w:b/>
                <w:u w:val="single"/>
              </w:rPr>
              <w:t>Testing error rate (%)</w:t>
            </w:r>
          </w:p>
        </w:tc>
      </w:tr>
      <w:tr w:rsidR="00704736" w:rsidTr="00704736">
        <w:trPr>
          <w:trHeight w:val="525"/>
        </w:trPr>
        <w:tc>
          <w:tcPr>
            <w:tcW w:w="3095" w:type="dxa"/>
          </w:tcPr>
          <w:p w:rsidR="00704736" w:rsidRDefault="00704736" w:rsidP="00B50F44">
            <w:r>
              <w:t>2</w:t>
            </w:r>
          </w:p>
        </w:tc>
        <w:tc>
          <w:tcPr>
            <w:tcW w:w="3096" w:type="dxa"/>
          </w:tcPr>
          <w:p w:rsidR="00704736" w:rsidRDefault="00704736" w:rsidP="00B50F44">
            <w:r>
              <w:t>58.5</w:t>
            </w:r>
          </w:p>
        </w:tc>
        <w:tc>
          <w:tcPr>
            <w:tcW w:w="3096" w:type="dxa"/>
          </w:tcPr>
          <w:p w:rsidR="00704736" w:rsidRDefault="00704736" w:rsidP="00B50F44">
            <w:r>
              <w:t>68.86</w:t>
            </w:r>
          </w:p>
        </w:tc>
      </w:tr>
      <w:tr w:rsidR="00704736" w:rsidTr="00704736">
        <w:trPr>
          <w:trHeight w:val="525"/>
        </w:trPr>
        <w:tc>
          <w:tcPr>
            <w:tcW w:w="3095" w:type="dxa"/>
          </w:tcPr>
          <w:p w:rsidR="00704736" w:rsidRDefault="00704736" w:rsidP="00B50F44">
            <w:r>
              <w:t>3</w:t>
            </w:r>
          </w:p>
        </w:tc>
        <w:tc>
          <w:tcPr>
            <w:tcW w:w="3096" w:type="dxa"/>
          </w:tcPr>
          <w:p w:rsidR="00704736" w:rsidRDefault="00704736" w:rsidP="00B50F44">
            <w:r>
              <w:t>82.5</w:t>
            </w:r>
          </w:p>
        </w:tc>
        <w:tc>
          <w:tcPr>
            <w:tcW w:w="3096" w:type="dxa"/>
          </w:tcPr>
          <w:p w:rsidR="00704736" w:rsidRDefault="00704736" w:rsidP="00B50F44">
            <w:r>
              <w:t>63</w:t>
            </w:r>
          </w:p>
        </w:tc>
      </w:tr>
      <w:tr w:rsidR="00704736" w:rsidTr="00704736">
        <w:trPr>
          <w:trHeight w:val="496"/>
        </w:trPr>
        <w:tc>
          <w:tcPr>
            <w:tcW w:w="3095" w:type="dxa"/>
          </w:tcPr>
          <w:p w:rsidR="00704736" w:rsidRDefault="00704736" w:rsidP="00B50F44">
            <w:r>
              <w:t>4</w:t>
            </w:r>
          </w:p>
        </w:tc>
        <w:tc>
          <w:tcPr>
            <w:tcW w:w="3096" w:type="dxa"/>
          </w:tcPr>
          <w:p w:rsidR="00704736" w:rsidRDefault="00704736" w:rsidP="00B50F44">
            <w:r>
              <w:t>73.8</w:t>
            </w:r>
          </w:p>
        </w:tc>
        <w:tc>
          <w:tcPr>
            <w:tcW w:w="3096" w:type="dxa"/>
          </w:tcPr>
          <w:p w:rsidR="00704736" w:rsidRDefault="00704736" w:rsidP="00B50F44">
            <w:r>
              <w:t>76.2</w:t>
            </w:r>
          </w:p>
        </w:tc>
      </w:tr>
      <w:tr w:rsidR="00704736" w:rsidTr="00704736">
        <w:trPr>
          <w:trHeight w:val="525"/>
        </w:trPr>
        <w:tc>
          <w:tcPr>
            <w:tcW w:w="3095" w:type="dxa"/>
          </w:tcPr>
          <w:p w:rsidR="00704736" w:rsidRDefault="00704736" w:rsidP="00B50F44">
            <w:r>
              <w:t>5</w:t>
            </w:r>
          </w:p>
        </w:tc>
        <w:tc>
          <w:tcPr>
            <w:tcW w:w="3096" w:type="dxa"/>
          </w:tcPr>
          <w:p w:rsidR="00704736" w:rsidRDefault="00704736" w:rsidP="00B50F44">
            <w:r>
              <w:t>85</w:t>
            </w:r>
          </w:p>
        </w:tc>
        <w:tc>
          <w:tcPr>
            <w:tcW w:w="3096" w:type="dxa"/>
          </w:tcPr>
          <w:p w:rsidR="00704736" w:rsidRDefault="00704736" w:rsidP="00B50F44">
            <w:r>
              <w:t>93.4</w:t>
            </w:r>
          </w:p>
        </w:tc>
      </w:tr>
    </w:tbl>
    <w:p w:rsidR="00704736" w:rsidRDefault="00704736"/>
    <w:p w:rsidR="00704736" w:rsidRDefault="000467A0" w:rsidP="00F835D6">
      <w:pPr>
        <w:jc w:val="center"/>
        <w:rPr>
          <w:ins w:id="105" w:author="JUNQI ZHAO" w:date="2017-10-18T11:52:00Z"/>
        </w:rPr>
        <w:pPrChange w:id="106" w:author="JUNQI ZHAO" w:date="2017-10-18T11:52:00Z">
          <w:pPr/>
        </w:pPrChange>
      </w:pPr>
      <w:r>
        <w:rPr>
          <w:noProof/>
          <w:lang w:eastAsia="en-IN"/>
        </w:rPr>
        <w:drawing>
          <wp:inline distT="0" distB="0" distL="0" distR="0" wp14:anchorId="5F7C6624" wp14:editId="11409690">
            <wp:extent cx="5334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835D6" w:rsidRPr="00107D50" w:rsidRDefault="00F835D6" w:rsidP="00F835D6">
      <w:pPr>
        <w:jc w:val="center"/>
        <w:rPr>
          <w:ins w:id="107" w:author="JUNQI ZHAO" w:date="2017-10-18T11:52:00Z"/>
          <w:rFonts w:ascii="Times New Roman" w:hAnsi="Times New Roman" w:cs="Times New Roman"/>
          <w:sz w:val="24"/>
          <w:szCs w:val="24"/>
        </w:rPr>
      </w:pPr>
      <w:ins w:id="108" w:author="JUNQI ZHAO" w:date="2017-10-18T11:52:00Z">
        <w:r>
          <w:rPr>
            <w:rFonts w:ascii="Times New Roman" w:hAnsi="Times New Roman" w:cs="Times New Roman"/>
            <w:sz w:val="24"/>
            <w:szCs w:val="24"/>
          </w:rPr>
          <w:t>Figure 4 give a figure name</w:t>
        </w:r>
      </w:ins>
    </w:p>
    <w:p w:rsidR="00F835D6" w:rsidRDefault="00F835D6" w:rsidP="00F835D6">
      <w:pPr>
        <w:jc w:val="center"/>
        <w:pPrChange w:id="109" w:author="JUNQI ZHAO" w:date="2017-10-18T11:52:00Z">
          <w:pPr/>
        </w:pPrChange>
      </w:pPr>
    </w:p>
    <w:p w:rsidR="000467A0" w:rsidRPr="00F835D6" w:rsidRDefault="000467A0" w:rsidP="00F835D6">
      <w:pPr>
        <w:jc w:val="both"/>
        <w:rPr>
          <w:rFonts w:ascii="Times New Roman" w:hAnsi="Times New Roman" w:cs="Times New Roman"/>
          <w:sz w:val="24"/>
          <w:szCs w:val="24"/>
          <w:rPrChange w:id="110" w:author="JUNQI ZHAO" w:date="2017-10-18T11:52:00Z">
            <w:rPr/>
          </w:rPrChange>
        </w:rPr>
        <w:pPrChange w:id="111" w:author="JUNQI ZHAO" w:date="2017-10-18T11:52:00Z">
          <w:pPr/>
        </w:pPrChange>
      </w:pPr>
      <w:r w:rsidRPr="00F835D6">
        <w:rPr>
          <w:rFonts w:ascii="Times New Roman" w:hAnsi="Times New Roman" w:cs="Times New Roman"/>
          <w:sz w:val="24"/>
          <w:szCs w:val="24"/>
          <w:rPrChange w:id="112" w:author="JUNQI ZHAO" w:date="2017-10-18T11:52:00Z">
            <w:rPr/>
          </w:rPrChange>
        </w:rPr>
        <w:t>The results indicate lowest training error rate for k=2 and lowest testing error rate for k=3.</w:t>
      </w:r>
    </w:p>
    <w:p w:rsidR="000467A0" w:rsidRPr="00F835D6" w:rsidRDefault="000467A0" w:rsidP="00F835D6">
      <w:pPr>
        <w:jc w:val="both"/>
        <w:rPr>
          <w:rFonts w:ascii="Times New Roman" w:hAnsi="Times New Roman" w:cs="Times New Roman"/>
          <w:sz w:val="24"/>
          <w:szCs w:val="24"/>
          <w:rPrChange w:id="113" w:author="JUNQI ZHAO" w:date="2017-10-18T11:52:00Z">
            <w:rPr/>
          </w:rPrChange>
        </w:rPr>
        <w:pPrChange w:id="114" w:author="JUNQI ZHAO" w:date="2017-10-18T11:52:00Z">
          <w:pPr/>
        </w:pPrChange>
      </w:pPr>
      <w:r w:rsidRPr="00F835D6">
        <w:rPr>
          <w:rFonts w:ascii="Times New Roman" w:hAnsi="Times New Roman" w:cs="Times New Roman"/>
          <w:sz w:val="24"/>
          <w:szCs w:val="24"/>
          <w:rPrChange w:id="115" w:author="JUNQI ZHAO" w:date="2017-10-18T11:52:00Z">
            <w:rPr/>
          </w:rPrChange>
        </w:rPr>
        <w:t>So a k value of 2 or 3 is probably optimal.</w:t>
      </w:r>
    </w:p>
    <w:p w:rsidR="000467A0" w:rsidRPr="00F835D6" w:rsidRDefault="000467A0" w:rsidP="00F835D6">
      <w:pPr>
        <w:jc w:val="both"/>
        <w:rPr>
          <w:rFonts w:ascii="Times New Roman" w:hAnsi="Times New Roman" w:cs="Times New Roman"/>
          <w:b/>
          <w:sz w:val="24"/>
          <w:szCs w:val="24"/>
          <w:rPrChange w:id="116" w:author="JUNQI ZHAO" w:date="2017-10-18T11:52:00Z">
            <w:rPr>
              <w:b/>
              <w:u w:val="single"/>
            </w:rPr>
          </w:rPrChange>
        </w:rPr>
        <w:pPrChange w:id="117" w:author="JUNQI ZHAO" w:date="2017-10-18T11:52:00Z">
          <w:pPr/>
        </w:pPrChange>
      </w:pPr>
      <w:r w:rsidRPr="00F835D6">
        <w:rPr>
          <w:rFonts w:ascii="Times New Roman" w:hAnsi="Times New Roman" w:cs="Times New Roman"/>
          <w:b/>
          <w:sz w:val="24"/>
          <w:szCs w:val="24"/>
          <w:rPrChange w:id="118" w:author="JUNQI ZHAO" w:date="2017-10-18T11:52:00Z">
            <w:rPr>
              <w:b/>
              <w:u w:val="single"/>
            </w:rPr>
          </w:rPrChange>
        </w:rPr>
        <w:t>Another method to determine number of prototypes: Validation set approach:</w:t>
      </w:r>
      <w:r w:rsidR="00925138" w:rsidRPr="00F835D6">
        <w:rPr>
          <w:rFonts w:ascii="Times New Roman" w:hAnsi="Times New Roman" w:cs="Times New Roman"/>
          <w:b/>
          <w:sz w:val="24"/>
          <w:szCs w:val="24"/>
          <w:rPrChange w:id="119" w:author="JUNQI ZHAO" w:date="2017-10-18T11:52:00Z">
            <w:rPr>
              <w:b/>
              <w:u w:val="single"/>
            </w:rPr>
          </w:rPrChange>
        </w:rPr>
        <w:t xml:space="preserve"> [4]</w:t>
      </w:r>
    </w:p>
    <w:p w:rsidR="000467A0" w:rsidRDefault="00006D7E" w:rsidP="00F835D6">
      <w:pPr>
        <w:jc w:val="both"/>
        <w:rPr>
          <w:ins w:id="120" w:author="JUNQI ZHAO" w:date="2017-10-18T11:52:00Z"/>
          <w:rFonts w:ascii="Times New Roman" w:hAnsi="Times New Roman" w:cs="Times New Roman"/>
          <w:sz w:val="24"/>
          <w:szCs w:val="24"/>
        </w:rPr>
        <w:pPrChange w:id="121" w:author="JUNQI ZHAO" w:date="2017-10-18T11:52:00Z">
          <w:pPr/>
        </w:pPrChange>
      </w:pPr>
      <w:r w:rsidRPr="00F835D6">
        <w:rPr>
          <w:rFonts w:ascii="Times New Roman" w:hAnsi="Times New Roman" w:cs="Times New Roman"/>
          <w:sz w:val="24"/>
          <w:szCs w:val="24"/>
          <w:rPrChange w:id="122" w:author="JUNQI ZHAO" w:date="2017-10-18T11:52:00Z">
            <w:rPr/>
          </w:rPrChange>
        </w:rPr>
        <w:t>We tried to find if we can use the simple validation set approach to support our findings in cross validation. We have divided the data set into training and testing data in 80:20 ratios. The table below shows the results:</w:t>
      </w:r>
    </w:p>
    <w:p w:rsidR="00F835D6" w:rsidRPr="00F835D6" w:rsidRDefault="00F835D6" w:rsidP="00F835D6">
      <w:pPr>
        <w:jc w:val="center"/>
        <w:rPr>
          <w:rFonts w:ascii="Times New Roman" w:hAnsi="Times New Roman" w:cs="Times New Roman"/>
          <w:sz w:val="24"/>
          <w:szCs w:val="24"/>
          <w:rPrChange w:id="123" w:author="JUNQI ZHAO" w:date="2017-10-18T11:52:00Z">
            <w:rPr/>
          </w:rPrChange>
        </w:rPr>
        <w:pPrChange w:id="124" w:author="JUNQI ZHAO" w:date="2017-10-18T11:52:00Z">
          <w:pPr/>
        </w:pPrChange>
      </w:pPr>
      <w:ins w:id="125" w:author="JUNQI ZHAO" w:date="2017-10-18T11:52:00Z">
        <w:r>
          <w:rPr>
            <w:rFonts w:ascii="Times New Roman" w:hAnsi="Times New Roman" w:cs="Times New Roman"/>
            <w:sz w:val="24"/>
            <w:szCs w:val="24"/>
          </w:rPr>
          <w:t>Table 5 give a table name</w:t>
        </w:r>
      </w:ins>
    </w:p>
    <w:tbl>
      <w:tblPr>
        <w:tblStyle w:val="TableGrid"/>
        <w:tblW w:w="0" w:type="auto"/>
        <w:tblLook w:val="04A0" w:firstRow="1" w:lastRow="0" w:firstColumn="1" w:lastColumn="0" w:noHBand="0" w:noVBand="1"/>
        <w:tblPrChange w:id="126" w:author="JUNQI ZHAO" w:date="2017-10-18T11:53:00Z">
          <w:tblPr>
            <w:tblStyle w:val="TableGrid"/>
            <w:tblW w:w="0" w:type="auto"/>
            <w:tblLook w:val="04A0" w:firstRow="1" w:lastRow="0" w:firstColumn="1" w:lastColumn="0" w:noHBand="0" w:noVBand="1"/>
          </w:tblPr>
        </w:tblPrChange>
      </w:tblPr>
      <w:tblGrid>
        <w:gridCol w:w="3080"/>
        <w:gridCol w:w="3081"/>
        <w:gridCol w:w="3081"/>
        <w:tblGridChange w:id="127">
          <w:tblGrid>
            <w:gridCol w:w="3080"/>
            <w:gridCol w:w="3081"/>
            <w:gridCol w:w="3081"/>
          </w:tblGrid>
        </w:tblGridChange>
      </w:tblGrid>
      <w:tr w:rsidR="00006D7E" w:rsidTr="00F835D6">
        <w:trPr>
          <w:trHeight w:val="460"/>
          <w:tblHeader/>
          <w:trPrChange w:id="128" w:author="JUNQI ZHAO" w:date="2017-10-18T11:53:00Z">
            <w:trPr>
              <w:trHeight w:val="460"/>
            </w:trPr>
          </w:trPrChange>
        </w:trPr>
        <w:tc>
          <w:tcPr>
            <w:tcW w:w="3080" w:type="dxa"/>
            <w:tcPrChange w:id="129" w:author="JUNQI ZHAO" w:date="2017-10-18T11:53:00Z">
              <w:tcPr>
                <w:tcW w:w="3080" w:type="dxa"/>
              </w:tcPr>
            </w:tcPrChange>
          </w:tcPr>
          <w:p w:rsidR="00006D7E" w:rsidRPr="00006D7E" w:rsidRDefault="00006D7E" w:rsidP="00B50F44">
            <w:pPr>
              <w:rPr>
                <w:b/>
                <w:u w:val="single"/>
              </w:rPr>
            </w:pPr>
            <w:r w:rsidRPr="00006D7E">
              <w:rPr>
                <w:b/>
                <w:u w:val="single"/>
              </w:rPr>
              <w:t xml:space="preserve">K </w:t>
            </w:r>
          </w:p>
        </w:tc>
        <w:tc>
          <w:tcPr>
            <w:tcW w:w="3081" w:type="dxa"/>
            <w:tcPrChange w:id="130" w:author="JUNQI ZHAO" w:date="2017-10-18T11:53:00Z">
              <w:tcPr>
                <w:tcW w:w="3081" w:type="dxa"/>
              </w:tcPr>
            </w:tcPrChange>
          </w:tcPr>
          <w:p w:rsidR="00006D7E" w:rsidRPr="00006D7E" w:rsidRDefault="00006D7E" w:rsidP="00B50F44">
            <w:pPr>
              <w:rPr>
                <w:b/>
                <w:u w:val="single"/>
              </w:rPr>
            </w:pPr>
            <w:r w:rsidRPr="00006D7E">
              <w:rPr>
                <w:b/>
                <w:u w:val="single"/>
              </w:rPr>
              <w:t>Training error rate (%)</w:t>
            </w:r>
          </w:p>
        </w:tc>
        <w:tc>
          <w:tcPr>
            <w:tcW w:w="3081" w:type="dxa"/>
            <w:tcPrChange w:id="131" w:author="JUNQI ZHAO" w:date="2017-10-18T11:53:00Z">
              <w:tcPr>
                <w:tcW w:w="3081" w:type="dxa"/>
              </w:tcPr>
            </w:tcPrChange>
          </w:tcPr>
          <w:p w:rsidR="00006D7E" w:rsidRPr="00006D7E" w:rsidRDefault="00006D7E" w:rsidP="00B50F44">
            <w:pPr>
              <w:rPr>
                <w:b/>
                <w:u w:val="single"/>
              </w:rPr>
            </w:pPr>
            <w:r w:rsidRPr="00006D7E">
              <w:rPr>
                <w:b/>
                <w:u w:val="single"/>
              </w:rPr>
              <w:t>Testing error rate (%)</w:t>
            </w:r>
          </w:p>
        </w:tc>
      </w:tr>
      <w:tr w:rsidR="00006D7E" w:rsidTr="00006D7E">
        <w:trPr>
          <w:trHeight w:val="487"/>
        </w:trPr>
        <w:tc>
          <w:tcPr>
            <w:tcW w:w="3080" w:type="dxa"/>
          </w:tcPr>
          <w:p w:rsidR="00006D7E" w:rsidRDefault="00006D7E" w:rsidP="00B50F44">
            <w:r>
              <w:t>2</w:t>
            </w:r>
          </w:p>
        </w:tc>
        <w:tc>
          <w:tcPr>
            <w:tcW w:w="3081" w:type="dxa"/>
          </w:tcPr>
          <w:p w:rsidR="00006D7E" w:rsidRDefault="00006D7E" w:rsidP="00B50F44">
            <w:r>
              <w:t>33</w:t>
            </w:r>
          </w:p>
        </w:tc>
        <w:tc>
          <w:tcPr>
            <w:tcW w:w="3081" w:type="dxa"/>
          </w:tcPr>
          <w:p w:rsidR="00006D7E" w:rsidRDefault="00006D7E" w:rsidP="00B50F44">
            <w:r>
              <w:t>34</w:t>
            </w:r>
          </w:p>
        </w:tc>
      </w:tr>
      <w:tr w:rsidR="00006D7E" w:rsidTr="00006D7E">
        <w:trPr>
          <w:trHeight w:val="487"/>
        </w:trPr>
        <w:tc>
          <w:tcPr>
            <w:tcW w:w="3080" w:type="dxa"/>
          </w:tcPr>
          <w:p w:rsidR="00006D7E" w:rsidRDefault="00006D7E" w:rsidP="00B50F44">
            <w:r>
              <w:lastRenderedPageBreak/>
              <w:t>3</w:t>
            </w:r>
          </w:p>
        </w:tc>
        <w:tc>
          <w:tcPr>
            <w:tcW w:w="3081" w:type="dxa"/>
          </w:tcPr>
          <w:p w:rsidR="00006D7E" w:rsidRDefault="00006D7E" w:rsidP="00B50F44">
            <w:r>
              <w:t>62</w:t>
            </w:r>
          </w:p>
        </w:tc>
        <w:tc>
          <w:tcPr>
            <w:tcW w:w="3081" w:type="dxa"/>
          </w:tcPr>
          <w:p w:rsidR="00006D7E" w:rsidRDefault="00006D7E" w:rsidP="00B50F44">
            <w:r>
              <w:t>68</w:t>
            </w:r>
          </w:p>
        </w:tc>
      </w:tr>
      <w:tr w:rsidR="00006D7E" w:rsidTr="00006D7E">
        <w:trPr>
          <w:trHeight w:val="460"/>
        </w:trPr>
        <w:tc>
          <w:tcPr>
            <w:tcW w:w="3080" w:type="dxa"/>
          </w:tcPr>
          <w:p w:rsidR="00006D7E" w:rsidRDefault="00006D7E" w:rsidP="00B50F44">
            <w:r>
              <w:t>4</w:t>
            </w:r>
          </w:p>
        </w:tc>
        <w:tc>
          <w:tcPr>
            <w:tcW w:w="3081" w:type="dxa"/>
          </w:tcPr>
          <w:p w:rsidR="00006D7E" w:rsidRDefault="00006D7E" w:rsidP="00B50F44">
            <w:r>
              <w:t>77</w:t>
            </w:r>
          </w:p>
        </w:tc>
        <w:tc>
          <w:tcPr>
            <w:tcW w:w="3081" w:type="dxa"/>
          </w:tcPr>
          <w:p w:rsidR="00006D7E" w:rsidRDefault="00006D7E" w:rsidP="00B50F44">
            <w:r>
              <w:t>92</w:t>
            </w:r>
          </w:p>
        </w:tc>
      </w:tr>
      <w:tr w:rsidR="00006D7E" w:rsidTr="00006D7E">
        <w:trPr>
          <w:trHeight w:val="487"/>
        </w:trPr>
        <w:tc>
          <w:tcPr>
            <w:tcW w:w="3080" w:type="dxa"/>
          </w:tcPr>
          <w:p w:rsidR="00006D7E" w:rsidRDefault="00006D7E" w:rsidP="00B50F44">
            <w:r>
              <w:t>5</w:t>
            </w:r>
          </w:p>
        </w:tc>
        <w:tc>
          <w:tcPr>
            <w:tcW w:w="3081" w:type="dxa"/>
          </w:tcPr>
          <w:p w:rsidR="00006D7E" w:rsidRDefault="00006D7E" w:rsidP="00B50F44">
            <w:r>
              <w:t>97</w:t>
            </w:r>
          </w:p>
        </w:tc>
        <w:tc>
          <w:tcPr>
            <w:tcW w:w="3081" w:type="dxa"/>
          </w:tcPr>
          <w:p w:rsidR="00006D7E" w:rsidRDefault="00006D7E" w:rsidP="00B50F44">
            <w:r>
              <w:t>81</w:t>
            </w:r>
          </w:p>
        </w:tc>
      </w:tr>
    </w:tbl>
    <w:p w:rsidR="00006D7E" w:rsidRDefault="00006D7E"/>
    <w:p w:rsidR="00FE308B" w:rsidRDefault="00FE308B" w:rsidP="00F835D6">
      <w:pPr>
        <w:jc w:val="center"/>
        <w:rPr>
          <w:ins w:id="132" w:author="JUNQI ZHAO" w:date="2017-10-18T11:53:00Z"/>
        </w:rPr>
        <w:pPrChange w:id="133" w:author="JUNQI ZHAO" w:date="2017-10-18T11:53:00Z">
          <w:pPr/>
        </w:pPrChange>
      </w:pPr>
      <w:r>
        <w:rPr>
          <w:noProof/>
          <w:lang w:eastAsia="en-IN"/>
        </w:rPr>
        <w:drawing>
          <wp:inline distT="0" distB="0" distL="0" distR="0" wp14:anchorId="61BB3341" wp14:editId="4ABB15AC">
            <wp:extent cx="4514850" cy="2362200"/>
            <wp:effectExtent l="0" t="0" r="19050"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835D6" w:rsidRPr="00F835D6" w:rsidRDefault="00F835D6" w:rsidP="00F835D6">
      <w:pPr>
        <w:jc w:val="center"/>
        <w:rPr>
          <w:rFonts w:ascii="Times New Roman" w:hAnsi="Times New Roman" w:cs="Times New Roman"/>
          <w:sz w:val="24"/>
          <w:szCs w:val="24"/>
          <w:rPrChange w:id="134" w:author="JUNQI ZHAO" w:date="2017-10-18T11:53:00Z">
            <w:rPr/>
          </w:rPrChange>
        </w:rPr>
        <w:pPrChange w:id="135" w:author="JUNQI ZHAO" w:date="2017-10-18T11:53:00Z">
          <w:pPr/>
        </w:pPrChange>
      </w:pPr>
      <w:ins w:id="136" w:author="JUNQI ZHAO" w:date="2017-10-18T11:53:00Z">
        <w:r>
          <w:rPr>
            <w:rFonts w:ascii="Times New Roman" w:hAnsi="Times New Roman" w:cs="Times New Roman"/>
            <w:sz w:val="24"/>
            <w:szCs w:val="24"/>
          </w:rPr>
          <w:t>Figure 5 give a figure name</w:t>
        </w:r>
      </w:ins>
    </w:p>
    <w:p w:rsidR="00006D7E" w:rsidRPr="00F835D6" w:rsidRDefault="00006D7E" w:rsidP="00F835D6">
      <w:pPr>
        <w:jc w:val="both"/>
        <w:rPr>
          <w:rFonts w:ascii="Times New Roman" w:hAnsi="Times New Roman" w:cs="Times New Roman"/>
          <w:sz w:val="24"/>
          <w:szCs w:val="24"/>
          <w:rPrChange w:id="137" w:author="JUNQI ZHAO" w:date="2017-10-18T11:53:00Z">
            <w:rPr/>
          </w:rPrChange>
        </w:rPr>
        <w:pPrChange w:id="138" w:author="JUNQI ZHAO" w:date="2017-10-18T11:53:00Z">
          <w:pPr/>
        </w:pPrChange>
      </w:pPr>
      <w:r w:rsidRPr="00F835D6">
        <w:rPr>
          <w:rFonts w:ascii="Times New Roman" w:hAnsi="Times New Roman" w:cs="Times New Roman"/>
          <w:sz w:val="24"/>
          <w:szCs w:val="24"/>
          <w:rPrChange w:id="139" w:author="JUNQI ZHAO" w:date="2017-10-18T11:53:00Z">
            <w:rPr/>
          </w:rPrChange>
        </w:rPr>
        <w:t>Once again, K value of 2 shows minimum error rates in classification while as K value of 3 also seems to be reasonable.</w:t>
      </w:r>
    </w:p>
    <w:p w:rsidR="00006D7E" w:rsidRPr="00F835D6" w:rsidRDefault="00006D7E" w:rsidP="00F835D6">
      <w:pPr>
        <w:jc w:val="both"/>
        <w:rPr>
          <w:rFonts w:ascii="Times New Roman" w:hAnsi="Times New Roman" w:cs="Times New Roman"/>
          <w:b/>
          <w:sz w:val="24"/>
          <w:szCs w:val="24"/>
          <w:rPrChange w:id="140" w:author="JUNQI ZHAO" w:date="2017-10-18T11:53:00Z">
            <w:rPr>
              <w:b/>
              <w:u w:val="single"/>
            </w:rPr>
          </w:rPrChange>
        </w:rPr>
        <w:pPrChange w:id="141" w:author="JUNQI ZHAO" w:date="2017-10-18T11:53:00Z">
          <w:pPr/>
        </w:pPrChange>
      </w:pPr>
      <w:r w:rsidRPr="00F835D6">
        <w:rPr>
          <w:rFonts w:ascii="Times New Roman" w:hAnsi="Times New Roman" w:cs="Times New Roman"/>
          <w:b/>
          <w:sz w:val="24"/>
          <w:szCs w:val="24"/>
          <w:rPrChange w:id="142" w:author="JUNQI ZHAO" w:date="2017-10-18T11:53:00Z">
            <w:rPr>
              <w:b/>
              <w:u w:val="single"/>
            </w:rPr>
          </w:rPrChange>
        </w:rPr>
        <w:t>Conclusion from cross validation and error rates:</w:t>
      </w:r>
    </w:p>
    <w:p w:rsidR="00006D7E" w:rsidRPr="00F835D6" w:rsidRDefault="00006D7E" w:rsidP="00F835D6">
      <w:pPr>
        <w:jc w:val="both"/>
        <w:rPr>
          <w:rFonts w:ascii="Times New Roman" w:hAnsi="Times New Roman" w:cs="Times New Roman"/>
          <w:sz w:val="24"/>
          <w:szCs w:val="24"/>
          <w:rPrChange w:id="143" w:author="JUNQI ZHAO" w:date="2017-10-18T11:54:00Z">
            <w:rPr/>
          </w:rPrChange>
        </w:rPr>
        <w:pPrChange w:id="144" w:author="JUNQI ZHAO" w:date="2017-10-18T11:54:00Z">
          <w:pPr/>
        </w:pPrChange>
      </w:pPr>
      <w:r w:rsidRPr="00F835D6">
        <w:rPr>
          <w:rFonts w:ascii="Times New Roman" w:hAnsi="Times New Roman" w:cs="Times New Roman"/>
          <w:sz w:val="24"/>
          <w:szCs w:val="24"/>
          <w:rPrChange w:id="145" w:author="JUNQI ZHAO" w:date="2017-10-18T11:54:00Z">
            <w:rPr/>
          </w:rPrChange>
        </w:rPr>
        <w:t>A K value of 2 or 3 is optimal. Even though we have 3 different wine classes, 2 clusters seem to be superior in terms of performance. Also, since the data set is only containing 178 observations, our k means algorithm performs poor in terms of ability to classify, which is why we are getting high error rates.</w:t>
      </w:r>
    </w:p>
    <w:p w:rsidR="00006D7E" w:rsidRPr="00F835D6" w:rsidRDefault="00866728" w:rsidP="00F835D6">
      <w:pPr>
        <w:pStyle w:val="Heading2"/>
        <w:numPr>
          <w:ilvl w:val="0"/>
          <w:numId w:val="1"/>
        </w:numPr>
        <w:rPr>
          <w:rFonts w:ascii="Times New Roman" w:hAnsi="Times New Roman" w:cs="Times New Roman"/>
          <w:rPrChange w:id="146" w:author="JUNQI ZHAO" w:date="2017-10-18T11:53:00Z">
            <w:rPr>
              <w:b/>
              <w:color w:val="548DD4" w:themeColor="text2" w:themeTint="99"/>
              <w:u w:val="single"/>
            </w:rPr>
          </w:rPrChange>
        </w:rPr>
        <w:pPrChange w:id="147" w:author="JUNQI ZHAO" w:date="2017-10-18T11:53:00Z">
          <w:pPr/>
        </w:pPrChange>
      </w:pPr>
      <w:del w:id="148" w:author="JUNQI ZHAO" w:date="2017-10-18T11:53:00Z">
        <w:r w:rsidRPr="00F835D6" w:rsidDel="00F835D6">
          <w:rPr>
            <w:rFonts w:ascii="Times New Roman" w:hAnsi="Times New Roman" w:cs="Times New Roman"/>
            <w:rPrChange w:id="149" w:author="JUNQI ZHAO" w:date="2017-10-18T11:53:00Z">
              <w:rPr>
                <w:b/>
                <w:color w:val="548DD4" w:themeColor="text2" w:themeTint="99"/>
                <w:u w:val="single"/>
              </w:rPr>
            </w:rPrChange>
          </w:rPr>
          <w:delText xml:space="preserve">6. </w:delText>
        </w:r>
      </w:del>
      <w:r w:rsidR="00006D7E" w:rsidRPr="00F835D6">
        <w:rPr>
          <w:rFonts w:ascii="Times New Roman" w:hAnsi="Times New Roman" w:cs="Times New Roman"/>
          <w:rPrChange w:id="150" w:author="JUNQI ZHAO" w:date="2017-10-18T11:53:00Z">
            <w:rPr>
              <w:b/>
              <w:color w:val="548DD4" w:themeColor="text2" w:themeTint="99"/>
              <w:u w:val="single"/>
            </w:rPr>
          </w:rPrChange>
        </w:rPr>
        <w:t xml:space="preserve">Can Dimension reduction improve classification? Applying </w:t>
      </w:r>
      <w:proofErr w:type="gramStart"/>
      <w:r w:rsidR="00006D7E" w:rsidRPr="00F835D6">
        <w:rPr>
          <w:rFonts w:ascii="Times New Roman" w:hAnsi="Times New Roman" w:cs="Times New Roman"/>
          <w:rPrChange w:id="151" w:author="JUNQI ZHAO" w:date="2017-10-18T11:53:00Z">
            <w:rPr>
              <w:b/>
              <w:color w:val="548DD4" w:themeColor="text2" w:themeTint="99"/>
              <w:u w:val="single"/>
            </w:rPr>
          </w:rPrChange>
        </w:rPr>
        <w:t>PCA :</w:t>
      </w:r>
      <w:proofErr w:type="gramEnd"/>
    </w:p>
    <w:p w:rsidR="00006D7E" w:rsidRPr="00F835D6" w:rsidRDefault="00006D7E" w:rsidP="00F835D6">
      <w:pPr>
        <w:jc w:val="both"/>
        <w:rPr>
          <w:rFonts w:ascii="Times New Roman" w:hAnsi="Times New Roman" w:cs="Times New Roman"/>
          <w:sz w:val="24"/>
          <w:szCs w:val="24"/>
          <w:rPrChange w:id="152" w:author="JUNQI ZHAO" w:date="2017-10-18T11:54:00Z">
            <w:rPr/>
          </w:rPrChange>
        </w:rPr>
        <w:pPrChange w:id="153" w:author="JUNQI ZHAO" w:date="2017-10-18T11:54:00Z">
          <w:pPr/>
        </w:pPrChange>
      </w:pPr>
      <w:r w:rsidRPr="00F835D6">
        <w:rPr>
          <w:rFonts w:ascii="Times New Roman" w:hAnsi="Times New Roman" w:cs="Times New Roman"/>
          <w:sz w:val="24"/>
          <w:szCs w:val="24"/>
          <w:rPrChange w:id="154" w:author="JUNQI ZHAO" w:date="2017-10-18T11:54:00Z">
            <w:rPr/>
          </w:rPrChange>
        </w:rPr>
        <w:t>We will use Principal Component Analysis to see if we can improve classification by reducing the dimension of our dataset.</w:t>
      </w:r>
    </w:p>
    <w:p w:rsidR="00006D7E" w:rsidRPr="00F835D6" w:rsidRDefault="00006D7E" w:rsidP="00F835D6">
      <w:pPr>
        <w:jc w:val="both"/>
        <w:rPr>
          <w:rFonts w:ascii="Times New Roman" w:hAnsi="Times New Roman" w:cs="Times New Roman"/>
          <w:b/>
          <w:sz w:val="24"/>
          <w:szCs w:val="24"/>
          <w:rPrChange w:id="155" w:author="JUNQI ZHAO" w:date="2017-10-18T11:53:00Z">
            <w:rPr>
              <w:b/>
              <w:u w:val="single"/>
            </w:rPr>
          </w:rPrChange>
        </w:rPr>
        <w:pPrChange w:id="156" w:author="JUNQI ZHAO" w:date="2017-10-18T11:53:00Z">
          <w:pPr/>
        </w:pPrChange>
      </w:pPr>
      <w:r w:rsidRPr="00F835D6">
        <w:rPr>
          <w:rFonts w:ascii="Times New Roman" w:hAnsi="Times New Roman" w:cs="Times New Roman"/>
          <w:b/>
          <w:sz w:val="24"/>
          <w:szCs w:val="24"/>
          <w:rPrChange w:id="157" w:author="JUNQI ZHAO" w:date="2017-10-18T11:53:00Z">
            <w:rPr>
              <w:b/>
              <w:u w:val="single"/>
            </w:rPr>
          </w:rPrChange>
        </w:rPr>
        <w:t>What is Principal component analysis?</w:t>
      </w:r>
    </w:p>
    <w:p w:rsidR="00006D7E" w:rsidRDefault="00006D7E" w:rsidP="00006D7E">
      <w:pPr>
        <w:jc w:val="both"/>
        <w:rPr>
          <w:rFonts w:ascii="Times New Roman" w:hAnsi="Times New Roman" w:cs="Times New Roman"/>
          <w:sz w:val="24"/>
          <w:szCs w:val="24"/>
        </w:rPr>
      </w:pPr>
      <w:r>
        <w:rPr>
          <w:rFonts w:ascii="Times New Roman" w:hAnsi="Times New Roman" w:cs="Times New Roman"/>
          <w:sz w:val="24"/>
          <w:szCs w:val="24"/>
        </w:rPr>
        <w:t xml:space="preserve">There are 13 attributes could be used to conduct the classification, in order to examine if the dimension reduction approach could improve the wine classification performance, this study applied the PCA to reduce the raw data into a lower feature space. </w:t>
      </w:r>
    </w:p>
    <w:p w:rsidR="00006D7E" w:rsidRDefault="00006D7E" w:rsidP="00006D7E">
      <w:pPr>
        <w:jc w:val="both"/>
        <w:rPr>
          <w:rFonts w:ascii="Times New Roman" w:hAnsi="Times New Roman" w:cs="Times New Roman"/>
          <w:sz w:val="24"/>
          <w:szCs w:val="24"/>
        </w:rPr>
      </w:pPr>
      <w:r w:rsidRPr="00395845">
        <w:rPr>
          <w:rFonts w:ascii="Times New Roman" w:hAnsi="Times New Roman" w:cs="Times New Roman"/>
          <w:noProof/>
          <w:sz w:val="24"/>
          <w:szCs w:val="24"/>
          <w:lang w:val="en-IN" w:eastAsia="en-IN"/>
        </w:rPr>
        <w:lastRenderedPageBreak/>
        <mc:AlternateContent>
          <mc:Choice Requires="wpg">
            <w:drawing>
              <wp:anchor distT="0" distB="0" distL="114300" distR="114300" simplePos="0" relativeHeight="251659264" behindDoc="0" locked="0" layoutInCell="1" allowOverlap="1" wp14:anchorId="33B4257A" wp14:editId="210E8D2B">
                <wp:simplePos x="0" y="0"/>
                <wp:positionH relativeFrom="margin">
                  <wp:align>right</wp:align>
                </wp:positionH>
                <wp:positionV relativeFrom="paragraph">
                  <wp:posOffset>675640</wp:posOffset>
                </wp:positionV>
                <wp:extent cx="5939790" cy="2374900"/>
                <wp:effectExtent l="0" t="0" r="3810" b="6350"/>
                <wp:wrapTopAndBottom/>
                <wp:docPr id="12" name="Group 5">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939790" cy="2374900"/>
                          <a:chOff x="0" y="0"/>
                          <a:chExt cx="9172552" cy="3668396"/>
                        </a:xfrm>
                      </wpg:grpSpPr>
                      <pic:pic xmlns:pic="http://schemas.openxmlformats.org/drawingml/2006/picture">
                        <pic:nvPicPr>
                          <pic:cNvPr id="13" name="Picture 13">
                            <a:extLst/>
                          </pic:cNvPr>
                          <pic:cNvPicPr/>
                        </pic:nvPicPr>
                        <pic:blipFill rotWithShape="1">
                          <a:blip r:embed="rId13"/>
                          <a:srcRect l="26557" r="21952"/>
                          <a:stretch/>
                        </pic:blipFill>
                        <pic:spPr>
                          <a:xfrm>
                            <a:off x="0" y="1"/>
                            <a:ext cx="3060442" cy="3668395"/>
                          </a:xfrm>
                          <a:prstGeom prst="rect">
                            <a:avLst/>
                          </a:prstGeom>
                        </pic:spPr>
                      </pic:pic>
                      <pic:pic xmlns:pic="http://schemas.openxmlformats.org/drawingml/2006/picture">
                        <pic:nvPicPr>
                          <pic:cNvPr id="14" name="Picture 14">
                            <a:extLst/>
                          </pic:cNvPr>
                          <pic:cNvPicPr>
                            <a:picLocks noChangeAspect="1"/>
                          </pic:cNvPicPr>
                        </pic:nvPicPr>
                        <pic:blipFill>
                          <a:blip r:embed="rId14"/>
                          <a:stretch>
                            <a:fillRect/>
                          </a:stretch>
                        </pic:blipFill>
                        <pic:spPr>
                          <a:xfrm>
                            <a:off x="3228394" y="0"/>
                            <a:ext cx="5944158" cy="366839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5380DB0" id="Group 5" o:spid="_x0000_s1026" style="position:absolute;margin-left:416.5pt;margin-top:53.2pt;width:467.7pt;height:187pt;z-index:251659264;mso-position-horizontal:right;mso-position-horizontal-relative:margin;mso-width-relative:margin;mso-height-relative:margin" coordsize="91725,366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width:30604;height:36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">
                  <v:imagedata r:id="rId15" o:title="" cropleft="17404f" cropright="14386f"/>
                </v:shape>
                <v:shape id="Picture 14" o:spid="_x0000_s1028" type="#_x0000_t75" style="position:absolute;left:32283;width:59442;height:36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">
                  <v:imagedata r:id="rId16" o:title=""/>
                </v:shape>
                <w10:wrap type="topAndBottom" anchorx="margin"/>
              </v:group>
            </w:pict>
          </mc:Fallback>
        </mc:AlternateContent>
      </w:r>
      <w:r>
        <w:rPr>
          <w:rFonts w:ascii="Times New Roman" w:hAnsi="Times New Roman" w:cs="Times New Roman"/>
          <w:sz w:val="24"/>
          <w:szCs w:val="24"/>
        </w:rPr>
        <w:t xml:space="preserve">Through the PCA, the most contributing attribution for each principle components could be identified. The performance of how principle components could represent the data set variation could be visualized as following Figure </w:t>
      </w:r>
      <w:del w:id="158" w:author="JUNQI ZHAO" w:date="2017-10-18T11:54:00Z">
        <w:r w:rsidDel="00F835D6">
          <w:rPr>
            <w:rFonts w:ascii="Times New Roman" w:hAnsi="Times New Roman" w:cs="Times New Roman"/>
            <w:sz w:val="24"/>
            <w:szCs w:val="24"/>
          </w:rPr>
          <w:delText>2</w:delText>
        </w:r>
      </w:del>
      <w:ins w:id="159" w:author="JUNQI ZHAO" w:date="2017-10-18T11:54:00Z">
        <w:r w:rsidR="00F835D6">
          <w:rPr>
            <w:rFonts w:ascii="Times New Roman" w:hAnsi="Times New Roman" w:cs="Times New Roman"/>
            <w:sz w:val="24"/>
            <w:szCs w:val="24"/>
          </w:rPr>
          <w:t>6</w:t>
        </w:r>
      </w:ins>
      <w:r>
        <w:rPr>
          <w:rFonts w:ascii="Times New Roman" w:hAnsi="Times New Roman" w:cs="Times New Roman"/>
          <w:sz w:val="24"/>
          <w:szCs w:val="24"/>
        </w:rPr>
        <w:t>.</w:t>
      </w:r>
    </w:p>
    <w:p w:rsidR="00006D7E" w:rsidRDefault="00006D7E" w:rsidP="00006D7E">
      <w:pPr>
        <w:jc w:val="center"/>
        <w:rPr>
          <w:rFonts w:ascii="Times New Roman" w:hAnsi="Times New Roman" w:cs="Times New Roman"/>
          <w:sz w:val="24"/>
          <w:szCs w:val="24"/>
        </w:rPr>
      </w:pPr>
      <w:r>
        <w:rPr>
          <w:rFonts w:ascii="Times New Roman" w:hAnsi="Times New Roman" w:cs="Times New Roman"/>
          <w:sz w:val="24"/>
          <w:szCs w:val="24"/>
        </w:rPr>
        <w:t xml:space="preserve">Figure </w:t>
      </w:r>
      <w:del w:id="160" w:author="JUNQI ZHAO" w:date="2017-10-18T11:54:00Z">
        <w:r w:rsidDel="00F835D6">
          <w:rPr>
            <w:rFonts w:ascii="Times New Roman" w:hAnsi="Times New Roman" w:cs="Times New Roman"/>
            <w:sz w:val="24"/>
            <w:szCs w:val="24"/>
          </w:rPr>
          <w:delText xml:space="preserve">2 </w:delText>
        </w:r>
      </w:del>
      <w:ins w:id="161" w:author="JUNQI ZHAO" w:date="2017-10-18T11:54:00Z">
        <w:r w:rsidR="00F835D6">
          <w:rPr>
            <w:rFonts w:ascii="Times New Roman" w:hAnsi="Times New Roman" w:cs="Times New Roman"/>
            <w:sz w:val="24"/>
            <w:szCs w:val="24"/>
          </w:rPr>
          <w:t xml:space="preserve">6 </w:t>
        </w:r>
      </w:ins>
      <w:r>
        <w:rPr>
          <w:rFonts w:ascii="Times New Roman" w:hAnsi="Times New Roman" w:cs="Times New Roman"/>
          <w:sz w:val="24"/>
          <w:szCs w:val="24"/>
        </w:rPr>
        <w:t>PCA Result</w:t>
      </w:r>
    </w:p>
    <w:p w:rsidR="00006D7E" w:rsidRDefault="00006D7E" w:rsidP="00006D7E">
      <w:pPr>
        <w:jc w:val="both"/>
        <w:rPr>
          <w:rFonts w:ascii="Times New Roman" w:hAnsi="Times New Roman" w:cs="Times New Roman"/>
          <w:sz w:val="24"/>
          <w:szCs w:val="24"/>
        </w:rPr>
      </w:pPr>
      <w:r>
        <w:rPr>
          <w:rFonts w:ascii="Times New Roman" w:hAnsi="Times New Roman" w:cs="Times New Roman"/>
          <w:sz w:val="24"/>
          <w:szCs w:val="24"/>
        </w:rPr>
        <w:t xml:space="preserve">Based on Figure </w:t>
      </w:r>
      <w:del w:id="162" w:author="JUNQI ZHAO" w:date="2017-10-18T11:55:00Z">
        <w:r w:rsidDel="00F835D6">
          <w:rPr>
            <w:rFonts w:ascii="Times New Roman" w:hAnsi="Times New Roman" w:cs="Times New Roman"/>
            <w:sz w:val="24"/>
            <w:szCs w:val="24"/>
          </w:rPr>
          <w:delText>2</w:delText>
        </w:r>
      </w:del>
      <w:ins w:id="163" w:author="JUNQI ZHAO" w:date="2017-10-18T11:55:00Z">
        <w:r w:rsidR="00F835D6">
          <w:rPr>
            <w:rFonts w:ascii="Times New Roman" w:hAnsi="Times New Roman" w:cs="Times New Roman"/>
            <w:sz w:val="24"/>
            <w:szCs w:val="24"/>
          </w:rPr>
          <w:t>6</w:t>
        </w:r>
      </w:ins>
      <w:r>
        <w:rPr>
          <w:rFonts w:ascii="Times New Roman" w:hAnsi="Times New Roman" w:cs="Times New Roman"/>
          <w:sz w:val="24"/>
          <w:szCs w:val="24"/>
        </w:rPr>
        <w:t xml:space="preserve">, the attributes Phenols and Flavanoids contribute most for first principle component, and it explained 36.2% of the variation of the data. The first principle component also well separated group 1 and group 3. </w:t>
      </w:r>
    </w:p>
    <w:p w:rsidR="00006D7E" w:rsidRDefault="00006D7E" w:rsidP="00006D7E">
      <w:pPr>
        <w:jc w:val="both"/>
        <w:rPr>
          <w:rFonts w:ascii="Times New Roman" w:hAnsi="Times New Roman" w:cs="Times New Roman"/>
          <w:sz w:val="24"/>
          <w:szCs w:val="24"/>
        </w:rPr>
      </w:pPr>
      <w:r>
        <w:rPr>
          <w:rFonts w:ascii="Times New Roman" w:hAnsi="Times New Roman" w:cs="Times New Roman"/>
          <w:sz w:val="24"/>
          <w:szCs w:val="24"/>
        </w:rPr>
        <w:t>In the PCA, the aim is to represent the greatest variation of data with lower number of identified principle components.  As the number of principle components increases, the explained variation of data also increases until the component number reach to the maximum, which is the number of variables (13 in our case). In order to determine the ideal number of principle components which could represent a relative high proportion of variation in the data, we ranked the identified principle components by proportion of variation in the data they could explained, from high to low. Then plot the variation explained by each variable and the accumulative variation explained in the flowing figures.</w:t>
      </w:r>
    </w:p>
    <w:p w:rsidR="00006D7E" w:rsidRDefault="00006D7E" w:rsidP="00006D7E">
      <w:pPr>
        <w:jc w:val="center"/>
        <w:rPr>
          <w:rFonts w:ascii="Times New Roman" w:hAnsi="Times New Roman" w:cs="Times New Roman"/>
          <w:sz w:val="24"/>
          <w:szCs w:val="24"/>
        </w:rPr>
      </w:pPr>
      <w:r>
        <w:rPr>
          <w:noProof/>
          <w:lang w:val="en-IN" w:eastAsia="en-IN"/>
        </w:rPr>
        <w:lastRenderedPageBreak/>
        <w:drawing>
          <wp:inline distT="0" distB="0" distL="0" distR="0" wp14:anchorId="464A67EA" wp14:editId="2F8145D0">
            <wp:extent cx="5351069" cy="330268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4068" cy="3316879"/>
                    </a:xfrm>
                    <a:prstGeom prst="rect">
                      <a:avLst/>
                    </a:prstGeom>
                  </pic:spPr>
                </pic:pic>
              </a:graphicData>
            </a:graphic>
          </wp:inline>
        </w:drawing>
      </w:r>
    </w:p>
    <w:p w:rsidR="00006D7E" w:rsidRDefault="00006D7E" w:rsidP="00006D7E">
      <w:pPr>
        <w:jc w:val="center"/>
        <w:rPr>
          <w:rFonts w:ascii="Times New Roman" w:hAnsi="Times New Roman" w:cs="Times New Roman"/>
          <w:sz w:val="24"/>
          <w:szCs w:val="24"/>
        </w:rPr>
      </w:pPr>
      <w:r>
        <w:rPr>
          <w:rFonts w:ascii="Times New Roman" w:hAnsi="Times New Roman" w:cs="Times New Roman"/>
          <w:sz w:val="24"/>
          <w:szCs w:val="24"/>
        </w:rPr>
        <w:t xml:space="preserve">Figure </w:t>
      </w:r>
      <w:del w:id="164" w:author="JUNQI ZHAO" w:date="2017-10-18T11:55:00Z">
        <w:r w:rsidDel="00F835D6">
          <w:rPr>
            <w:rFonts w:ascii="Times New Roman" w:hAnsi="Times New Roman" w:cs="Times New Roman"/>
            <w:sz w:val="24"/>
            <w:szCs w:val="24"/>
          </w:rPr>
          <w:delText xml:space="preserve">2 </w:delText>
        </w:r>
      </w:del>
      <w:ins w:id="165" w:author="JUNQI ZHAO" w:date="2017-10-18T11:55:00Z">
        <w:r w:rsidR="00F835D6">
          <w:rPr>
            <w:rFonts w:ascii="Times New Roman" w:hAnsi="Times New Roman" w:cs="Times New Roman"/>
            <w:sz w:val="24"/>
            <w:szCs w:val="24"/>
          </w:rPr>
          <w:t xml:space="preserve">7 </w:t>
        </w:r>
      </w:ins>
      <w:r>
        <w:rPr>
          <w:rFonts w:ascii="Times New Roman" w:hAnsi="Times New Roman" w:cs="Times New Roman"/>
          <w:sz w:val="24"/>
          <w:szCs w:val="24"/>
        </w:rPr>
        <w:t>Proportion of Variation Explained by Each Attributes</w:t>
      </w:r>
    </w:p>
    <w:p w:rsidR="00006D7E" w:rsidRDefault="00006D7E" w:rsidP="00006D7E">
      <w:pPr>
        <w:jc w:val="center"/>
        <w:rPr>
          <w:rFonts w:ascii="Times New Roman" w:hAnsi="Times New Roman" w:cs="Times New Roman"/>
          <w:sz w:val="24"/>
          <w:szCs w:val="24"/>
        </w:rPr>
      </w:pPr>
      <w:r>
        <w:rPr>
          <w:noProof/>
          <w:lang w:val="en-IN" w:eastAsia="en-IN"/>
        </w:rPr>
        <w:drawing>
          <wp:inline distT="0" distB="0" distL="0" distR="0" wp14:anchorId="0D60132F" wp14:editId="39CCA4A7">
            <wp:extent cx="4907556" cy="30289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1669" cy="3062349"/>
                    </a:xfrm>
                    <a:prstGeom prst="rect">
                      <a:avLst/>
                    </a:prstGeom>
                  </pic:spPr>
                </pic:pic>
              </a:graphicData>
            </a:graphic>
          </wp:inline>
        </w:drawing>
      </w:r>
    </w:p>
    <w:p w:rsidR="00006D7E" w:rsidRDefault="00006D7E" w:rsidP="00006D7E">
      <w:pPr>
        <w:jc w:val="center"/>
        <w:rPr>
          <w:rFonts w:ascii="Times New Roman" w:hAnsi="Times New Roman" w:cs="Times New Roman"/>
          <w:sz w:val="24"/>
          <w:szCs w:val="24"/>
        </w:rPr>
      </w:pPr>
      <w:r>
        <w:rPr>
          <w:rFonts w:ascii="Times New Roman" w:hAnsi="Times New Roman" w:cs="Times New Roman"/>
          <w:sz w:val="24"/>
          <w:szCs w:val="24"/>
        </w:rPr>
        <w:t xml:space="preserve">Figure </w:t>
      </w:r>
      <w:del w:id="166" w:author="JUNQI ZHAO" w:date="2017-10-18T11:55:00Z">
        <w:r w:rsidDel="00F835D6">
          <w:rPr>
            <w:rFonts w:ascii="Times New Roman" w:hAnsi="Times New Roman" w:cs="Times New Roman"/>
            <w:sz w:val="24"/>
            <w:szCs w:val="24"/>
          </w:rPr>
          <w:delText xml:space="preserve">3 </w:delText>
        </w:r>
      </w:del>
      <w:ins w:id="167" w:author="JUNQI ZHAO" w:date="2017-10-18T11:55:00Z">
        <w:r w:rsidR="00F835D6">
          <w:rPr>
            <w:rFonts w:ascii="Times New Roman" w:hAnsi="Times New Roman" w:cs="Times New Roman"/>
            <w:sz w:val="24"/>
            <w:szCs w:val="24"/>
          </w:rPr>
          <w:t xml:space="preserve">8 </w:t>
        </w:r>
      </w:ins>
      <w:r>
        <w:rPr>
          <w:rFonts w:ascii="Times New Roman" w:hAnsi="Times New Roman" w:cs="Times New Roman"/>
          <w:sz w:val="24"/>
          <w:szCs w:val="24"/>
        </w:rPr>
        <w:t>Accumulative Proportion of Variation Explained</w:t>
      </w:r>
    </w:p>
    <w:p w:rsidR="00006D7E" w:rsidRDefault="00006D7E" w:rsidP="00006D7E">
      <w:pPr>
        <w:jc w:val="both"/>
        <w:rPr>
          <w:rFonts w:ascii="Times New Roman" w:hAnsi="Times New Roman" w:cs="Times New Roman"/>
          <w:sz w:val="24"/>
          <w:szCs w:val="24"/>
        </w:rPr>
      </w:pPr>
      <w:r>
        <w:rPr>
          <w:rFonts w:ascii="Times New Roman" w:hAnsi="Times New Roman" w:cs="Times New Roman"/>
          <w:sz w:val="24"/>
          <w:szCs w:val="24"/>
        </w:rPr>
        <w:t xml:space="preserve">Based on the result in Figure </w:t>
      </w:r>
      <w:del w:id="168" w:author="JUNQI ZHAO" w:date="2017-10-18T11:55:00Z">
        <w:r w:rsidDel="00F835D6">
          <w:rPr>
            <w:rFonts w:ascii="Times New Roman" w:hAnsi="Times New Roman" w:cs="Times New Roman"/>
            <w:sz w:val="24"/>
            <w:szCs w:val="24"/>
          </w:rPr>
          <w:delText>2</w:delText>
        </w:r>
      </w:del>
      <w:ins w:id="169" w:author="JUNQI ZHAO" w:date="2017-10-18T11:55:00Z">
        <w:r w:rsidR="00F835D6">
          <w:rPr>
            <w:rFonts w:ascii="Times New Roman" w:hAnsi="Times New Roman" w:cs="Times New Roman"/>
            <w:sz w:val="24"/>
            <w:szCs w:val="24"/>
          </w:rPr>
          <w:t>6</w:t>
        </w:r>
      </w:ins>
      <w:r>
        <w:rPr>
          <w:rFonts w:ascii="Times New Roman" w:hAnsi="Times New Roman" w:cs="Times New Roman"/>
          <w:sz w:val="24"/>
          <w:szCs w:val="24"/>
        </w:rPr>
        <w:t>, the explained variation increases significantly (from 0.35 to above 0.9) when we consider the first 7 principle components, then the accumulat</w:t>
      </w:r>
      <w:r w:rsidR="00D467A0">
        <w:rPr>
          <w:rFonts w:ascii="Times New Roman" w:hAnsi="Times New Roman" w:cs="Times New Roman"/>
          <w:sz w:val="24"/>
          <w:szCs w:val="24"/>
        </w:rPr>
        <w:t>ive proportion increases slowly.</w:t>
      </w:r>
      <w:r>
        <w:rPr>
          <w:rFonts w:ascii="Times New Roman" w:hAnsi="Times New Roman" w:cs="Times New Roman"/>
          <w:sz w:val="24"/>
          <w:szCs w:val="24"/>
        </w:rPr>
        <w:t xml:space="preserve"> </w:t>
      </w:r>
    </w:p>
    <w:p w:rsidR="00D467A0" w:rsidRPr="00F835D6" w:rsidRDefault="00D467A0" w:rsidP="00006D7E">
      <w:pPr>
        <w:jc w:val="both"/>
        <w:rPr>
          <w:rFonts w:ascii="Times New Roman" w:hAnsi="Times New Roman" w:cs="Times New Roman"/>
          <w:b/>
          <w:sz w:val="24"/>
          <w:szCs w:val="24"/>
          <w:rPrChange w:id="170" w:author="JUNQI ZHAO" w:date="2017-10-18T11:55:00Z">
            <w:rPr>
              <w:rFonts w:ascii="Times New Roman" w:hAnsi="Times New Roman" w:cs="Times New Roman"/>
              <w:b/>
              <w:sz w:val="24"/>
              <w:szCs w:val="24"/>
              <w:u w:val="single"/>
            </w:rPr>
          </w:rPrChange>
        </w:rPr>
      </w:pPr>
      <w:r w:rsidRPr="00F835D6">
        <w:rPr>
          <w:rFonts w:ascii="Times New Roman" w:hAnsi="Times New Roman" w:cs="Times New Roman"/>
          <w:b/>
          <w:sz w:val="24"/>
          <w:szCs w:val="24"/>
          <w:rPrChange w:id="171" w:author="JUNQI ZHAO" w:date="2017-10-18T11:55:00Z">
            <w:rPr>
              <w:rFonts w:ascii="Times New Roman" w:hAnsi="Times New Roman" w:cs="Times New Roman"/>
              <w:b/>
              <w:sz w:val="24"/>
              <w:szCs w:val="24"/>
              <w:u w:val="single"/>
            </w:rPr>
          </w:rPrChange>
        </w:rPr>
        <w:t>Applying PCA with K means algorithm:</w:t>
      </w:r>
      <w:r w:rsidR="00925138" w:rsidRPr="00F835D6">
        <w:rPr>
          <w:rFonts w:ascii="Times New Roman" w:hAnsi="Times New Roman" w:cs="Times New Roman"/>
          <w:b/>
          <w:sz w:val="24"/>
          <w:szCs w:val="24"/>
          <w:rPrChange w:id="172" w:author="JUNQI ZHAO" w:date="2017-10-18T11:55:00Z">
            <w:rPr>
              <w:rFonts w:ascii="Times New Roman" w:hAnsi="Times New Roman" w:cs="Times New Roman"/>
              <w:b/>
              <w:sz w:val="24"/>
              <w:szCs w:val="24"/>
              <w:u w:val="single"/>
            </w:rPr>
          </w:rPrChange>
        </w:rPr>
        <w:t xml:space="preserve"> [3]</w:t>
      </w:r>
    </w:p>
    <w:p w:rsidR="00006D7E" w:rsidRPr="00F835D6" w:rsidRDefault="00D467A0" w:rsidP="00F835D6">
      <w:pPr>
        <w:jc w:val="both"/>
        <w:rPr>
          <w:rFonts w:ascii="Times New Roman" w:hAnsi="Times New Roman" w:cs="Times New Roman"/>
          <w:sz w:val="24"/>
          <w:szCs w:val="24"/>
          <w:rPrChange w:id="173" w:author="JUNQI ZHAO" w:date="2017-10-18T11:55:00Z">
            <w:rPr/>
          </w:rPrChange>
        </w:rPr>
        <w:pPrChange w:id="174" w:author="JUNQI ZHAO" w:date="2017-10-18T11:55:00Z">
          <w:pPr/>
        </w:pPrChange>
      </w:pPr>
      <w:r w:rsidRPr="00F835D6">
        <w:rPr>
          <w:rFonts w:ascii="Times New Roman" w:hAnsi="Times New Roman" w:cs="Times New Roman"/>
          <w:sz w:val="24"/>
          <w:szCs w:val="24"/>
          <w:rPrChange w:id="175" w:author="JUNQI ZHAO" w:date="2017-10-18T11:55:00Z">
            <w:rPr/>
          </w:rPrChange>
        </w:rPr>
        <w:t>Now with the previous concept, we can apply PCA to our K mean algorithm. We will only choose k values 2 and 3 because these two are optimal. Then we will vary the number of principal components to see for improvements in classification.</w:t>
      </w:r>
    </w:p>
    <w:p w:rsidR="00D467A0" w:rsidRDefault="00D467A0" w:rsidP="00F835D6">
      <w:pPr>
        <w:jc w:val="both"/>
        <w:rPr>
          <w:ins w:id="176" w:author="JUNQI ZHAO" w:date="2017-10-18T11:56:00Z"/>
          <w:rFonts w:ascii="Times New Roman" w:hAnsi="Times New Roman" w:cs="Times New Roman"/>
          <w:sz w:val="24"/>
          <w:szCs w:val="24"/>
        </w:rPr>
        <w:pPrChange w:id="177" w:author="JUNQI ZHAO" w:date="2017-10-18T11:55:00Z">
          <w:pPr/>
        </w:pPrChange>
      </w:pPr>
      <w:r w:rsidRPr="00F835D6">
        <w:rPr>
          <w:rFonts w:ascii="Times New Roman" w:hAnsi="Times New Roman" w:cs="Times New Roman"/>
          <w:sz w:val="24"/>
          <w:szCs w:val="24"/>
          <w:rPrChange w:id="178" w:author="JUNQI ZHAO" w:date="2017-10-18T11:55:00Z">
            <w:rPr/>
          </w:rPrChange>
        </w:rPr>
        <w:lastRenderedPageBreak/>
        <w:t>The table below summarizes our findings:</w:t>
      </w:r>
    </w:p>
    <w:p w:rsidR="00F835D6" w:rsidRPr="00F835D6" w:rsidRDefault="00F835D6" w:rsidP="00F835D6">
      <w:pPr>
        <w:jc w:val="center"/>
        <w:rPr>
          <w:rFonts w:ascii="Times New Roman" w:hAnsi="Times New Roman" w:cs="Times New Roman"/>
          <w:sz w:val="24"/>
          <w:szCs w:val="24"/>
          <w:rPrChange w:id="179" w:author="JUNQI ZHAO" w:date="2017-10-18T11:55:00Z">
            <w:rPr/>
          </w:rPrChange>
        </w:rPr>
        <w:pPrChange w:id="180" w:author="JUNQI ZHAO" w:date="2017-10-18T11:56:00Z">
          <w:pPr/>
        </w:pPrChange>
      </w:pPr>
      <w:ins w:id="181" w:author="JUNQI ZHAO" w:date="2017-10-18T11:56:00Z">
        <w:r>
          <w:rPr>
            <w:rFonts w:ascii="Times New Roman" w:hAnsi="Times New Roman" w:cs="Times New Roman"/>
            <w:sz w:val="24"/>
            <w:szCs w:val="24"/>
          </w:rPr>
          <w:t>Table 6 give a table name</w:t>
        </w:r>
      </w:ins>
    </w:p>
    <w:tbl>
      <w:tblPr>
        <w:tblStyle w:val="TableGrid"/>
        <w:tblW w:w="9377" w:type="dxa"/>
        <w:tblLook w:val="04A0" w:firstRow="1" w:lastRow="0" w:firstColumn="1" w:lastColumn="0" w:noHBand="0" w:noVBand="1"/>
      </w:tblPr>
      <w:tblGrid>
        <w:gridCol w:w="3125"/>
        <w:gridCol w:w="3126"/>
        <w:gridCol w:w="3126"/>
      </w:tblGrid>
      <w:tr w:rsidR="00D467A0" w:rsidTr="00D467A0">
        <w:trPr>
          <w:trHeight w:val="358"/>
        </w:trPr>
        <w:tc>
          <w:tcPr>
            <w:tcW w:w="3125" w:type="dxa"/>
          </w:tcPr>
          <w:p w:rsidR="00D467A0" w:rsidRPr="00D467A0" w:rsidRDefault="00D467A0" w:rsidP="00B50F44">
            <w:pPr>
              <w:rPr>
                <w:b/>
                <w:u w:val="single"/>
              </w:rPr>
            </w:pPr>
            <w:r w:rsidRPr="00D467A0">
              <w:rPr>
                <w:b/>
                <w:u w:val="single"/>
              </w:rPr>
              <w:t>PCA (Number of components)</w:t>
            </w:r>
          </w:p>
        </w:tc>
        <w:tc>
          <w:tcPr>
            <w:tcW w:w="3126" w:type="dxa"/>
          </w:tcPr>
          <w:p w:rsidR="00D467A0" w:rsidRPr="00D467A0" w:rsidRDefault="00D467A0" w:rsidP="00B50F44">
            <w:pPr>
              <w:rPr>
                <w:b/>
                <w:u w:val="single"/>
              </w:rPr>
            </w:pPr>
            <w:r>
              <w:rPr>
                <w:b/>
                <w:u w:val="single"/>
              </w:rPr>
              <w:t xml:space="preserve">Error rate in % for </w:t>
            </w:r>
            <w:r w:rsidRPr="00D467A0">
              <w:rPr>
                <w:b/>
                <w:u w:val="single"/>
              </w:rPr>
              <w:t>K=2</w:t>
            </w:r>
          </w:p>
        </w:tc>
        <w:tc>
          <w:tcPr>
            <w:tcW w:w="3126" w:type="dxa"/>
          </w:tcPr>
          <w:p w:rsidR="00D467A0" w:rsidRPr="00D467A0" w:rsidRDefault="00D467A0" w:rsidP="00B50F44">
            <w:pPr>
              <w:rPr>
                <w:b/>
                <w:u w:val="single"/>
              </w:rPr>
            </w:pPr>
            <w:r>
              <w:rPr>
                <w:b/>
                <w:u w:val="single"/>
              </w:rPr>
              <w:t xml:space="preserve">Error rate in % for </w:t>
            </w:r>
            <w:r w:rsidRPr="00D467A0">
              <w:rPr>
                <w:b/>
                <w:u w:val="single"/>
              </w:rPr>
              <w:t>K=3</w:t>
            </w:r>
          </w:p>
        </w:tc>
      </w:tr>
      <w:tr w:rsidR="00D467A0" w:rsidTr="00D467A0">
        <w:trPr>
          <w:trHeight w:val="339"/>
        </w:trPr>
        <w:tc>
          <w:tcPr>
            <w:tcW w:w="3125" w:type="dxa"/>
          </w:tcPr>
          <w:p w:rsidR="00D467A0" w:rsidRDefault="00D467A0" w:rsidP="00B50F44">
            <w:r>
              <w:t>2</w:t>
            </w:r>
          </w:p>
        </w:tc>
        <w:tc>
          <w:tcPr>
            <w:tcW w:w="3126" w:type="dxa"/>
          </w:tcPr>
          <w:p w:rsidR="00D467A0" w:rsidRDefault="00D467A0" w:rsidP="00B50F44">
            <w:r>
              <w:t>42</w:t>
            </w:r>
          </w:p>
        </w:tc>
        <w:tc>
          <w:tcPr>
            <w:tcW w:w="3126" w:type="dxa"/>
          </w:tcPr>
          <w:p w:rsidR="00D467A0" w:rsidRDefault="00D467A0" w:rsidP="00B50F44">
            <w:r>
              <w:t>61</w:t>
            </w:r>
          </w:p>
        </w:tc>
      </w:tr>
      <w:tr w:rsidR="00D467A0" w:rsidTr="00D467A0">
        <w:trPr>
          <w:trHeight w:val="358"/>
        </w:trPr>
        <w:tc>
          <w:tcPr>
            <w:tcW w:w="3125" w:type="dxa"/>
          </w:tcPr>
          <w:p w:rsidR="00D467A0" w:rsidRDefault="00D467A0" w:rsidP="00B50F44">
            <w:r>
              <w:t>3</w:t>
            </w:r>
          </w:p>
        </w:tc>
        <w:tc>
          <w:tcPr>
            <w:tcW w:w="3126" w:type="dxa"/>
          </w:tcPr>
          <w:p w:rsidR="00D467A0" w:rsidRDefault="00D467A0" w:rsidP="00B50F44">
            <w:r>
              <w:t>42</w:t>
            </w:r>
          </w:p>
        </w:tc>
        <w:tc>
          <w:tcPr>
            <w:tcW w:w="3126" w:type="dxa"/>
          </w:tcPr>
          <w:p w:rsidR="00D467A0" w:rsidRDefault="00D467A0" w:rsidP="00B50F44">
            <w:r>
              <w:t>70</w:t>
            </w:r>
          </w:p>
        </w:tc>
      </w:tr>
      <w:tr w:rsidR="00D467A0" w:rsidTr="00D467A0">
        <w:trPr>
          <w:trHeight w:val="339"/>
        </w:trPr>
        <w:tc>
          <w:tcPr>
            <w:tcW w:w="3125" w:type="dxa"/>
          </w:tcPr>
          <w:p w:rsidR="00D467A0" w:rsidRDefault="00D467A0" w:rsidP="00B50F44">
            <w:r>
              <w:t>4</w:t>
            </w:r>
          </w:p>
        </w:tc>
        <w:tc>
          <w:tcPr>
            <w:tcW w:w="3126" w:type="dxa"/>
          </w:tcPr>
          <w:p w:rsidR="00D467A0" w:rsidRDefault="00D467A0" w:rsidP="00B50F44">
            <w:r>
              <w:t>82</w:t>
            </w:r>
          </w:p>
        </w:tc>
        <w:tc>
          <w:tcPr>
            <w:tcW w:w="3126" w:type="dxa"/>
          </w:tcPr>
          <w:p w:rsidR="00D467A0" w:rsidRDefault="00D467A0" w:rsidP="00B50F44">
            <w:r>
              <w:t>41</w:t>
            </w:r>
          </w:p>
        </w:tc>
      </w:tr>
      <w:tr w:rsidR="00D467A0" w:rsidTr="00D467A0">
        <w:trPr>
          <w:trHeight w:val="358"/>
        </w:trPr>
        <w:tc>
          <w:tcPr>
            <w:tcW w:w="3125" w:type="dxa"/>
          </w:tcPr>
          <w:p w:rsidR="00D467A0" w:rsidRDefault="00D467A0" w:rsidP="00B50F44">
            <w:r>
              <w:t>5</w:t>
            </w:r>
          </w:p>
        </w:tc>
        <w:tc>
          <w:tcPr>
            <w:tcW w:w="3126" w:type="dxa"/>
          </w:tcPr>
          <w:p w:rsidR="00D467A0" w:rsidRDefault="00D467A0" w:rsidP="00B50F44">
            <w:r>
              <w:t>82</w:t>
            </w:r>
          </w:p>
        </w:tc>
        <w:tc>
          <w:tcPr>
            <w:tcW w:w="3126" w:type="dxa"/>
          </w:tcPr>
          <w:p w:rsidR="00D467A0" w:rsidRDefault="00D467A0" w:rsidP="00B50F44">
            <w:r>
              <w:t>71</w:t>
            </w:r>
          </w:p>
        </w:tc>
      </w:tr>
      <w:tr w:rsidR="00D467A0" w:rsidTr="00D467A0">
        <w:trPr>
          <w:trHeight w:val="339"/>
        </w:trPr>
        <w:tc>
          <w:tcPr>
            <w:tcW w:w="3125" w:type="dxa"/>
          </w:tcPr>
          <w:p w:rsidR="00D467A0" w:rsidRDefault="00D467A0" w:rsidP="00B50F44">
            <w:r>
              <w:t>6</w:t>
            </w:r>
          </w:p>
        </w:tc>
        <w:tc>
          <w:tcPr>
            <w:tcW w:w="3126" w:type="dxa"/>
          </w:tcPr>
          <w:p w:rsidR="00D467A0" w:rsidRDefault="00D467A0" w:rsidP="00B50F44">
            <w:r>
              <w:t>70</w:t>
            </w:r>
          </w:p>
        </w:tc>
        <w:tc>
          <w:tcPr>
            <w:tcW w:w="3126" w:type="dxa"/>
          </w:tcPr>
          <w:p w:rsidR="00D467A0" w:rsidRDefault="00D467A0" w:rsidP="00B50F44">
            <w:r>
              <w:t>63</w:t>
            </w:r>
          </w:p>
        </w:tc>
      </w:tr>
      <w:tr w:rsidR="00D467A0" w:rsidTr="00D467A0">
        <w:trPr>
          <w:trHeight w:val="358"/>
        </w:trPr>
        <w:tc>
          <w:tcPr>
            <w:tcW w:w="3125" w:type="dxa"/>
          </w:tcPr>
          <w:p w:rsidR="00D467A0" w:rsidRDefault="00D467A0" w:rsidP="00B50F44">
            <w:r>
              <w:t>7</w:t>
            </w:r>
          </w:p>
        </w:tc>
        <w:tc>
          <w:tcPr>
            <w:tcW w:w="3126" w:type="dxa"/>
          </w:tcPr>
          <w:p w:rsidR="00D467A0" w:rsidRDefault="00D467A0" w:rsidP="00B50F44">
            <w:r>
              <w:t>70</w:t>
            </w:r>
          </w:p>
        </w:tc>
        <w:tc>
          <w:tcPr>
            <w:tcW w:w="3126" w:type="dxa"/>
          </w:tcPr>
          <w:p w:rsidR="00D467A0" w:rsidRDefault="00D467A0" w:rsidP="00B50F44">
            <w:r>
              <w:t>63</w:t>
            </w:r>
          </w:p>
        </w:tc>
      </w:tr>
      <w:tr w:rsidR="00D467A0" w:rsidTr="00D467A0">
        <w:trPr>
          <w:trHeight w:val="358"/>
        </w:trPr>
        <w:tc>
          <w:tcPr>
            <w:tcW w:w="3125" w:type="dxa"/>
          </w:tcPr>
          <w:p w:rsidR="00D467A0" w:rsidRDefault="00D467A0" w:rsidP="00B50F44">
            <w:r>
              <w:t>8</w:t>
            </w:r>
          </w:p>
        </w:tc>
        <w:tc>
          <w:tcPr>
            <w:tcW w:w="3126" w:type="dxa"/>
          </w:tcPr>
          <w:p w:rsidR="00D467A0" w:rsidRDefault="00D467A0" w:rsidP="00B50F44">
            <w:r>
              <w:t>70</w:t>
            </w:r>
          </w:p>
        </w:tc>
        <w:tc>
          <w:tcPr>
            <w:tcW w:w="3126" w:type="dxa"/>
          </w:tcPr>
          <w:p w:rsidR="00D467A0" w:rsidRDefault="00D467A0" w:rsidP="00B50F44">
            <w:r>
              <w:t>65</w:t>
            </w:r>
          </w:p>
        </w:tc>
      </w:tr>
      <w:tr w:rsidR="00D467A0" w:rsidTr="00D467A0">
        <w:trPr>
          <w:trHeight w:val="339"/>
        </w:trPr>
        <w:tc>
          <w:tcPr>
            <w:tcW w:w="3125" w:type="dxa"/>
          </w:tcPr>
          <w:p w:rsidR="00D467A0" w:rsidRDefault="00D467A0" w:rsidP="00B50F44">
            <w:r>
              <w:t>9</w:t>
            </w:r>
          </w:p>
        </w:tc>
        <w:tc>
          <w:tcPr>
            <w:tcW w:w="3126" w:type="dxa"/>
          </w:tcPr>
          <w:p w:rsidR="00D467A0" w:rsidRDefault="00D467A0" w:rsidP="00B50F44">
            <w:r>
              <w:t>57</w:t>
            </w:r>
          </w:p>
        </w:tc>
        <w:tc>
          <w:tcPr>
            <w:tcW w:w="3126" w:type="dxa"/>
          </w:tcPr>
          <w:p w:rsidR="00D467A0" w:rsidRDefault="00D467A0" w:rsidP="00B50F44">
            <w:r>
              <w:t>63</w:t>
            </w:r>
          </w:p>
        </w:tc>
      </w:tr>
      <w:tr w:rsidR="00D467A0" w:rsidTr="00D467A0">
        <w:trPr>
          <w:trHeight w:val="358"/>
        </w:trPr>
        <w:tc>
          <w:tcPr>
            <w:tcW w:w="3125" w:type="dxa"/>
          </w:tcPr>
          <w:p w:rsidR="00D467A0" w:rsidRDefault="00D467A0" w:rsidP="00B50F44">
            <w:r>
              <w:t>10</w:t>
            </w:r>
          </w:p>
        </w:tc>
        <w:tc>
          <w:tcPr>
            <w:tcW w:w="3126" w:type="dxa"/>
          </w:tcPr>
          <w:p w:rsidR="00D467A0" w:rsidRDefault="00D467A0" w:rsidP="00B50F44">
            <w:r>
              <w:t>84</w:t>
            </w:r>
          </w:p>
        </w:tc>
        <w:tc>
          <w:tcPr>
            <w:tcW w:w="3126" w:type="dxa"/>
          </w:tcPr>
          <w:p w:rsidR="00D467A0" w:rsidRDefault="00D467A0" w:rsidP="00B50F44">
            <w:r>
              <w:t>63</w:t>
            </w:r>
          </w:p>
        </w:tc>
      </w:tr>
      <w:tr w:rsidR="00D467A0" w:rsidTr="00D467A0">
        <w:trPr>
          <w:trHeight w:val="339"/>
        </w:trPr>
        <w:tc>
          <w:tcPr>
            <w:tcW w:w="3125" w:type="dxa"/>
          </w:tcPr>
          <w:p w:rsidR="00D467A0" w:rsidRDefault="00D467A0" w:rsidP="00B50F44">
            <w:r>
              <w:t>11</w:t>
            </w:r>
          </w:p>
        </w:tc>
        <w:tc>
          <w:tcPr>
            <w:tcW w:w="3126" w:type="dxa"/>
          </w:tcPr>
          <w:p w:rsidR="00D467A0" w:rsidRDefault="00D467A0" w:rsidP="00B50F44">
            <w:r>
              <w:t>84</w:t>
            </w:r>
          </w:p>
        </w:tc>
        <w:tc>
          <w:tcPr>
            <w:tcW w:w="3126" w:type="dxa"/>
          </w:tcPr>
          <w:p w:rsidR="00D467A0" w:rsidRDefault="00D467A0" w:rsidP="00B50F44">
            <w:r>
              <w:t>98</w:t>
            </w:r>
          </w:p>
        </w:tc>
      </w:tr>
      <w:tr w:rsidR="00D467A0" w:rsidTr="00D467A0">
        <w:trPr>
          <w:trHeight w:val="358"/>
        </w:trPr>
        <w:tc>
          <w:tcPr>
            <w:tcW w:w="3125" w:type="dxa"/>
          </w:tcPr>
          <w:p w:rsidR="00D467A0" w:rsidRDefault="00D467A0" w:rsidP="00B50F44">
            <w:r>
              <w:t>12</w:t>
            </w:r>
          </w:p>
        </w:tc>
        <w:tc>
          <w:tcPr>
            <w:tcW w:w="3126" w:type="dxa"/>
          </w:tcPr>
          <w:p w:rsidR="00D467A0" w:rsidRDefault="00D467A0" w:rsidP="00B50F44">
            <w:r>
              <w:t>84</w:t>
            </w:r>
          </w:p>
        </w:tc>
        <w:tc>
          <w:tcPr>
            <w:tcW w:w="3126" w:type="dxa"/>
          </w:tcPr>
          <w:p w:rsidR="00D467A0" w:rsidRDefault="00D467A0" w:rsidP="00B50F44">
            <w:r>
              <w:t>71</w:t>
            </w:r>
          </w:p>
        </w:tc>
      </w:tr>
      <w:tr w:rsidR="00D467A0" w:rsidTr="00D467A0">
        <w:trPr>
          <w:trHeight w:val="358"/>
        </w:trPr>
        <w:tc>
          <w:tcPr>
            <w:tcW w:w="3125" w:type="dxa"/>
          </w:tcPr>
          <w:p w:rsidR="00D467A0" w:rsidRDefault="00D467A0" w:rsidP="00B50F44">
            <w:r>
              <w:t>13</w:t>
            </w:r>
          </w:p>
        </w:tc>
        <w:tc>
          <w:tcPr>
            <w:tcW w:w="3126" w:type="dxa"/>
          </w:tcPr>
          <w:p w:rsidR="00D467A0" w:rsidRDefault="00D467A0" w:rsidP="00B50F44">
            <w:r>
              <w:t>84</w:t>
            </w:r>
          </w:p>
        </w:tc>
        <w:tc>
          <w:tcPr>
            <w:tcW w:w="3126" w:type="dxa"/>
          </w:tcPr>
          <w:p w:rsidR="00D467A0" w:rsidRDefault="00D467A0" w:rsidP="00B50F44">
            <w:r>
              <w:t>98</w:t>
            </w:r>
          </w:p>
        </w:tc>
      </w:tr>
    </w:tbl>
    <w:p w:rsidR="00D467A0" w:rsidRDefault="00D467A0"/>
    <w:p w:rsidR="00D467A0" w:rsidRDefault="00D467A0" w:rsidP="00F835D6">
      <w:pPr>
        <w:jc w:val="center"/>
        <w:rPr>
          <w:ins w:id="182" w:author="JUNQI ZHAO" w:date="2017-10-18T11:56:00Z"/>
        </w:rPr>
        <w:pPrChange w:id="183" w:author="JUNQI ZHAO" w:date="2017-10-18T11:56:00Z">
          <w:pPr/>
        </w:pPrChange>
      </w:pPr>
      <w:r>
        <w:rPr>
          <w:noProof/>
          <w:lang w:eastAsia="en-IN"/>
        </w:rPr>
        <w:drawing>
          <wp:inline distT="0" distB="0" distL="0" distR="0" wp14:anchorId="032619AF" wp14:editId="008015BC">
            <wp:extent cx="539115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835D6" w:rsidRDefault="00F835D6" w:rsidP="00F835D6">
      <w:pPr>
        <w:jc w:val="center"/>
        <w:rPr>
          <w:ins w:id="184" w:author="JUNQI ZHAO" w:date="2017-10-18T11:56:00Z"/>
          <w:rFonts w:ascii="Times New Roman" w:hAnsi="Times New Roman" w:cs="Times New Roman"/>
          <w:sz w:val="24"/>
          <w:szCs w:val="24"/>
        </w:rPr>
      </w:pPr>
      <w:ins w:id="185" w:author="JUNQI ZHAO" w:date="2017-10-18T11:56:00Z">
        <w:r>
          <w:rPr>
            <w:rFonts w:ascii="Times New Roman" w:hAnsi="Times New Roman" w:cs="Times New Roman"/>
            <w:sz w:val="24"/>
            <w:szCs w:val="24"/>
          </w:rPr>
          <w:t>Figure 9 name here</w:t>
        </w:r>
      </w:ins>
    </w:p>
    <w:p w:rsidR="00F835D6" w:rsidRDefault="00F835D6" w:rsidP="00F835D6">
      <w:pPr>
        <w:jc w:val="center"/>
        <w:pPrChange w:id="186" w:author="JUNQI ZHAO" w:date="2017-10-18T11:56:00Z">
          <w:pPr/>
        </w:pPrChange>
      </w:pPr>
    </w:p>
    <w:p w:rsidR="00866728" w:rsidRDefault="00866728">
      <w:pPr>
        <w:rPr>
          <w:b/>
          <w:u w:val="single"/>
        </w:rPr>
      </w:pPr>
    </w:p>
    <w:p w:rsidR="00866728" w:rsidRDefault="00866728">
      <w:pPr>
        <w:rPr>
          <w:b/>
          <w:u w:val="single"/>
        </w:rPr>
      </w:pPr>
    </w:p>
    <w:p w:rsidR="00D467A0" w:rsidRPr="008328CE" w:rsidRDefault="00D467A0" w:rsidP="008328CE">
      <w:pPr>
        <w:jc w:val="both"/>
        <w:rPr>
          <w:rFonts w:ascii="Times New Roman" w:hAnsi="Times New Roman" w:cs="Times New Roman"/>
          <w:b/>
          <w:sz w:val="24"/>
          <w:szCs w:val="24"/>
          <w:rPrChange w:id="187" w:author="JUNQI ZHAO" w:date="2017-10-18T11:56:00Z">
            <w:rPr>
              <w:b/>
              <w:u w:val="single"/>
            </w:rPr>
          </w:rPrChange>
        </w:rPr>
        <w:pPrChange w:id="188" w:author="JUNQI ZHAO" w:date="2017-10-18T11:56:00Z">
          <w:pPr/>
        </w:pPrChange>
      </w:pPr>
      <w:r w:rsidRPr="008328CE">
        <w:rPr>
          <w:rFonts w:ascii="Times New Roman" w:hAnsi="Times New Roman" w:cs="Times New Roman"/>
          <w:b/>
          <w:sz w:val="24"/>
          <w:szCs w:val="24"/>
          <w:rPrChange w:id="189" w:author="JUNQI ZHAO" w:date="2017-10-18T11:56:00Z">
            <w:rPr>
              <w:b/>
              <w:u w:val="single"/>
            </w:rPr>
          </w:rPrChange>
        </w:rPr>
        <w:lastRenderedPageBreak/>
        <w:t>Conclusion on implementation of PCA:</w:t>
      </w:r>
    </w:p>
    <w:p w:rsidR="00D467A0" w:rsidRPr="008328CE" w:rsidRDefault="00D467A0" w:rsidP="008328CE">
      <w:pPr>
        <w:jc w:val="both"/>
        <w:rPr>
          <w:rFonts w:ascii="Times New Roman" w:hAnsi="Times New Roman" w:cs="Times New Roman"/>
          <w:sz w:val="24"/>
          <w:szCs w:val="24"/>
          <w:rPrChange w:id="190" w:author="JUNQI ZHAO" w:date="2017-10-18T11:56:00Z">
            <w:rPr/>
          </w:rPrChange>
        </w:rPr>
        <w:pPrChange w:id="191" w:author="JUNQI ZHAO" w:date="2017-10-18T11:56:00Z">
          <w:pPr/>
        </w:pPrChange>
      </w:pPr>
      <w:r w:rsidRPr="008328CE">
        <w:rPr>
          <w:rFonts w:ascii="Times New Roman" w:hAnsi="Times New Roman" w:cs="Times New Roman"/>
          <w:sz w:val="24"/>
          <w:szCs w:val="24"/>
          <w:rPrChange w:id="192" w:author="JUNQI ZHAO" w:date="2017-10-18T11:56:00Z">
            <w:rPr/>
          </w:rPrChange>
        </w:rPr>
        <w:t>The results indicate that PCA is able to improve our classification by k means. Applying k means with 4 principal components and using a k value of 3 produces the lowest error rate, 41%. So only the first 4 principal components are able to improve our classification.</w:t>
      </w:r>
    </w:p>
    <w:p w:rsidR="00006D7E" w:rsidRPr="008328CE" w:rsidDel="008328CE" w:rsidRDefault="00006D7E" w:rsidP="008328CE">
      <w:pPr>
        <w:jc w:val="both"/>
        <w:rPr>
          <w:del w:id="193" w:author="JUNQI ZHAO" w:date="2017-10-18T11:56:00Z"/>
          <w:rFonts w:ascii="Times New Roman" w:hAnsi="Times New Roman" w:cs="Times New Roman"/>
          <w:sz w:val="24"/>
          <w:szCs w:val="24"/>
          <w:rPrChange w:id="194" w:author="JUNQI ZHAO" w:date="2017-10-18T11:56:00Z">
            <w:rPr>
              <w:del w:id="195" w:author="JUNQI ZHAO" w:date="2017-10-18T11:56:00Z"/>
            </w:rPr>
          </w:rPrChange>
        </w:rPr>
        <w:pPrChange w:id="196" w:author="JUNQI ZHAO" w:date="2017-10-18T11:56:00Z">
          <w:pPr/>
        </w:pPrChange>
      </w:pPr>
      <w:del w:id="197" w:author="JUNQI ZHAO" w:date="2017-10-18T11:56:00Z">
        <w:r w:rsidRPr="008328CE" w:rsidDel="008328CE">
          <w:rPr>
            <w:rFonts w:ascii="Times New Roman" w:hAnsi="Times New Roman" w:cs="Times New Roman"/>
            <w:sz w:val="24"/>
            <w:szCs w:val="24"/>
            <w:rPrChange w:id="198" w:author="JUNQI ZHAO" w:date="2017-10-18T11:56:00Z">
              <w:rPr/>
            </w:rPrChange>
          </w:rPr>
          <w:delText xml:space="preserve"> </w:delText>
        </w:r>
        <w:r w:rsidR="00FE308B" w:rsidRPr="008328CE" w:rsidDel="008328CE">
          <w:rPr>
            <w:rFonts w:ascii="Times New Roman" w:hAnsi="Times New Roman" w:cs="Times New Roman"/>
            <w:sz w:val="24"/>
            <w:szCs w:val="24"/>
            <w:rPrChange w:id="199" w:author="JUNQI ZHAO" w:date="2017-10-18T11:56:00Z">
              <w:rPr/>
            </w:rPrChange>
          </w:rPr>
          <w:delText>If we apply only the first two principal components and then use k=2 and 3, here is what the lusters look like:</w:delText>
        </w:r>
      </w:del>
    </w:p>
    <w:p w:rsidR="00FE308B" w:rsidDel="008328CE" w:rsidRDefault="00FE308B">
      <w:pPr>
        <w:rPr>
          <w:del w:id="200" w:author="JUNQI ZHAO" w:date="2017-10-18T11:56:00Z"/>
        </w:rPr>
      </w:pPr>
      <w:del w:id="201" w:author="JUNQI ZHAO" w:date="2017-10-18T11:56:00Z">
        <w:r w:rsidDel="008328CE">
          <w:rPr>
            <w:noProof/>
            <w:lang w:eastAsia="en-IN"/>
          </w:rPr>
          <w:drawing>
            <wp:inline distT="0" distB="0" distL="0" distR="0" wp14:anchorId="432801F5" wp14:editId="70DFEFF0">
              <wp:extent cx="4657725" cy="2781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60833" cy="2783156"/>
                      </a:xfrm>
                      <a:prstGeom prst="rect">
                        <a:avLst/>
                      </a:prstGeom>
                    </pic:spPr>
                  </pic:pic>
                </a:graphicData>
              </a:graphic>
            </wp:inline>
          </w:drawing>
        </w:r>
      </w:del>
    </w:p>
    <w:p w:rsidR="00FE308B" w:rsidDel="008328CE" w:rsidRDefault="00FE308B">
      <w:pPr>
        <w:rPr>
          <w:del w:id="202" w:author="JUNQI ZHAO" w:date="2017-10-18T11:56:00Z"/>
        </w:rPr>
      </w:pPr>
      <w:del w:id="203" w:author="JUNQI ZHAO" w:date="2017-10-18T11:56:00Z">
        <w:r w:rsidDel="008328CE">
          <w:rPr>
            <w:noProof/>
            <w:lang w:eastAsia="en-IN"/>
          </w:rPr>
          <w:drawing>
            <wp:inline distT="0" distB="0" distL="0" distR="0" wp14:anchorId="01BE6680" wp14:editId="006EF261">
              <wp:extent cx="4657725" cy="2647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55662" cy="2646777"/>
                      </a:xfrm>
                      <a:prstGeom prst="rect">
                        <a:avLst/>
                      </a:prstGeom>
                    </pic:spPr>
                  </pic:pic>
                </a:graphicData>
              </a:graphic>
            </wp:inline>
          </w:drawing>
        </w:r>
      </w:del>
    </w:p>
    <w:p w:rsidR="00866728" w:rsidRDefault="00866728"/>
    <w:p w:rsidR="008328CE" w:rsidRDefault="008328CE" w:rsidP="008328CE">
      <w:pPr>
        <w:pStyle w:val="Heading2"/>
        <w:numPr>
          <w:ilvl w:val="0"/>
          <w:numId w:val="1"/>
        </w:numPr>
        <w:rPr>
          <w:ins w:id="204" w:author="ZHAO, JUNQI" w:date="2017-10-18T11:57:00Z"/>
          <w:rFonts w:ascii="Times New Roman" w:hAnsi="Times New Roman" w:cs="Times New Roman"/>
        </w:rPr>
      </w:pPr>
      <w:ins w:id="205" w:author="ZHAO, JUNQI" w:date="2017-10-18T11:57:00Z">
        <w:r>
          <w:rPr>
            <w:rFonts w:ascii="Times New Roman" w:hAnsi="Times New Roman" w:cs="Times New Roman"/>
          </w:rPr>
          <w:t>K-Nearest Neighbor (KNN) Classification</w:t>
        </w:r>
      </w:ins>
    </w:p>
    <w:p w:rsidR="008328CE" w:rsidRDefault="008328CE" w:rsidP="008328CE">
      <w:pPr>
        <w:jc w:val="both"/>
        <w:rPr>
          <w:ins w:id="206" w:author="ZHAO, JUNQI" w:date="2017-10-18T11:57:00Z"/>
          <w:rFonts w:ascii="Times New Roman" w:hAnsi="Times New Roman" w:cs="Times New Roman"/>
          <w:sz w:val="24"/>
          <w:szCs w:val="24"/>
        </w:rPr>
      </w:pPr>
      <w:ins w:id="207" w:author="ZHAO, JUNQI" w:date="2017-10-18T11:57:00Z">
        <w:r>
          <w:rPr>
            <w:rFonts w:ascii="Times New Roman" w:hAnsi="Times New Roman" w:cs="Times New Roman"/>
            <w:sz w:val="24"/>
            <w:szCs w:val="24"/>
          </w:rPr>
          <w:t xml:space="preserve">This study split the entire data set into 80% training set and 20% testing set, then trained the KNN classifier with all the 13 wine attributes in the training dataset. Particularly, a random seed (9) is fixed to make sure the test is repeatable, and the wine in each of the three classes is distributed in the testing and training set with similar proportion. </w:t>
        </w:r>
      </w:ins>
    </w:p>
    <w:p w:rsidR="008328CE" w:rsidRDefault="008328CE" w:rsidP="008328CE">
      <w:pPr>
        <w:jc w:val="both"/>
        <w:rPr>
          <w:ins w:id="208" w:author="ZHAO, JUNQI" w:date="2017-10-18T11:57:00Z"/>
          <w:rFonts w:ascii="Times New Roman" w:hAnsi="Times New Roman" w:cs="Times New Roman"/>
          <w:sz w:val="24"/>
          <w:szCs w:val="24"/>
        </w:rPr>
      </w:pPr>
      <w:ins w:id="209" w:author="ZHAO, JUNQI" w:date="2017-10-18T11:57:00Z">
        <w:r>
          <w:rPr>
            <w:rFonts w:ascii="Times New Roman" w:hAnsi="Times New Roman" w:cs="Times New Roman"/>
            <w:sz w:val="24"/>
            <w:szCs w:val="24"/>
          </w:rPr>
          <w:t xml:space="preserve">To compare the classifier’s performance on both the training and testing data set, a 10-fold cross validation was conducted in the training dataset; a classification test of the trained </w:t>
        </w:r>
        <w:r>
          <w:rPr>
            <w:rFonts w:ascii="Times New Roman" w:hAnsi="Times New Roman" w:cs="Times New Roman"/>
            <w:sz w:val="24"/>
            <w:szCs w:val="24"/>
          </w:rPr>
          <w:lastRenderedPageBreak/>
          <w:t>model is also conducted on the testing data set (which is not used for training the model). To find the optimal K value for the best classifier, different K value was tested in test on both training and testing dataset. To avoid the tie vote in the result, all the K value are odd number. The corresponding classifiers’ performances with different K were listed and plotted in the following table and figure.</w:t>
        </w:r>
      </w:ins>
    </w:p>
    <w:p w:rsidR="008328CE" w:rsidRDefault="008328CE" w:rsidP="008328CE">
      <w:pPr>
        <w:jc w:val="center"/>
        <w:rPr>
          <w:ins w:id="210" w:author="ZHAO, JUNQI" w:date="2017-10-18T11:57:00Z"/>
          <w:rFonts w:ascii="Times New Roman" w:hAnsi="Times New Roman" w:cs="Times New Roman"/>
          <w:sz w:val="24"/>
          <w:szCs w:val="24"/>
        </w:rPr>
      </w:pPr>
      <w:ins w:id="211" w:author="ZHAO, JUNQI" w:date="2017-10-18T11:57:00Z">
        <w:r>
          <w:rPr>
            <w:rFonts w:ascii="Times New Roman" w:hAnsi="Times New Roman" w:cs="Times New Roman"/>
            <w:sz w:val="24"/>
            <w:szCs w:val="24"/>
          </w:rPr>
          <w:t xml:space="preserve">Table </w:t>
        </w:r>
      </w:ins>
      <w:ins w:id="212" w:author="ZHAO, JUNQI" w:date="2017-10-18T11:58:00Z">
        <w:r>
          <w:rPr>
            <w:rFonts w:ascii="Times New Roman" w:hAnsi="Times New Roman" w:cs="Times New Roman"/>
            <w:sz w:val="24"/>
            <w:szCs w:val="24"/>
          </w:rPr>
          <w:t>7</w:t>
        </w:r>
      </w:ins>
      <w:ins w:id="213" w:author="ZHAO, JUNQI" w:date="2017-10-18T11:57:00Z">
        <w:r>
          <w:rPr>
            <w:rFonts w:ascii="Times New Roman" w:hAnsi="Times New Roman" w:cs="Times New Roman"/>
            <w:sz w:val="24"/>
            <w:szCs w:val="24"/>
          </w:rPr>
          <w:t xml:space="preserve"> Classifier Performance V.S. Number of Neighbors </w:t>
        </w:r>
      </w:ins>
    </w:p>
    <w:tbl>
      <w:tblPr>
        <w:tblW w:w="0" w:type="auto"/>
        <w:jc w:val="center"/>
        <w:tblLook w:val="04A0" w:firstRow="1" w:lastRow="0" w:firstColumn="1" w:lastColumn="0" w:noHBand="0" w:noVBand="1"/>
      </w:tblPr>
      <w:tblGrid>
        <w:gridCol w:w="436"/>
        <w:gridCol w:w="1108"/>
        <w:gridCol w:w="1261"/>
        <w:gridCol w:w="1108"/>
        <w:gridCol w:w="1261"/>
      </w:tblGrid>
      <w:tr w:rsidR="008328CE" w:rsidRPr="00216C74" w:rsidTr="00107D50">
        <w:trPr>
          <w:trHeight w:val="300"/>
          <w:tblHeader/>
          <w:jc w:val="center"/>
          <w:ins w:id="214" w:author="ZHAO, JUNQI" w:date="2017-10-18T11:57:00Z"/>
        </w:trPr>
        <w:tc>
          <w:tcPr>
            <w:tcW w:w="0" w:type="auto"/>
            <w:vMerge w:val="restart"/>
            <w:tcBorders>
              <w:top w:val="single" w:sz="4" w:space="0" w:color="auto"/>
              <w:left w:val="single" w:sz="4" w:space="0" w:color="auto"/>
              <w:right w:val="single" w:sz="4" w:space="0" w:color="auto"/>
            </w:tcBorders>
            <w:shd w:val="clear" w:color="auto" w:fill="auto"/>
            <w:noWrap/>
            <w:vAlign w:val="center"/>
          </w:tcPr>
          <w:p w:rsidR="008328CE" w:rsidRPr="00216C74" w:rsidRDefault="008328CE" w:rsidP="00107D50">
            <w:pPr>
              <w:spacing w:after="0" w:line="240" w:lineRule="auto"/>
              <w:rPr>
                <w:ins w:id="215" w:author="ZHAO, JUNQI" w:date="2017-10-18T11:57:00Z"/>
                <w:rFonts w:ascii="Times New Roman" w:eastAsia="Times New Roman" w:hAnsi="Times New Roman" w:cs="Times New Roman"/>
                <w:b/>
                <w:color w:val="000000"/>
                <w:lang w:eastAsia="zh-CN"/>
              </w:rPr>
            </w:pPr>
            <w:ins w:id="216" w:author="ZHAO, JUNQI" w:date="2017-10-18T11:57:00Z">
              <w:r w:rsidRPr="00216C74">
                <w:rPr>
                  <w:rFonts w:ascii="Times New Roman" w:eastAsia="Times New Roman" w:hAnsi="Times New Roman" w:cs="Times New Roman"/>
                  <w:b/>
                  <w:color w:val="000000"/>
                  <w:lang w:eastAsia="zh-CN"/>
                </w:rPr>
                <w:t>k</w:t>
              </w:r>
            </w:ins>
          </w:p>
        </w:tc>
        <w:tc>
          <w:tcPr>
            <w:tcW w:w="0" w:type="auto"/>
            <w:gridSpan w:val="2"/>
            <w:tcBorders>
              <w:top w:val="single" w:sz="4" w:space="0" w:color="auto"/>
              <w:left w:val="nil"/>
              <w:bottom w:val="single" w:sz="4" w:space="0" w:color="auto"/>
              <w:right w:val="single" w:sz="4" w:space="0" w:color="auto"/>
            </w:tcBorders>
            <w:shd w:val="clear" w:color="auto" w:fill="auto"/>
            <w:noWrap/>
            <w:vAlign w:val="center"/>
          </w:tcPr>
          <w:p w:rsidR="008328CE" w:rsidRPr="00216C74" w:rsidRDefault="008328CE" w:rsidP="00107D50">
            <w:pPr>
              <w:spacing w:after="0" w:line="240" w:lineRule="auto"/>
              <w:jc w:val="center"/>
              <w:rPr>
                <w:ins w:id="217" w:author="ZHAO, JUNQI" w:date="2017-10-18T11:57:00Z"/>
                <w:rFonts w:ascii="Times New Roman" w:eastAsia="Times New Roman" w:hAnsi="Times New Roman" w:cs="Times New Roman"/>
                <w:b/>
                <w:color w:val="000000"/>
                <w:lang w:eastAsia="zh-CN"/>
              </w:rPr>
            </w:pPr>
            <w:ins w:id="218" w:author="ZHAO, JUNQI" w:date="2017-10-18T11:57:00Z">
              <w:r>
                <w:rPr>
                  <w:rFonts w:ascii="Times New Roman" w:eastAsia="Times New Roman" w:hAnsi="Times New Roman" w:cs="Times New Roman"/>
                  <w:b/>
                  <w:color w:val="000000"/>
                  <w:lang w:eastAsia="zh-CN"/>
                </w:rPr>
                <w:t>Training Set</w:t>
              </w:r>
            </w:ins>
          </w:p>
        </w:tc>
        <w:tc>
          <w:tcPr>
            <w:tcW w:w="0" w:type="auto"/>
            <w:gridSpan w:val="2"/>
            <w:tcBorders>
              <w:top w:val="single" w:sz="4" w:space="0" w:color="auto"/>
              <w:left w:val="nil"/>
              <w:bottom w:val="single" w:sz="4" w:space="0" w:color="auto"/>
              <w:right w:val="single" w:sz="4" w:space="0" w:color="auto"/>
            </w:tcBorders>
          </w:tcPr>
          <w:p w:rsidR="008328CE" w:rsidRDefault="008328CE" w:rsidP="00107D50">
            <w:pPr>
              <w:spacing w:after="0" w:line="240" w:lineRule="auto"/>
              <w:jc w:val="center"/>
              <w:rPr>
                <w:ins w:id="219" w:author="ZHAO, JUNQI" w:date="2017-10-18T11:57:00Z"/>
                <w:rFonts w:ascii="Times New Roman" w:eastAsia="Times New Roman" w:hAnsi="Times New Roman" w:cs="Times New Roman"/>
                <w:b/>
                <w:color w:val="000000"/>
                <w:lang w:eastAsia="zh-CN"/>
              </w:rPr>
            </w:pPr>
            <w:ins w:id="220" w:author="ZHAO, JUNQI" w:date="2017-10-18T11:57:00Z">
              <w:r>
                <w:rPr>
                  <w:rFonts w:ascii="Times New Roman" w:eastAsia="Times New Roman" w:hAnsi="Times New Roman" w:cs="Times New Roman"/>
                  <w:b/>
                  <w:color w:val="000000"/>
                  <w:lang w:eastAsia="zh-CN"/>
                </w:rPr>
                <w:t>Testing Set</w:t>
              </w:r>
            </w:ins>
          </w:p>
        </w:tc>
      </w:tr>
      <w:tr w:rsidR="008328CE" w:rsidRPr="00216C74" w:rsidTr="00107D50">
        <w:trPr>
          <w:trHeight w:val="300"/>
          <w:tblHeader/>
          <w:jc w:val="center"/>
          <w:ins w:id="221" w:author="ZHAO, JUNQI" w:date="2017-10-18T11:57:00Z"/>
        </w:trPr>
        <w:tc>
          <w:tcPr>
            <w:tcW w:w="0" w:type="auto"/>
            <w:vMerge/>
            <w:tcBorders>
              <w:left w:val="single" w:sz="4" w:space="0" w:color="auto"/>
              <w:bottom w:val="single" w:sz="4" w:space="0" w:color="auto"/>
              <w:right w:val="single" w:sz="4" w:space="0" w:color="auto"/>
            </w:tcBorders>
            <w:shd w:val="clear" w:color="auto" w:fill="auto"/>
            <w:noWrap/>
            <w:vAlign w:val="bottom"/>
            <w:hideMark/>
          </w:tcPr>
          <w:p w:rsidR="008328CE" w:rsidRPr="00216C74" w:rsidRDefault="008328CE" w:rsidP="00107D50">
            <w:pPr>
              <w:spacing w:after="0" w:line="240" w:lineRule="auto"/>
              <w:rPr>
                <w:ins w:id="222" w:author="ZHAO, JUNQI" w:date="2017-10-18T11:57:00Z"/>
                <w:rFonts w:ascii="Times New Roman" w:eastAsia="Times New Roman" w:hAnsi="Times New Roman" w:cs="Times New Roman"/>
                <w:b/>
                <w:color w:val="000000"/>
                <w:lang w:eastAsia="zh-CN"/>
              </w:rPr>
            </w:pP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8328CE" w:rsidRPr="00216C74" w:rsidRDefault="008328CE" w:rsidP="00107D50">
            <w:pPr>
              <w:spacing w:after="0" w:line="240" w:lineRule="auto"/>
              <w:rPr>
                <w:ins w:id="223" w:author="ZHAO, JUNQI" w:date="2017-10-18T11:57:00Z"/>
                <w:rFonts w:ascii="Times New Roman" w:eastAsia="Times New Roman" w:hAnsi="Times New Roman" w:cs="Times New Roman"/>
                <w:b/>
                <w:color w:val="000000"/>
                <w:lang w:eastAsia="zh-CN"/>
              </w:rPr>
            </w:pPr>
            <w:ins w:id="224" w:author="ZHAO, JUNQI" w:date="2017-10-18T11:57:00Z">
              <w:r w:rsidRPr="00216C74">
                <w:rPr>
                  <w:rFonts w:ascii="Times New Roman" w:eastAsia="Times New Roman" w:hAnsi="Times New Roman" w:cs="Times New Roman"/>
                  <w:b/>
                  <w:color w:val="000000"/>
                  <w:lang w:eastAsia="zh-CN"/>
                </w:rPr>
                <w:t>Accuracy</w:t>
              </w:r>
            </w:ins>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8328CE" w:rsidRPr="00216C74" w:rsidRDefault="008328CE" w:rsidP="00107D50">
            <w:pPr>
              <w:spacing w:after="0" w:line="240" w:lineRule="auto"/>
              <w:rPr>
                <w:ins w:id="225" w:author="ZHAO, JUNQI" w:date="2017-10-18T11:57:00Z"/>
                <w:rFonts w:ascii="Times New Roman" w:eastAsia="Times New Roman" w:hAnsi="Times New Roman" w:cs="Times New Roman"/>
                <w:b/>
                <w:color w:val="000000"/>
                <w:lang w:eastAsia="zh-CN"/>
              </w:rPr>
            </w:pPr>
            <w:ins w:id="226" w:author="ZHAO, JUNQI" w:date="2017-10-18T11:57:00Z">
              <w:r w:rsidRPr="00216C74">
                <w:rPr>
                  <w:rFonts w:ascii="Times New Roman" w:eastAsia="Times New Roman" w:hAnsi="Times New Roman" w:cs="Times New Roman"/>
                  <w:b/>
                  <w:color w:val="000000"/>
                  <w:lang w:eastAsia="zh-CN"/>
                </w:rPr>
                <w:t>Error Rate</w:t>
              </w:r>
            </w:ins>
          </w:p>
        </w:tc>
        <w:tc>
          <w:tcPr>
            <w:tcW w:w="0" w:type="auto"/>
            <w:tcBorders>
              <w:top w:val="single" w:sz="4" w:space="0" w:color="auto"/>
              <w:left w:val="nil"/>
              <w:bottom w:val="single" w:sz="4" w:space="0" w:color="auto"/>
              <w:right w:val="single" w:sz="4" w:space="0" w:color="auto"/>
            </w:tcBorders>
            <w:vAlign w:val="bottom"/>
          </w:tcPr>
          <w:p w:rsidR="008328CE" w:rsidRPr="00216C74" w:rsidRDefault="008328CE" w:rsidP="00107D50">
            <w:pPr>
              <w:spacing w:after="0" w:line="240" w:lineRule="auto"/>
              <w:rPr>
                <w:ins w:id="227" w:author="ZHAO, JUNQI" w:date="2017-10-18T11:57:00Z"/>
                <w:rFonts w:ascii="Times New Roman" w:eastAsia="Times New Roman" w:hAnsi="Times New Roman" w:cs="Times New Roman"/>
                <w:b/>
                <w:color w:val="000000"/>
                <w:lang w:eastAsia="zh-CN"/>
              </w:rPr>
            </w:pPr>
            <w:ins w:id="228" w:author="ZHAO, JUNQI" w:date="2017-10-18T11:57:00Z">
              <w:r w:rsidRPr="00216C74">
                <w:rPr>
                  <w:rFonts w:ascii="Times New Roman" w:eastAsia="Times New Roman" w:hAnsi="Times New Roman" w:cs="Times New Roman"/>
                  <w:b/>
                  <w:color w:val="000000"/>
                  <w:lang w:eastAsia="zh-CN"/>
                </w:rPr>
                <w:t>Accuracy</w:t>
              </w:r>
            </w:ins>
          </w:p>
        </w:tc>
        <w:tc>
          <w:tcPr>
            <w:tcW w:w="0" w:type="auto"/>
            <w:tcBorders>
              <w:top w:val="single" w:sz="4" w:space="0" w:color="auto"/>
              <w:left w:val="nil"/>
              <w:bottom w:val="single" w:sz="4" w:space="0" w:color="auto"/>
              <w:right w:val="single" w:sz="4" w:space="0" w:color="auto"/>
            </w:tcBorders>
            <w:vAlign w:val="bottom"/>
          </w:tcPr>
          <w:p w:rsidR="008328CE" w:rsidRPr="00216C74" w:rsidRDefault="008328CE" w:rsidP="00107D50">
            <w:pPr>
              <w:spacing w:after="0" w:line="240" w:lineRule="auto"/>
              <w:rPr>
                <w:ins w:id="229" w:author="ZHAO, JUNQI" w:date="2017-10-18T11:57:00Z"/>
                <w:rFonts w:ascii="Times New Roman" w:eastAsia="Times New Roman" w:hAnsi="Times New Roman" w:cs="Times New Roman"/>
                <w:b/>
                <w:color w:val="000000"/>
                <w:lang w:eastAsia="zh-CN"/>
              </w:rPr>
            </w:pPr>
            <w:ins w:id="230" w:author="ZHAO, JUNQI" w:date="2017-10-18T11:57:00Z">
              <w:r w:rsidRPr="00216C74">
                <w:rPr>
                  <w:rFonts w:ascii="Times New Roman" w:eastAsia="Times New Roman" w:hAnsi="Times New Roman" w:cs="Times New Roman"/>
                  <w:b/>
                  <w:color w:val="000000"/>
                  <w:lang w:eastAsia="zh-CN"/>
                </w:rPr>
                <w:t>Error Rate</w:t>
              </w:r>
            </w:ins>
          </w:p>
        </w:tc>
      </w:tr>
      <w:tr w:rsidR="008328CE" w:rsidRPr="00216C74" w:rsidTr="00107D50">
        <w:trPr>
          <w:trHeight w:val="300"/>
          <w:jc w:val="center"/>
          <w:ins w:id="231" w:author="ZHAO, JUNQI" w:date="2017-10-18T11:57:00Z"/>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328CE" w:rsidRPr="00216C74" w:rsidRDefault="008328CE" w:rsidP="00107D50">
            <w:pPr>
              <w:spacing w:after="0" w:line="240" w:lineRule="auto"/>
              <w:jc w:val="right"/>
              <w:rPr>
                <w:ins w:id="232" w:author="ZHAO, JUNQI" w:date="2017-10-18T11:57:00Z"/>
                <w:rFonts w:ascii="Times New Roman" w:eastAsia="Times New Roman" w:hAnsi="Times New Roman" w:cs="Times New Roman"/>
                <w:color w:val="000000"/>
                <w:lang w:eastAsia="zh-CN"/>
              </w:rPr>
            </w:pPr>
            <w:ins w:id="233" w:author="ZHAO, JUNQI" w:date="2017-10-18T11:57:00Z">
              <w:r>
                <w:rPr>
                  <w:rFonts w:ascii="Times New Roman" w:eastAsia="Times New Roman" w:hAnsi="Times New Roman" w:cs="Times New Roman"/>
                  <w:color w:val="000000"/>
                  <w:lang w:eastAsia="zh-CN"/>
                </w:rPr>
                <w:t>1</w:t>
              </w:r>
            </w:ins>
          </w:p>
        </w:tc>
        <w:tc>
          <w:tcPr>
            <w:tcW w:w="0" w:type="auto"/>
            <w:tcBorders>
              <w:top w:val="nil"/>
              <w:left w:val="nil"/>
              <w:bottom w:val="single" w:sz="4" w:space="0" w:color="auto"/>
              <w:right w:val="single" w:sz="4" w:space="0" w:color="auto"/>
            </w:tcBorders>
            <w:shd w:val="clear" w:color="auto" w:fill="auto"/>
            <w:noWrap/>
            <w:vAlign w:val="bottom"/>
          </w:tcPr>
          <w:p w:rsidR="008328CE" w:rsidRPr="00FD645C" w:rsidRDefault="008328CE" w:rsidP="00107D50">
            <w:pPr>
              <w:spacing w:after="0" w:line="240" w:lineRule="auto"/>
              <w:jc w:val="right"/>
              <w:rPr>
                <w:ins w:id="234" w:author="ZHAO, JUNQI" w:date="2017-10-18T11:57:00Z"/>
                <w:rFonts w:ascii="Times New Roman" w:eastAsia="Times New Roman" w:hAnsi="Times New Roman" w:cs="Times New Roman"/>
                <w:color w:val="000000"/>
                <w:lang w:eastAsia="zh-CN"/>
              </w:rPr>
            </w:pPr>
            <w:ins w:id="235" w:author="ZHAO, JUNQI" w:date="2017-10-18T11:57:00Z">
              <w:r w:rsidRPr="00FD645C">
                <w:rPr>
                  <w:rFonts w:ascii="Times New Roman" w:eastAsia="Times New Roman" w:hAnsi="Times New Roman" w:cs="Times New Roman"/>
                  <w:color w:val="000000"/>
                  <w:lang w:eastAsia="zh-CN"/>
                </w:rPr>
                <w:t>0.809988</w:t>
              </w:r>
            </w:ins>
          </w:p>
        </w:tc>
        <w:tc>
          <w:tcPr>
            <w:tcW w:w="0" w:type="auto"/>
            <w:tcBorders>
              <w:top w:val="nil"/>
              <w:left w:val="nil"/>
              <w:bottom w:val="single" w:sz="4" w:space="0" w:color="auto"/>
              <w:right w:val="single" w:sz="4" w:space="0" w:color="auto"/>
            </w:tcBorders>
            <w:shd w:val="clear" w:color="auto" w:fill="auto"/>
            <w:noWrap/>
            <w:vAlign w:val="bottom"/>
          </w:tcPr>
          <w:p w:rsidR="008328CE" w:rsidRPr="00FD645C" w:rsidRDefault="008328CE" w:rsidP="00107D50">
            <w:pPr>
              <w:spacing w:after="0" w:line="240" w:lineRule="auto"/>
              <w:jc w:val="right"/>
              <w:rPr>
                <w:ins w:id="236" w:author="ZHAO, JUNQI" w:date="2017-10-18T11:57:00Z"/>
                <w:rFonts w:ascii="Times New Roman" w:eastAsia="Times New Roman" w:hAnsi="Times New Roman" w:cs="Times New Roman"/>
                <w:color w:val="000000"/>
                <w:lang w:eastAsia="zh-CN"/>
              </w:rPr>
            </w:pPr>
            <w:ins w:id="237" w:author="ZHAO, JUNQI" w:date="2017-10-18T11:57:00Z">
              <w:r w:rsidRPr="00FD645C">
                <w:rPr>
                  <w:rFonts w:ascii="Times New Roman" w:eastAsia="Times New Roman" w:hAnsi="Times New Roman" w:cs="Times New Roman"/>
                  <w:color w:val="000000"/>
                  <w:lang w:eastAsia="zh-CN"/>
                </w:rPr>
                <w:t>0.1900122</w:t>
              </w:r>
            </w:ins>
          </w:p>
        </w:tc>
        <w:tc>
          <w:tcPr>
            <w:tcW w:w="0" w:type="auto"/>
            <w:tcBorders>
              <w:top w:val="nil"/>
              <w:left w:val="nil"/>
              <w:bottom w:val="single" w:sz="4" w:space="0" w:color="auto"/>
              <w:right w:val="single" w:sz="4" w:space="0" w:color="auto"/>
            </w:tcBorders>
            <w:vAlign w:val="center"/>
          </w:tcPr>
          <w:p w:rsidR="008328CE" w:rsidRPr="00FD645C" w:rsidRDefault="008328CE" w:rsidP="00107D50">
            <w:pPr>
              <w:spacing w:after="0" w:line="240" w:lineRule="auto"/>
              <w:jc w:val="right"/>
              <w:rPr>
                <w:ins w:id="238" w:author="ZHAO, JUNQI" w:date="2017-10-18T11:57:00Z"/>
                <w:rFonts w:ascii="Times New Roman" w:eastAsia="Times New Roman" w:hAnsi="Times New Roman" w:cs="Times New Roman"/>
                <w:color w:val="000000"/>
                <w:lang w:eastAsia="zh-CN"/>
              </w:rPr>
            </w:pPr>
            <w:ins w:id="239" w:author="ZHAO, JUNQI" w:date="2017-10-18T11:57:00Z">
              <w:r w:rsidRPr="00FD645C">
                <w:rPr>
                  <w:rFonts w:ascii="Times New Roman" w:eastAsia="Times New Roman" w:hAnsi="Times New Roman" w:cs="Times New Roman"/>
                  <w:color w:val="000000"/>
                  <w:lang w:eastAsia="zh-CN"/>
                </w:rPr>
                <w:t>0.8235</w:t>
              </w:r>
            </w:ins>
          </w:p>
        </w:tc>
        <w:tc>
          <w:tcPr>
            <w:tcW w:w="0" w:type="auto"/>
            <w:tcBorders>
              <w:top w:val="nil"/>
              <w:left w:val="nil"/>
              <w:bottom w:val="single" w:sz="4" w:space="0" w:color="auto"/>
              <w:right w:val="single" w:sz="4" w:space="0" w:color="auto"/>
            </w:tcBorders>
            <w:vAlign w:val="bottom"/>
          </w:tcPr>
          <w:p w:rsidR="008328CE" w:rsidRPr="00FD645C" w:rsidRDefault="008328CE" w:rsidP="00107D50">
            <w:pPr>
              <w:spacing w:after="0" w:line="240" w:lineRule="auto"/>
              <w:jc w:val="right"/>
              <w:rPr>
                <w:ins w:id="240" w:author="ZHAO, JUNQI" w:date="2017-10-18T11:57:00Z"/>
                <w:rFonts w:ascii="Times New Roman" w:eastAsia="Times New Roman" w:hAnsi="Times New Roman" w:cs="Times New Roman"/>
                <w:color w:val="000000"/>
                <w:lang w:eastAsia="zh-CN"/>
              </w:rPr>
            </w:pPr>
            <w:ins w:id="241" w:author="ZHAO, JUNQI" w:date="2017-10-18T11:57:00Z">
              <w:r w:rsidRPr="00FD645C">
                <w:rPr>
                  <w:rFonts w:ascii="Times New Roman" w:eastAsia="Times New Roman" w:hAnsi="Times New Roman" w:cs="Times New Roman"/>
                  <w:color w:val="000000"/>
                  <w:lang w:eastAsia="zh-CN"/>
                </w:rPr>
                <w:t>0.1765</w:t>
              </w:r>
            </w:ins>
          </w:p>
        </w:tc>
      </w:tr>
      <w:tr w:rsidR="008328CE" w:rsidRPr="00216C74" w:rsidTr="00107D50">
        <w:trPr>
          <w:trHeight w:val="300"/>
          <w:jc w:val="center"/>
          <w:ins w:id="242" w:author="ZHAO, JUNQI" w:date="2017-10-18T11:57:00Z"/>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328CE" w:rsidRPr="00216C74" w:rsidRDefault="008328CE" w:rsidP="00107D50">
            <w:pPr>
              <w:spacing w:after="0" w:line="240" w:lineRule="auto"/>
              <w:jc w:val="right"/>
              <w:rPr>
                <w:ins w:id="243" w:author="ZHAO, JUNQI" w:date="2017-10-18T11:57:00Z"/>
                <w:rFonts w:ascii="Times New Roman" w:eastAsia="Times New Roman" w:hAnsi="Times New Roman" w:cs="Times New Roman"/>
                <w:color w:val="FF0000"/>
                <w:lang w:eastAsia="zh-CN"/>
              </w:rPr>
            </w:pPr>
            <w:ins w:id="244" w:author="ZHAO, JUNQI" w:date="2017-10-18T11:57:00Z">
              <w:r>
                <w:rPr>
                  <w:rFonts w:ascii="Times New Roman" w:eastAsia="Times New Roman" w:hAnsi="Times New Roman" w:cs="Times New Roman"/>
                  <w:color w:val="FF0000"/>
                  <w:lang w:eastAsia="zh-CN"/>
                </w:rPr>
                <w:t>3</w:t>
              </w:r>
            </w:ins>
          </w:p>
        </w:tc>
        <w:tc>
          <w:tcPr>
            <w:tcW w:w="0" w:type="auto"/>
            <w:tcBorders>
              <w:top w:val="nil"/>
              <w:left w:val="nil"/>
              <w:bottom w:val="single" w:sz="4" w:space="0" w:color="auto"/>
              <w:right w:val="single" w:sz="4" w:space="0" w:color="auto"/>
            </w:tcBorders>
            <w:shd w:val="clear" w:color="auto" w:fill="auto"/>
            <w:noWrap/>
            <w:vAlign w:val="bottom"/>
          </w:tcPr>
          <w:p w:rsidR="008328CE" w:rsidRPr="00FD645C" w:rsidRDefault="008328CE" w:rsidP="00107D50">
            <w:pPr>
              <w:spacing w:after="0" w:line="240" w:lineRule="auto"/>
              <w:jc w:val="right"/>
              <w:rPr>
                <w:ins w:id="245" w:author="ZHAO, JUNQI" w:date="2017-10-18T11:57:00Z"/>
                <w:rFonts w:ascii="Times New Roman" w:eastAsia="Times New Roman" w:hAnsi="Times New Roman" w:cs="Times New Roman"/>
                <w:color w:val="000000"/>
                <w:lang w:eastAsia="zh-CN"/>
              </w:rPr>
            </w:pPr>
            <w:ins w:id="246" w:author="ZHAO, JUNQI" w:date="2017-10-18T11:57:00Z">
              <w:r w:rsidRPr="00FD645C">
                <w:rPr>
                  <w:rFonts w:ascii="Times New Roman" w:eastAsia="Times New Roman" w:hAnsi="Times New Roman" w:cs="Times New Roman"/>
                  <w:color w:val="000000"/>
                  <w:lang w:eastAsia="zh-CN"/>
                </w:rPr>
                <w:t>0.761209</w:t>
              </w:r>
            </w:ins>
          </w:p>
        </w:tc>
        <w:tc>
          <w:tcPr>
            <w:tcW w:w="0" w:type="auto"/>
            <w:tcBorders>
              <w:top w:val="nil"/>
              <w:left w:val="nil"/>
              <w:bottom w:val="single" w:sz="4" w:space="0" w:color="auto"/>
              <w:right w:val="single" w:sz="4" w:space="0" w:color="auto"/>
            </w:tcBorders>
            <w:shd w:val="clear" w:color="auto" w:fill="auto"/>
            <w:noWrap/>
            <w:vAlign w:val="bottom"/>
          </w:tcPr>
          <w:p w:rsidR="008328CE" w:rsidRPr="00FD645C" w:rsidRDefault="008328CE" w:rsidP="00107D50">
            <w:pPr>
              <w:spacing w:after="0" w:line="240" w:lineRule="auto"/>
              <w:jc w:val="right"/>
              <w:rPr>
                <w:ins w:id="247" w:author="ZHAO, JUNQI" w:date="2017-10-18T11:57:00Z"/>
                <w:rFonts w:ascii="Times New Roman" w:eastAsia="Times New Roman" w:hAnsi="Times New Roman" w:cs="Times New Roman"/>
                <w:color w:val="000000"/>
                <w:lang w:eastAsia="zh-CN"/>
              </w:rPr>
            </w:pPr>
            <w:ins w:id="248" w:author="ZHAO, JUNQI" w:date="2017-10-18T11:57:00Z">
              <w:r w:rsidRPr="00FD645C">
                <w:rPr>
                  <w:rFonts w:ascii="Times New Roman" w:eastAsia="Times New Roman" w:hAnsi="Times New Roman" w:cs="Times New Roman"/>
                  <w:color w:val="000000"/>
                  <w:lang w:eastAsia="zh-CN"/>
                </w:rPr>
                <w:t>0.2387912</w:t>
              </w:r>
            </w:ins>
          </w:p>
        </w:tc>
        <w:tc>
          <w:tcPr>
            <w:tcW w:w="0" w:type="auto"/>
            <w:tcBorders>
              <w:top w:val="nil"/>
              <w:left w:val="nil"/>
              <w:bottom w:val="single" w:sz="4" w:space="0" w:color="auto"/>
              <w:right w:val="single" w:sz="4" w:space="0" w:color="auto"/>
            </w:tcBorders>
            <w:vAlign w:val="center"/>
          </w:tcPr>
          <w:p w:rsidR="008328CE" w:rsidRPr="00FD645C" w:rsidRDefault="008328CE" w:rsidP="00107D50">
            <w:pPr>
              <w:spacing w:after="0" w:line="240" w:lineRule="auto"/>
              <w:jc w:val="right"/>
              <w:rPr>
                <w:ins w:id="249" w:author="ZHAO, JUNQI" w:date="2017-10-18T11:57:00Z"/>
                <w:rFonts w:ascii="Times New Roman" w:eastAsia="Times New Roman" w:hAnsi="Times New Roman" w:cs="Times New Roman"/>
                <w:color w:val="000000"/>
                <w:lang w:eastAsia="zh-CN"/>
              </w:rPr>
            </w:pPr>
            <w:ins w:id="250" w:author="ZHAO, JUNQI" w:date="2017-10-18T11:57:00Z">
              <w:r w:rsidRPr="00FD645C">
                <w:rPr>
                  <w:rFonts w:ascii="Times New Roman" w:eastAsia="Times New Roman" w:hAnsi="Times New Roman" w:cs="Times New Roman"/>
                  <w:color w:val="000000"/>
                  <w:lang w:eastAsia="zh-CN"/>
                </w:rPr>
                <w:t>0.7647</w:t>
              </w:r>
            </w:ins>
          </w:p>
        </w:tc>
        <w:tc>
          <w:tcPr>
            <w:tcW w:w="0" w:type="auto"/>
            <w:tcBorders>
              <w:top w:val="nil"/>
              <w:left w:val="nil"/>
              <w:bottom w:val="single" w:sz="4" w:space="0" w:color="auto"/>
              <w:right w:val="single" w:sz="4" w:space="0" w:color="auto"/>
            </w:tcBorders>
            <w:vAlign w:val="bottom"/>
          </w:tcPr>
          <w:p w:rsidR="008328CE" w:rsidRPr="00FD645C" w:rsidRDefault="008328CE" w:rsidP="00107D50">
            <w:pPr>
              <w:spacing w:after="0" w:line="240" w:lineRule="auto"/>
              <w:jc w:val="right"/>
              <w:rPr>
                <w:ins w:id="251" w:author="ZHAO, JUNQI" w:date="2017-10-18T11:57:00Z"/>
                <w:rFonts w:ascii="Times New Roman" w:eastAsia="Times New Roman" w:hAnsi="Times New Roman" w:cs="Times New Roman"/>
                <w:color w:val="000000"/>
                <w:lang w:eastAsia="zh-CN"/>
              </w:rPr>
            </w:pPr>
            <w:ins w:id="252" w:author="ZHAO, JUNQI" w:date="2017-10-18T11:57:00Z">
              <w:r w:rsidRPr="00FD645C">
                <w:rPr>
                  <w:rFonts w:ascii="Times New Roman" w:eastAsia="Times New Roman" w:hAnsi="Times New Roman" w:cs="Times New Roman"/>
                  <w:color w:val="000000"/>
                  <w:lang w:eastAsia="zh-CN"/>
                </w:rPr>
                <w:t>0.2353</w:t>
              </w:r>
            </w:ins>
          </w:p>
        </w:tc>
      </w:tr>
      <w:tr w:rsidR="008328CE" w:rsidRPr="00216C74" w:rsidTr="00107D50">
        <w:trPr>
          <w:trHeight w:val="300"/>
          <w:jc w:val="center"/>
          <w:ins w:id="253" w:author="ZHAO, JUNQI" w:date="2017-10-18T11:57:00Z"/>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328CE" w:rsidRPr="00216C74" w:rsidRDefault="008328CE" w:rsidP="00107D50">
            <w:pPr>
              <w:spacing w:after="0" w:line="240" w:lineRule="auto"/>
              <w:jc w:val="right"/>
              <w:rPr>
                <w:ins w:id="254" w:author="ZHAO, JUNQI" w:date="2017-10-18T11:57:00Z"/>
                <w:rFonts w:ascii="Times New Roman" w:eastAsia="Times New Roman" w:hAnsi="Times New Roman" w:cs="Times New Roman"/>
                <w:color w:val="000000"/>
                <w:lang w:eastAsia="zh-CN"/>
              </w:rPr>
            </w:pPr>
            <w:ins w:id="255" w:author="ZHAO, JUNQI" w:date="2017-10-18T11:57:00Z">
              <w:r>
                <w:rPr>
                  <w:rFonts w:ascii="Times New Roman" w:eastAsia="Times New Roman" w:hAnsi="Times New Roman" w:cs="Times New Roman"/>
                  <w:color w:val="000000"/>
                  <w:lang w:eastAsia="zh-CN"/>
                </w:rPr>
                <w:t>5</w:t>
              </w:r>
            </w:ins>
          </w:p>
        </w:tc>
        <w:tc>
          <w:tcPr>
            <w:tcW w:w="0" w:type="auto"/>
            <w:tcBorders>
              <w:top w:val="nil"/>
              <w:left w:val="nil"/>
              <w:bottom w:val="single" w:sz="4" w:space="0" w:color="auto"/>
              <w:right w:val="single" w:sz="4" w:space="0" w:color="auto"/>
            </w:tcBorders>
            <w:shd w:val="clear" w:color="auto" w:fill="auto"/>
            <w:noWrap/>
            <w:vAlign w:val="bottom"/>
          </w:tcPr>
          <w:p w:rsidR="008328CE" w:rsidRPr="00FD645C" w:rsidRDefault="008328CE" w:rsidP="00107D50">
            <w:pPr>
              <w:spacing w:after="0" w:line="240" w:lineRule="auto"/>
              <w:jc w:val="right"/>
              <w:rPr>
                <w:ins w:id="256" w:author="ZHAO, JUNQI" w:date="2017-10-18T11:57:00Z"/>
                <w:rFonts w:ascii="Times New Roman" w:eastAsia="Times New Roman" w:hAnsi="Times New Roman" w:cs="Times New Roman"/>
                <w:color w:val="000000"/>
                <w:lang w:eastAsia="zh-CN"/>
              </w:rPr>
            </w:pPr>
            <w:ins w:id="257" w:author="ZHAO, JUNQI" w:date="2017-10-18T11:57:00Z">
              <w:r w:rsidRPr="00FD645C">
                <w:rPr>
                  <w:rFonts w:ascii="Times New Roman" w:eastAsia="Times New Roman" w:hAnsi="Times New Roman" w:cs="Times New Roman"/>
                  <w:color w:val="000000"/>
                  <w:lang w:eastAsia="zh-CN"/>
                </w:rPr>
                <w:t>0.759988</w:t>
              </w:r>
            </w:ins>
          </w:p>
        </w:tc>
        <w:tc>
          <w:tcPr>
            <w:tcW w:w="0" w:type="auto"/>
            <w:tcBorders>
              <w:top w:val="nil"/>
              <w:left w:val="nil"/>
              <w:bottom w:val="single" w:sz="4" w:space="0" w:color="auto"/>
              <w:right w:val="single" w:sz="4" w:space="0" w:color="auto"/>
            </w:tcBorders>
            <w:shd w:val="clear" w:color="auto" w:fill="auto"/>
            <w:noWrap/>
            <w:vAlign w:val="bottom"/>
          </w:tcPr>
          <w:p w:rsidR="008328CE" w:rsidRPr="00FD645C" w:rsidRDefault="008328CE" w:rsidP="00107D50">
            <w:pPr>
              <w:spacing w:after="0" w:line="240" w:lineRule="auto"/>
              <w:jc w:val="right"/>
              <w:rPr>
                <w:ins w:id="258" w:author="ZHAO, JUNQI" w:date="2017-10-18T11:57:00Z"/>
                <w:rFonts w:ascii="Times New Roman" w:eastAsia="Times New Roman" w:hAnsi="Times New Roman" w:cs="Times New Roman"/>
                <w:color w:val="000000"/>
                <w:lang w:eastAsia="zh-CN"/>
              </w:rPr>
            </w:pPr>
            <w:ins w:id="259" w:author="ZHAO, JUNQI" w:date="2017-10-18T11:57:00Z">
              <w:r w:rsidRPr="00FD645C">
                <w:rPr>
                  <w:rFonts w:ascii="Times New Roman" w:eastAsia="Times New Roman" w:hAnsi="Times New Roman" w:cs="Times New Roman"/>
                  <w:color w:val="000000"/>
                  <w:lang w:eastAsia="zh-CN"/>
                </w:rPr>
                <w:t>0.2400122</w:t>
              </w:r>
            </w:ins>
          </w:p>
        </w:tc>
        <w:tc>
          <w:tcPr>
            <w:tcW w:w="0" w:type="auto"/>
            <w:tcBorders>
              <w:top w:val="nil"/>
              <w:left w:val="nil"/>
              <w:bottom w:val="single" w:sz="4" w:space="0" w:color="auto"/>
              <w:right w:val="single" w:sz="4" w:space="0" w:color="auto"/>
            </w:tcBorders>
            <w:vAlign w:val="center"/>
          </w:tcPr>
          <w:p w:rsidR="008328CE" w:rsidRPr="00FD645C" w:rsidRDefault="008328CE" w:rsidP="00107D50">
            <w:pPr>
              <w:spacing w:after="0" w:line="240" w:lineRule="auto"/>
              <w:jc w:val="right"/>
              <w:rPr>
                <w:ins w:id="260" w:author="ZHAO, JUNQI" w:date="2017-10-18T11:57:00Z"/>
                <w:rFonts w:ascii="Times New Roman" w:eastAsia="Times New Roman" w:hAnsi="Times New Roman" w:cs="Times New Roman"/>
                <w:color w:val="000000"/>
                <w:lang w:eastAsia="zh-CN"/>
              </w:rPr>
            </w:pPr>
            <w:ins w:id="261" w:author="ZHAO, JUNQI" w:date="2017-10-18T11:57:00Z">
              <w:r w:rsidRPr="00FD645C">
                <w:rPr>
                  <w:rFonts w:ascii="Times New Roman" w:eastAsia="Times New Roman" w:hAnsi="Times New Roman" w:cs="Times New Roman"/>
                  <w:color w:val="000000"/>
                  <w:lang w:eastAsia="zh-CN"/>
                </w:rPr>
                <w:t>0.7059</w:t>
              </w:r>
            </w:ins>
          </w:p>
        </w:tc>
        <w:tc>
          <w:tcPr>
            <w:tcW w:w="0" w:type="auto"/>
            <w:tcBorders>
              <w:top w:val="nil"/>
              <w:left w:val="nil"/>
              <w:bottom w:val="single" w:sz="4" w:space="0" w:color="auto"/>
              <w:right w:val="single" w:sz="4" w:space="0" w:color="auto"/>
            </w:tcBorders>
            <w:vAlign w:val="bottom"/>
          </w:tcPr>
          <w:p w:rsidR="008328CE" w:rsidRPr="00FD645C" w:rsidRDefault="008328CE" w:rsidP="00107D50">
            <w:pPr>
              <w:spacing w:after="0" w:line="240" w:lineRule="auto"/>
              <w:jc w:val="right"/>
              <w:rPr>
                <w:ins w:id="262" w:author="ZHAO, JUNQI" w:date="2017-10-18T11:57:00Z"/>
                <w:rFonts w:ascii="Times New Roman" w:eastAsia="Times New Roman" w:hAnsi="Times New Roman" w:cs="Times New Roman"/>
                <w:color w:val="000000"/>
                <w:lang w:eastAsia="zh-CN"/>
              </w:rPr>
            </w:pPr>
            <w:ins w:id="263" w:author="ZHAO, JUNQI" w:date="2017-10-18T11:57:00Z">
              <w:r w:rsidRPr="00FD645C">
                <w:rPr>
                  <w:rFonts w:ascii="Times New Roman" w:eastAsia="Times New Roman" w:hAnsi="Times New Roman" w:cs="Times New Roman"/>
                  <w:color w:val="000000"/>
                  <w:lang w:eastAsia="zh-CN"/>
                </w:rPr>
                <w:t>0.2941</w:t>
              </w:r>
            </w:ins>
          </w:p>
        </w:tc>
      </w:tr>
      <w:tr w:rsidR="008328CE" w:rsidRPr="00216C74" w:rsidTr="00107D50">
        <w:trPr>
          <w:trHeight w:val="300"/>
          <w:jc w:val="center"/>
          <w:ins w:id="264" w:author="ZHAO, JUNQI" w:date="2017-10-18T11:57:00Z"/>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328CE" w:rsidRPr="00216C74" w:rsidRDefault="008328CE" w:rsidP="00107D50">
            <w:pPr>
              <w:spacing w:after="0" w:line="240" w:lineRule="auto"/>
              <w:jc w:val="right"/>
              <w:rPr>
                <w:ins w:id="265" w:author="ZHAO, JUNQI" w:date="2017-10-18T11:57:00Z"/>
                <w:rFonts w:ascii="Times New Roman" w:eastAsia="Times New Roman" w:hAnsi="Times New Roman" w:cs="Times New Roman"/>
                <w:color w:val="000000"/>
                <w:lang w:eastAsia="zh-CN"/>
              </w:rPr>
            </w:pPr>
            <w:ins w:id="266" w:author="ZHAO, JUNQI" w:date="2017-10-18T11:57:00Z">
              <w:r>
                <w:rPr>
                  <w:rFonts w:ascii="Times New Roman" w:eastAsia="Times New Roman" w:hAnsi="Times New Roman" w:cs="Times New Roman"/>
                  <w:color w:val="000000"/>
                  <w:lang w:eastAsia="zh-CN"/>
                </w:rPr>
                <w:t>7</w:t>
              </w:r>
            </w:ins>
          </w:p>
        </w:tc>
        <w:tc>
          <w:tcPr>
            <w:tcW w:w="0" w:type="auto"/>
            <w:tcBorders>
              <w:top w:val="nil"/>
              <w:left w:val="nil"/>
              <w:bottom w:val="single" w:sz="4" w:space="0" w:color="auto"/>
              <w:right w:val="single" w:sz="4" w:space="0" w:color="auto"/>
            </w:tcBorders>
            <w:shd w:val="clear" w:color="auto" w:fill="auto"/>
            <w:noWrap/>
            <w:vAlign w:val="bottom"/>
          </w:tcPr>
          <w:p w:rsidR="008328CE" w:rsidRPr="00FD645C" w:rsidRDefault="008328CE" w:rsidP="00107D50">
            <w:pPr>
              <w:spacing w:after="0" w:line="240" w:lineRule="auto"/>
              <w:jc w:val="right"/>
              <w:rPr>
                <w:ins w:id="267" w:author="ZHAO, JUNQI" w:date="2017-10-18T11:57:00Z"/>
                <w:rFonts w:ascii="Times New Roman" w:eastAsia="Times New Roman" w:hAnsi="Times New Roman" w:cs="Times New Roman"/>
                <w:color w:val="000000"/>
                <w:lang w:eastAsia="zh-CN"/>
              </w:rPr>
            </w:pPr>
            <w:ins w:id="268" w:author="ZHAO, JUNQI" w:date="2017-10-18T11:57:00Z">
              <w:r w:rsidRPr="00FD645C">
                <w:rPr>
                  <w:rFonts w:ascii="Times New Roman" w:eastAsia="Times New Roman" w:hAnsi="Times New Roman" w:cs="Times New Roman"/>
                  <w:color w:val="000000"/>
                  <w:lang w:eastAsia="zh-CN"/>
                </w:rPr>
                <w:t>0.752479</w:t>
              </w:r>
            </w:ins>
          </w:p>
        </w:tc>
        <w:tc>
          <w:tcPr>
            <w:tcW w:w="0" w:type="auto"/>
            <w:tcBorders>
              <w:top w:val="nil"/>
              <w:left w:val="nil"/>
              <w:bottom w:val="single" w:sz="4" w:space="0" w:color="auto"/>
              <w:right w:val="single" w:sz="4" w:space="0" w:color="auto"/>
            </w:tcBorders>
            <w:shd w:val="clear" w:color="auto" w:fill="auto"/>
            <w:noWrap/>
            <w:vAlign w:val="bottom"/>
          </w:tcPr>
          <w:p w:rsidR="008328CE" w:rsidRPr="00FD645C" w:rsidRDefault="008328CE" w:rsidP="00107D50">
            <w:pPr>
              <w:spacing w:after="0" w:line="240" w:lineRule="auto"/>
              <w:jc w:val="right"/>
              <w:rPr>
                <w:ins w:id="269" w:author="ZHAO, JUNQI" w:date="2017-10-18T11:57:00Z"/>
                <w:rFonts w:ascii="Times New Roman" w:eastAsia="Times New Roman" w:hAnsi="Times New Roman" w:cs="Times New Roman"/>
                <w:color w:val="000000"/>
                <w:lang w:eastAsia="zh-CN"/>
              </w:rPr>
            </w:pPr>
            <w:ins w:id="270" w:author="ZHAO, JUNQI" w:date="2017-10-18T11:57:00Z">
              <w:r w:rsidRPr="00FD645C">
                <w:rPr>
                  <w:rFonts w:ascii="Times New Roman" w:eastAsia="Times New Roman" w:hAnsi="Times New Roman" w:cs="Times New Roman"/>
                  <w:color w:val="000000"/>
                  <w:lang w:eastAsia="zh-CN"/>
                </w:rPr>
                <w:t>0.2475214</w:t>
              </w:r>
            </w:ins>
          </w:p>
        </w:tc>
        <w:tc>
          <w:tcPr>
            <w:tcW w:w="0" w:type="auto"/>
            <w:tcBorders>
              <w:top w:val="nil"/>
              <w:left w:val="nil"/>
              <w:bottom w:val="single" w:sz="4" w:space="0" w:color="auto"/>
              <w:right w:val="single" w:sz="4" w:space="0" w:color="auto"/>
            </w:tcBorders>
            <w:vAlign w:val="center"/>
          </w:tcPr>
          <w:p w:rsidR="008328CE" w:rsidRPr="00FD645C" w:rsidRDefault="008328CE" w:rsidP="00107D50">
            <w:pPr>
              <w:spacing w:after="0" w:line="240" w:lineRule="auto"/>
              <w:jc w:val="right"/>
              <w:rPr>
                <w:ins w:id="271" w:author="ZHAO, JUNQI" w:date="2017-10-18T11:57:00Z"/>
                <w:rFonts w:ascii="Times New Roman" w:eastAsia="Times New Roman" w:hAnsi="Times New Roman" w:cs="Times New Roman"/>
                <w:color w:val="000000"/>
                <w:lang w:eastAsia="zh-CN"/>
              </w:rPr>
            </w:pPr>
            <w:ins w:id="272" w:author="ZHAO, JUNQI" w:date="2017-10-18T11:57:00Z">
              <w:r w:rsidRPr="00FD645C">
                <w:rPr>
                  <w:rFonts w:ascii="Times New Roman" w:eastAsia="Times New Roman" w:hAnsi="Times New Roman" w:cs="Times New Roman"/>
                  <w:color w:val="000000"/>
                  <w:lang w:eastAsia="zh-CN"/>
                </w:rPr>
                <w:t>0.7059</w:t>
              </w:r>
            </w:ins>
          </w:p>
        </w:tc>
        <w:tc>
          <w:tcPr>
            <w:tcW w:w="0" w:type="auto"/>
            <w:tcBorders>
              <w:top w:val="nil"/>
              <w:left w:val="nil"/>
              <w:bottom w:val="single" w:sz="4" w:space="0" w:color="auto"/>
              <w:right w:val="single" w:sz="4" w:space="0" w:color="auto"/>
            </w:tcBorders>
            <w:vAlign w:val="bottom"/>
          </w:tcPr>
          <w:p w:rsidR="008328CE" w:rsidRPr="00FD645C" w:rsidRDefault="008328CE" w:rsidP="00107D50">
            <w:pPr>
              <w:spacing w:after="0" w:line="240" w:lineRule="auto"/>
              <w:jc w:val="right"/>
              <w:rPr>
                <w:ins w:id="273" w:author="ZHAO, JUNQI" w:date="2017-10-18T11:57:00Z"/>
                <w:rFonts w:ascii="Times New Roman" w:eastAsia="Times New Roman" w:hAnsi="Times New Roman" w:cs="Times New Roman"/>
                <w:color w:val="000000"/>
                <w:lang w:eastAsia="zh-CN"/>
              </w:rPr>
            </w:pPr>
            <w:ins w:id="274" w:author="ZHAO, JUNQI" w:date="2017-10-18T11:57:00Z">
              <w:r w:rsidRPr="00FD645C">
                <w:rPr>
                  <w:rFonts w:ascii="Times New Roman" w:eastAsia="Times New Roman" w:hAnsi="Times New Roman" w:cs="Times New Roman"/>
                  <w:color w:val="000000"/>
                  <w:lang w:eastAsia="zh-CN"/>
                </w:rPr>
                <w:t>0.2941</w:t>
              </w:r>
            </w:ins>
          </w:p>
        </w:tc>
      </w:tr>
      <w:tr w:rsidR="008328CE" w:rsidRPr="00216C74" w:rsidTr="00107D50">
        <w:trPr>
          <w:trHeight w:val="300"/>
          <w:jc w:val="center"/>
          <w:ins w:id="275" w:author="ZHAO, JUNQI" w:date="2017-10-18T11:57:00Z"/>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328CE" w:rsidRPr="00216C74" w:rsidRDefault="008328CE" w:rsidP="00107D50">
            <w:pPr>
              <w:spacing w:after="0" w:line="240" w:lineRule="auto"/>
              <w:jc w:val="right"/>
              <w:rPr>
                <w:ins w:id="276" w:author="ZHAO, JUNQI" w:date="2017-10-18T11:57:00Z"/>
                <w:rFonts w:ascii="Times New Roman" w:eastAsia="Times New Roman" w:hAnsi="Times New Roman" w:cs="Times New Roman"/>
                <w:color w:val="000000"/>
                <w:lang w:eastAsia="zh-CN"/>
              </w:rPr>
            </w:pPr>
            <w:ins w:id="277" w:author="ZHAO, JUNQI" w:date="2017-10-18T11:57:00Z">
              <w:r>
                <w:rPr>
                  <w:rFonts w:ascii="Times New Roman" w:eastAsia="Times New Roman" w:hAnsi="Times New Roman" w:cs="Times New Roman"/>
                  <w:color w:val="000000"/>
                  <w:lang w:eastAsia="zh-CN"/>
                </w:rPr>
                <w:t>9</w:t>
              </w:r>
            </w:ins>
          </w:p>
        </w:tc>
        <w:tc>
          <w:tcPr>
            <w:tcW w:w="0" w:type="auto"/>
            <w:tcBorders>
              <w:top w:val="nil"/>
              <w:left w:val="nil"/>
              <w:bottom w:val="single" w:sz="4" w:space="0" w:color="auto"/>
              <w:right w:val="single" w:sz="4" w:space="0" w:color="auto"/>
            </w:tcBorders>
            <w:shd w:val="clear" w:color="auto" w:fill="auto"/>
            <w:noWrap/>
            <w:vAlign w:val="bottom"/>
          </w:tcPr>
          <w:p w:rsidR="008328CE" w:rsidRPr="00FD645C" w:rsidRDefault="008328CE" w:rsidP="00107D50">
            <w:pPr>
              <w:spacing w:after="0" w:line="240" w:lineRule="auto"/>
              <w:jc w:val="right"/>
              <w:rPr>
                <w:ins w:id="278" w:author="ZHAO, JUNQI" w:date="2017-10-18T11:57:00Z"/>
                <w:rFonts w:ascii="Times New Roman" w:eastAsia="Times New Roman" w:hAnsi="Times New Roman" w:cs="Times New Roman"/>
                <w:color w:val="000000"/>
                <w:lang w:eastAsia="zh-CN"/>
              </w:rPr>
            </w:pPr>
            <w:ins w:id="279" w:author="ZHAO, JUNQI" w:date="2017-10-18T11:57:00Z">
              <w:r w:rsidRPr="00FD645C">
                <w:rPr>
                  <w:rFonts w:ascii="Times New Roman" w:eastAsia="Times New Roman" w:hAnsi="Times New Roman" w:cs="Times New Roman"/>
                  <w:color w:val="000000"/>
                  <w:lang w:eastAsia="zh-CN"/>
                </w:rPr>
                <w:t>0.757106</w:t>
              </w:r>
            </w:ins>
          </w:p>
        </w:tc>
        <w:tc>
          <w:tcPr>
            <w:tcW w:w="0" w:type="auto"/>
            <w:tcBorders>
              <w:top w:val="nil"/>
              <w:left w:val="nil"/>
              <w:bottom w:val="single" w:sz="4" w:space="0" w:color="auto"/>
              <w:right w:val="single" w:sz="4" w:space="0" w:color="auto"/>
            </w:tcBorders>
            <w:shd w:val="clear" w:color="auto" w:fill="auto"/>
            <w:noWrap/>
            <w:vAlign w:val="bottom"/>
          </w:tcPr>
          <w:p w:rsidR="008328CE" w:rsidRPr="00FD645C" w:rsidRDefault="008328CE" w:rsidP="00107D50">
            <w:pPr>
              <w:spacing w:after="0" w:line="240" w:lineRule="auto"/>
              <w:jc w:val="right"/>
              <w:rPr>
                <w:ins w:id="280" w:author="ZHAO, JUNQI" w:date="2017-10-18T11:57:00Z"/>
                <w:rFonts w:ascii="Times New Roman" w:eastAsia="Times New Roman" w:hAnsi="Times New Roman" w:cs="Times New Roman"/>
                <w:color w:val="000000"/>
                <w:lang w:eastAsia="zh-CN"/>
              </w:rPr>
            </w:pPr>
            <w:ins w:id="281" w:author="ZHAO, JUNQI" w:date="2017-10-18T11:57:00Z">
              <w:r w:rsidRPr="00FD645C">
                <w:rPr>
                  <w:rFonts w:ascii="Times New Roman" w:eastAsia="Times New Roman" w:hAnsi="Times New Roman" w:cs="Times New Roman"/>
                  <w:color w:val="000000"/>
                  <w:lang w:eastAsia="zh-CN"/>
                </w:rPr>
                <w:t>0.2428938</w:t>
              </w:r>
            </w:ins>
          </w:p>
        </w:tc>
        <w:tc>
          <w:tcPr>
            <w:tcW w:w="0" w:type="auto"/>
            <w:tcBorders>
              <w:top w:val="nil"/>
              <w:left w:val="nil"/>
              <w:bottom w:val="single" w:sz="4" w:space="0" w:color="auto"/>
              <w:right w:val="single" w:sz="4" w:space="0" w:color="auto"/>
            </w:tcBorders>
            <w:vAlign w:val="center"/>
          </w:tcPr>
          <w:p w:rsidR="008328CE" w:rsidRPr="00FD645C" w:rsidRDefault="008328CE" w:rsidP="00107D50">
            <w:pPr>
              <w:spacing w:after="0" w:line="240" w:lineRule="auto"/>
              <w:jc w:val="right"/>
              <w:rPr>
                <w:ins w:id="282" w:author="ZHAO, JUNQI" w:date="2017-10-18T11:57:00Z"/>
                <w:rFonts w:ascii="Times New Roman" w:eastAsia="Times New Roman" w:hAnsi="Times New Roman" w:cs="Times New Roman"/>
                <w:color w:val="000000"/>
                <w:lang w:eastAsia="zh-CN"/>
              </w:rPr>
            </w:pPr>
            <w:ins w:id="283" w:author="ZHAO, JUNQI" w:date="2017-10-18T11:57:00Z">
              <w:r w:rsidRPr="00FD645C">
                <w:rPr>
                  <w:rFonts w:ascii="Times New Roman" w:eastAsia="Times New Roman" w:hAnsi="Times New Roman" w:cs="Times New Roman"/>
                  <w:color w:val="000000"/>
                  <w:lang w:eastAsia="zh-CN"/>
                </w:rPr>
                <w:t>0.7059</w:t>
              </w:r>
            </w:ins>
          </w:p>
        </w:tc>
        <w:tc>
          <w:tcPr>
            <w:tcW w:w="0" w:type="auto"/>
            <w:tcBorders>
              <w:top w:val="nil"/>
              <w:left w:val="nil"/>
              <w:bottom w:val="single" w:sz="4" w:space="0" w:color="auto"/>
              <w:right w:val="single" w:sz="4" w:space="0" w:color="auto"/>
            </w:tcBorders>
            <w:vAlign w:val="bottom"/>
          </w:tcPr>
          <w:p w:rsidR="008328CE" w:rsidRPr="00FD645C" w:rsidRDefault="008328CE" w:rsidP="00107D50">
            <w:pPr>
              <w:spacing w:after="0" w:line="240" w:lineRule="auto"/>
              <w:jc w:val="right"/>
              <w:rPr>
                <w:ins w:id="284" w:author="ZHAO, JUNQI" w:date="2017-10-18T11:57:00Z"/>
                <w:rFonts w:ascii="Times New Roman" w:eastAsia="Times New Roman" w:hAnsi="Times New Roman" w:cs="Times New Roman"/>
                <w:color w:val="000000"/>
                <w:lang w:eastAsia="zh-CN"/>
              </w:rPr>
            </w:pPr>
            <w:ins w:id="285" w:author="ZHAO, JUNQI" w:date="2017-10-18T11:57:00Z">
              <w:r w:rsidRPr="00FD645C">
                <w:rPr>
                  <w:rFonts w:ascii="Times New Roman" w:eastAsia="Times New Roman" w:hAnsi="Times New Roman" w:cs="Times New Roman"/>
                  <w:color w:val="000000"/>
                  <w:lang w:eastAsia="zh-CN"/>
                </w:rPr>
                <w:t>0.2941</w:t>
              </w:r>
            </w:ins>
          </w:p>
        </w:tc>
      </w:tr>
      <w:tr w:rsidR="008328CE" w:rsidRPr="00216C74" w:rsidTr="00107D50">
        <w:trPr>
          <w:trHeight w:val="300"/>
          <w:jc w:val="center"/>
          <w:ins w:id="286" w:author="ZHAO, JUNQI" w:date="2017-10-18T11:57:00Z"/>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328CE" w:rsidRPr="00216C74" w:rsidRDefault="008328CE" w:rsidP="00107D50">
            <w:pPr>
              <w:spacing w:after="0" w:line="240" w:lineRule="auto"/>
              <w:jc w:val="right"/>
              <w:rPr>
                <w:ins w:id="287" w:author="ZHAO, JUNQI" w:date="2017-10-18T11:57:00Z"/>
                <w:rFonts w:ascii="Times New Roman" w:eastAsia="Times New Roman" w:hAnsi="Times New Roman" w:cs="Times New Roman"/>
                <w:color w:val="000000"/>
                <w:lang w:eastAsia="zh-CN"/>
              </w:rPr>
            </w:pPr>
            <w:ins w:id="288" w:author="ZHAO, JUNQI" w:date="2017-10-18T11:57:00Z">
              <w:r>
                <w:rPr>
                  <w:rFonts w:ascii="Times New Roman" w:eastAsia="Times New Roman" w:hAnsi="Times New Roman" w:cs="Times New Roman"/>
                  <w:color w:val="000000"/>
                  <w:lang w:eastAsia="zh-CN"/>
                </w:rPr>
                <w:t>11</w:t>
              </w:r>
            </w:ins>
          </w:p>
        </w:tc>
        <w:tc>
          <w:tcPr>
            <w:tcW w:w="0" w:type="auto"/>
            <w:tcBorders>
              <w:top w:val="nil"/>
              <w:left w:val="nil"/>
              <w:bottom w:val="single" w:sz="4" w:space="0" w:color="auto"/>
              <w:right w:val="single" w:sz="4" w:space="0" w:color="auto"/>
            </w:tcBorders>
            <w:shd w:val="clear" w:color="auto" w:fill="auto"/>
            <w:noWrap/>
            <w:vAlign w:val="bottom"/>
          </w:tcPr>
          <w:p w:rsidR="008328CE" w:rsidRPr="00FD645C" w:rsidRDefault="008328CE" w:rsidP="00107D50">
            <w:pPr>
              <w:spacing w:after="0" w:line="240" w:lineRule="auto"/>
              <w:jc w:val="right"/>
              <w:rPr>
                <w:ins w:id="289" w:author="ZHAO, JUNQI" w:date="2017-10-18T11:57:00Z"/>
                <w:rFonts w:ascii="Times New Roman" w:eastAsia="Times New Roman" w:hAnsi="Times New Roman" w:cs="Times New Roman"/>
                <w:color w:val="000000"/>
                <w:lang w:eastAsia="zh-CN"/>
              </w:rPr>
            </w:pPr>
            <w:ins w:id="290" w:author="ZHAO, JUNQI" w:date="2017-10-18T11:57:00Z">
              <w:r w:rsidRPr="00FD645C">
                <w:rPr>
                  <w:rFonts w:ascii="Times New Roman" w:eastAsia="Times New Roman" w:hAnsi="Times New Roman" w:cs="Times New Roman"/>
                  <w:color w:val="000000"/>
                  <w:lang w:eastAsia="zh-CN"/>
                </w:rPr>
                <w:t>0.764432</w:t>
              </w:r>
            </w:ins>
          </w:p>
        </w:tc>
        <w:tc>
          <w:tcPr>
            <w:tcW w:w="0" w:type="auto"/>
            <w:tcBorders>
              <w:top w:val="nil"/>
              <w:left w:val="nil"/>
              <w:bottom w:val="single" w:sz="4" w:space="0" w:color="auto"/>
              <w:right w:val="single" w:sz="4" w:space="0" w:color="auto"/>
            </w:tcBorders>
            <w:shd w:val="clear" w:color="auto" w:fill="auto"/>
            <w:noWrap/>
            <w:vAlign w:val="bottom"/>
          </w:tcPr>
          <w:p w:rsidR="008328CE" w:rsidRPr="00FD645C" w:rsidRDefault="008328CE" w:rsidP="00107D50">
            <w:pPr>
              <w:spacing w:after="0" w:line="240" w:lineRule="auto"/>
              <w:jc w:val="right"/>
              <w:rPr>
                <w:ins w:id="291" w:author="ZHAO, JUNQI" w:date="2017-10-18T11:57:00Z"/>
                <w:rFonts w:ascii="Times New Roman" w:eastAsia="Times New Roman" w:hAnsi="Times New Roman" w:cs="Times New Roman"/>
                <w:color w:val="000000"/>
                <w:lang w:eastAsia="zh-CN"/>
              </w:rPr>
            </w:pPr>
            <w:ins w:id="292" w:author="ZHAO, JUNQI" w:date="2017-10-18T11:57:00Z">
              <w:r w:rsidRPr="00FD645C">
                <w:rPr>
                  <w:rFonts w:ascii="Times New Roman" w:eastAsia="Times New Roman" w:hAnsi="Times New Roman" w:cs="Times New Roman"/>
                  <w:color w:val="000000"/>
                  <w:lang w:eastAsia="zh-CN"/>
                </w:rPr>
                <w:t>0.2355678</w:t>
              </w:r>
            </w:ins>
          </w:p>
        </w:tc>
        <w:tc>
          <w:tcPr>
            <w:tcW w:w="0" w:type="auto"/>
            <w:tcBorders>
              <w:top w:val="nil"/>
              <w:left w:val="nil"/>
              <w:bottom w:val="single" w:sz="4" w:space="0" w:color="auto"/>
              <w:right w:val="single" w:sz="4" w:space="0" w:color="auto"/>
            </w:tcBorders>
            <w:vAlign w:val="center"/>
          </w:tcPr>
          <w:p w:rsidR="008328CE" w:rsidRPr="00FD645C" w:rsidRDefault="008328CE" w:rsidP="00107D50">
            <w:pPr>
              <w:spacing w:after="0" w:line="240" w:lineRule="auto"/>
              <w:jc w:val="right"/>
              <w:rPr>
                <w:ins w:id="293" w:author="ZHAO, JUNQI" w:date="2017-10-18T11:57:00Z"/>
                <w:rFonts w:ascii="Times New Roman" w:eastAsia="Times New Roman" w:hAnsi="Times New Roman" w:cs="Times New Roman"/>
                <w:color w:val="000000"/>
                <w:lang w:eastAsia="zh-CN"/>
              </w:rPr>
            </w:pPr>
            <w:ins w:id="294" w:author="ZHAO, JUNQI" w:date="2017-10-18T11:57:00Z">
              <w:r w:rsidRPr="00FD645C">
                <w:rPr>
                  <w:rFonts w:ascii="Times New Roman" w:eastAsia="Times New Roman" w:hAnsi="Times New Roman" w:cs="Times New Roman"/>
                  <w:color w:val="000000"/>
                  <w:lang w:eastAsia="zh-CN"/>
                </w:rPr>
                <w:t>0.6176</w:t>
              </w:r>
            </w:ins>
          </w:p>
        </w:tc>
        <w:tc>
          <w:tcPr>
            <w:tcW w:w="0" w:type="auto"/>
            <w:tcBorders>
              <w:top w:val="nil"/>
              <w:left w:val="nil"/>
              <w:bottom w:val="single" w:sz="4" w:space="0" w:color="auto"/>
              <w:right w:val="single" w:sz="4" w:space="0" w:color="auto"/>
            </w:tcBorders>
            <w:vAlign w:val="bottom"/>
          </w:tcPr>
          <w:p w:rsidR="008328CE" w:rsidRPr="00FD645C" w:rsidRDefault="008328CE" w:rsidP="00107D50">
            <w:pPr>
              <w:spacing w:after="0" w:line="240" w:lineRule="auto"/>
              <w:jc w:val="right"/>
              <w:rPr>
                <w:ins w:id="295" w:author="ZHAO, JUNQI" w:date="2017-10-18T11:57:00Z"/>
                <w:rFonts w:ascii="Times New Roman" w:eastAsia="Times New Roman" w:hAnsi="Times New Roman" w:cs="Times New Roman"/>
                <w:color w:val="000000"/>
                <w:lang w:eastAsia="zh-CN"/>
              </w:rPr>
            </w:pPr>
            <w:ins w:id="296" w:author="ZHAO, JUNQI" w:date="2017-10-18T11:57:00Z">
              <w:r w:rsidRPr="00FD645C">
                <w:rPr>
                  <w:rFonts w:ascii="Times New Roman" w:eastAsia="Times New Roman" w:hAnsi="Times New Roman" w:cs="Times New Roman"/>
                  <w:color w:val="000000"/>
                  <w:lang w:eastAsia="zh-CN"/>
                </w:rPr>
                <w:t>0.3824</w:t>
              </w:r>
            </w:ins>
          </w:p>
        </w:tc>
      </w:tr>
      <w:tr w:rsidR="008328CE" w:rsidRPr="00216C74" w:rsidTr="00107D50">
        <w:trPr>
          <w:trHeight w:val="300"/>
          <w:jc w:val="center"/>
          <w:ins w:id="297" w:author="ZHAO, JUNQI" w:date="2017-10-18T11:57:00Z"/>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328CE" w:rsidRPr="00216C74" w:rsidRDefault="008328CE" w:rsidP="00107D50">
            <w:pPr>
              <w:spacing w:after="0" w:line="240" w:lineRule="auto"/>
              <w:jc w:val="right"/>
              <w:rPr>
                <w:ins w:id="298" w:author="ZHAO, JUNQI" w:date="2017-10-18T11:57:00Z"/>
                <w:rFonts w:ascii="Times New Roman" w:eastAsia="Times New Roman" w:hAnsi="Times New Roman" w:cs="Times New Roman"/>
                <w:color w:val="000000"/>
                <w:lang w:eastAsia="zh-CN"/>
              </w:rPr>
            </w:pPr>
            <w:ins w:id="299" w:author="ZHAO, JUNQI" w:date="2017-10-18T11:57:00Z">
              <w:r>
                <w:rPr>
                  <w:rFonts w:ascii="Times New Roman" w:eastAsia="Times New Roman" w:hAnsi="Times New Roman" w:cs="Times New Roman"/>
                  <w:color w:val="000000"/>
                  <w:lang w:eastAsia="zh-CN"/>
                </w:rPr>
                <w:t>13</w:t>
              </w:r>
            </w:ins>
          </w:p>
        </w:tc>
        <w:tc>
          <w:tcPr>
            <w:tcW w:w="0" w:type="auto"/>
            <w:tcBorders>
              <w:top w:val="nil"/>
              <w:left w:val="nil"/>
              <w:bottom w:val="single" w:sz="4" w:space="0" w:color="auto"/>
              <w:right w:val="single" w:sz="4" w:space="0" w:color="auto"/>
            </w:tcBorders>
            <w:shd w:val="clear" w:color="auto" w:fill="auto"/>
            <w:noWrap/>
            <w:vAlign w:val="bottom"/>
          </w:tcPr>
          <w:p w:rsidR="008328CE" w:rsidRPr="00FD645C" w:rsidRDefault="008328CE" w:rsidP="00107D50">
            <w:pPr>
              <w:spacing w:after="0" w:line="240" w:lineRule="auto"/>
              <w:jc w:val="right"/>
              <w:rPr>
                <w:ins w:id="300" w:author="ZHAO, JUNQI" w:date="2017-10-18T11:57:00Z"/>
                <w:rFonts w:ascii="Times New Roman" w:eastAsia="Times New Roman" w:hAnsi="Times New Roman" w:cs="Times New Roman"/>
                <w:color w:val="000000"/>
                <w:lang w:eastAsia="zh-CN"/>
              </w:rPr>
            </w:pPr>
            <w:ins w:id="301" w:author="ZHAO, JUNQI" w:date="2017-10-18T11:57:00Z">
              <w:r w:rsidRPr="00FD645C">
                <w:rPr>
                  <w:rFonts w:ascii="Times New Roman" w:eastAsia="Times New Roman" w:hAnsi="Times New Roman" w:cs="Times New Roman"/>
                  <w:color w:val="000000"/>
                  <w:lang w:eastAsia="zh-CN"/>
                </w:rPr>
                <w:t>0.769536</w:t>
              </w:r>
            </w:ins>
          </w:p>
        </w:tc>
        <w:tc>
          <w:tcPr>
            <w:tcW w:w="0" w:type="auto"/>
            <w:tcBorders>
              <w:top w:val="nil"/>
              <w:left w:val="nil"/>
              <w:bottom w:val="single" w:sz="4" w:space="0" w:color="auto"/>
              <w:right w:val="single" w:sz="4" w:space="0" w:color="auto"/>
            </w:tcBorders>
            <w:shd w:val="clear" w:color="auto" w:fill="auto"/>
            <w:noWrap/>
            <w:vAlign w:val="bottom"/>
          </w:tcPr>
          <w:p w:rsidR="008328CE" w:rsidRPr="00FD645C" w:rsidRDefault="008328CE" w:rsidP="00107D50">
            <w:pPr>
              <w:spacing w:after="0" w:line="240" w:lineRule="auto"/>
              <w:jc w:val="right"/>
              <w:rPr>
                <w:ins w:id="302" w:author="ZHAO, JUNQI" w:date="2017-10-18T11:57:00Z"/>
                <w:rFonts w:ascii="Times New Roman" w:eastAsia="Times New Roman" w:hAnsi="Times New Roman" w:cs="Times New Roman"/>
                <w:color w:val="000000"/>
                <w:lang w:eastAsia="zh-CN"/>
              </w:rPr>
            </w:pPr>
            <w:ins w:id="303" w:author="ZHAO, JUNQI" w:date="2017-10-18T11:57:00Z">
              <w:r w:rsidRPr="00FD645C">
                <w:rPr>
                  <w:rFonts w:ascii="Times New Roman" w:eastAsia="Times New Roman" w:hAnsi="Times New Roman" w:cs="Times New Roman"/>
                  <w:color w:val="000000"/>
                  <w:lang w:eastAsia="zh-CN"/>
                </w:rPr>
                <w:t>0.230464</w:t>
              </w:r>
            </w:ins>
          </w:p>
        </w:tc>
        <w:tc>
          <w:tcPr>
            <w:tcW w:w="0" w:type="auto"/>
            <w:tcBorders>
              <w:top w:val="nil"/>
              <w:left w:val="nil"/>
              <w:bottom w:val="single" w:sz="4" w:space="0" w:color="auto"/>
              <w:right w:val="single" w:sz="4" w:space="0" w:color="auto"/>
            </w:tcBorders>
            <w:vAlign w:val="center"/>
          </w:tcPr>
          <w:p w:rsidR="008328CE" w:rsidRPr="00FD645C" w:rsidRDefault="008328CE" w:rsidP="00107D50">
            <w:pPr>
              <w:spacing w:after="0" w:line="240" w:lineRule="auto"/>
              <w:jc w:val="right"/>
              <w:rPr>
                <w:ins w:id="304" w:author="ZHAO, JUNQI" w:date="2017-10-18T11:57:00Z"/>
                <w:rFonts w:ascii="Times New Roman" w:eastAsia="Times New Roman" w:hAnsi="Times New Roman" w:cs="Times New Roman"/>
                <w:color w:val="000000"/>
                <w:lang w:eastAsia="zh-CN"/>
              </w:rPr>
            </w:pPr>
            <w:ins w:id="305" w:author="ZHAO, JUNQI" w:date="2017-10-18T11:57:00Z">
              <w:r w:rsidRPr="00FD645C">
                <w:rPr>
                  <w:rFonts w:ascii="Times New Roman" w:eastAsia="Times New Roman" w:hAnsi="Times New Roman" w:cs="Times New Roman"/>
                  <w:color w:val="000000"/>
                  <w:lang w:eastAsia="zh-CN"/>
                </w:rPr>
                <w:t>0.6765</w:t>
              </w:r>
            </w:ins>
          </w:p>
        </w:tc>
        <w:tc>
          <w:tcPr>
            <w:tcW w:w="0" w:type="auto"/>
            <w:tcBorders>
              <w:top w:val="nil"/>
              <w:left w:val="nil"/>
              <w:bottom w:val="single" w:sz="4" w:space="0" w:color="auto"/>
              <w:right w:val="single" w:sz="4" w:space="0" w:color="auto"/>
            </w:tcBorders>
            <w:vAlign w:val="bottom"/>
          </w:tcPr>
          <w:p w:rsidR="008328CE" w:rsidRPr="00FD645C" w:rsidRDefault="008328CE" w:rsidP="00107D50">
            <w:pPr>
              <w:spacing w:after="0" w:line="240" w:lineRule="auto"/>
              <w:jc w:val="right"/>
              <w:rPr>
                <w:ins w:id="306" w:author="ZHAO, JUNQI" w:date="2017-10-18T11:57:00Z"/>
                <w:rFonts w:ascii="Times New Roman" w:eastAsia="Times New Roman" w:hAnsi="Times New Roman" w:cs="Times New Roman"/>
                <w:color w:val="000000"/>
                <w:lang w:eastAsia="zh-CN"/>
              </w:rPr>
            </w:pPr>
            <w:ins w:id="307" w:author="ZHAO, JUNQI" w:date="2017-10-18T11:57:00Z">
              <w:r w:rsidRPr="00FD645C">
                <w:rPr>
                  <w:rFonts w:ascii="Times New Roman" w:eastAsia="Times New Roman" w:hAnsi="Times New Roman" w:cs="Times New Roman"/>
                  <w:color w:val="000000"/>
                  <w:lang w:eastAsia="zh-CN"/>
                </w:rPr>
                <w:t>0.3235</w:t>
              </w:r>
            </w:ins>
          </w:p>
        </w:tc>
      </w:tr>
    </w:tbl>
    <w:p w:rsidR="008328CE" w:rsidRDefault="008328CE" w:rsidP="008328CE">
      <w:pPr>
        <w:jc w:val="both"/>
        <w:rPr>
          <w:ins w:id="308" w:author="ZHAO, JUNQI" w:date="2017-10-18T11:57:00Z"/>
          <w:rFonts w:ascii="Times New Roman" w:hAnsi="Times New Roman" w:cs="Times New Roman"/>
          <w:sz w:val="24"/>
          <w:szCs w:val="24"/>
        </w:rPr>
      </w:pPr>
    </w:p>
    <w:p w:rsidR="008328CE" w:rsidRDefault="008328CE" w:rsidP="008328CE">
      <w:pPr>
        <w:jc w:val="both"/>
        <w:rPr>
          <w:ins w:id="309" w:author="ZHAO, JUNQI" w:date="2017-10-18T11:57:00Z"/>
          <w:rFonts w:ascii="Times New Roman" w:hAnsi="Times New Roman" w:cs="Times New Roman"/>
          <w:sz w:val="24"/>
          <w:szCs w:val="24"/>
        </w:rPr>
      </w:pPr>
      <w:ins w:id="310" w:author="ZHAO, JUNQI" w:date="2017-10-18T11:57:00Z">
        <w:r>
          <w:rPr>
            <w:rFonts w:ascii="Times New Roman" w:hAnsi="Times New Roman" w:cs="Times New Roman"/>
            <w:sz w:val="24"/>
            <w:szCs w:val="24"/>
          </w:rPr>
          <w:t>Based on the classification performance in the table, for both the training and testing dataset, the best K value for classification is 1 for both the testing and training data set. The classification performance in the testing dataset is slightly higher than that in training set. To find the optimum value of the K, this study also tested all the possible K value in the test dataset with a cross validation approach, the result is plotted as following figure.</w:t>
        </w:r>
      </w:ins>
    </w:p>
    <w:p w:rsidR="008328CE" w:rsidRDefault="008328CE" w:rsidP="008328CE">
      <w:pPr>
        <w:jc w:val="center"/>
        <w:rPr>
          <w:ins w:id="311" w:author="ZHAO, JUNQI" w:date="2017-10-18T11:57:00Z"/>
          <w:rFonts w:ascii="Times New Roman" w:hAnsi="Times New Roman" w:cs="Times New Roman"/>
          <w:sz w:val="24"/>
          <w:szCs w:val="24"/>
        </w:rPr>
      </w:pPr>
      <w:ins w:id="312" w:author="ZHAO, JUNQI" w:date="2017-10-18T11:57:00Z">
        <w:r>
          <w:rPr>
            <w:noProof/>
          </w:rPr>
          <w:drawing>
            <wp:inline distT="0" distB="0" distL="0" distR="0" wp14:anchorId="4E28475C" wp14:editId="7A4673A7">
              <wp:extent cx="3185109" cy="19658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19465" cy="1987056"/>
                      </a:xfrm>
                      <a:prstGeom prst="rect">
                        <a:avLst/>
                      </a:prstGeom>
                    </pic:spPr>
                  </pic:pic>
                </a:graphicData>
              </a:graphic>
            </wp:inline>
          </w:drawing>
        </w:r>
      </w:ins>
    </w:p>
    <w:p w:rsidR="008328CE" w:rsidRDefault="008328CE" w:rsidP="008328CE">
      <w:pPr>
        <w:jc w:val="center"/>
        <w:rPr>
          <w:ins w:id="313" w:author="ZHAO, JUNQI" w:date="2017-10-18T11:57:00Z"/>
          <w:rFonts w:ascii="Times New Roman" w:hAnsi="Times New Roman" w:cs="Times New Roman"/>
          <w:sz w:val="24"/>
          <w:szCs w:val="24"/>
        </w:rPr>
      </w:pPr>
      <w:ins w:id="314" w:author="ZHAO, JUNQI" w:date="2017-10-18T11:57:00Z">
        <w:r>
          <w:rPr>
            <w:rFonts w:ascii="Times New Roman" w:hAnsi="Times New Roman" w:cs="Times New Roman"/>
            <w:sz w:val="24"/>
            <w:szCs w:val="24"/>
          </w:rPr>
          <w:t xml:space="preserve">Figure </w:t>
        </w:r>
      </w:ins>
      <w:ins w:id="315" w:author="ZHAO, JUNQI" w:date="2017-10-18T11:58:00Z">
        <w:r>
          <w:rPr>
            <w:rFonts w:ascii="Times New Roman" w:hAnsi="Times New Roman" w:cs="Times New Roman"/>
            <w:sz w:val="24"/>
            <w:szCs w:val="24"/>
          </w:rPr>
          <w:t>10</w:t>
        </w:r>
      </w:ins>
      <w:ins w:id="316" w:author="ZHAO, JUNQI" w:date="2017-10-18T11:57:00Z">
        <w:r>
          <w:rPr>
            <w:rFonts w:ascii="Times New Roman" w:hAnsi="Times New Roman" w:cs="Times New Roman"/>
            <w:sz w:val="24"/>
            <w:szCs w:val="24"/>
          </w:rPr>
          <w:t xml:space="preserve"> Classifier Performance V.S. Number of Neighbors </w:t>
        </w:r>
      </w:ins>
    </w:p>
    <w:p w:rsidR="008328CE" w:rsidRDefault="008328CE" w:rsidP="008328CE">
      <w:pPr>
        <w:jc w:val="both"/>
        <w:rPr>
          <w:ins w:id="317" w:author="ZHAO, JUNQI" w:date="2017-10-18T11:57:00Z"/>
          <w:rFonts w:ascii="Times New Roman" w:hAnsi="Times New Roman" w:cs="Times New Roman"/>
          <w:sz w:val="24"/>
          <w:szCs w:val="24"/>
        </w:rPr>
      </w:pPr>
      <w:ins w:id="318" w:author="ZHAO, JUNQI" w:date="2017-10-18T11:57:00Z">
        <w:r>
          <w:rPr>
            <w:rFonts w:ascii="Times New Roman" w:hAnsi="Times New Roman" w:cs="Times New Roman"/>
            <w:sz w:val="24"/>
            <w:szCs w:val="24"/>
          </w:rPr>
          <w:t>From the result, the optimum value of K is also 1, therefore, we may conclude that for the KNN classifier in wine training data, the best K value is 1, which means using the nearest 1 neighbor to predict new observation.</w:t>
        </w:r>
      </w:ins>
    </w:p>
    <w:p w:rsidR="008328CE" w:rsidRDefault="008328CE" w:rsidP="008328CE">
      <w:pPr>
        <w:pStyle w:val="Heading2"/>
        <w:numPr>
          <w:ilvl w:val="0"/>
          <w:numId w:val="1"/>
        </w:numPr>
        <w:rPr>
          <w:ins w:id="319" w:author="ZHAO, JUNQI" w:date="2017-10-18T11:57:00Z"/>
          <w:rFonts w:ascii="Times New Roman" w:hAnsi="Times New Roman" w:cs="Times New Roman"/>
        </w:rPr>
      </w:pPr>
      <w:ins w:id="320" w:author="ZHAO, JUNQI" w:date="2017-10-18T11:57:00Z">
        <w:r>
          <w:rPr>
            <w:rFonts w:ascii="Times New Roman" w:hAnsi="Times New Roman" w:cs="Times New Roman"/>
          </w:rPr>
          <w:t>Unsupervised Clustering</w:t>
        </w:r>
      </w:ins>
    </w:p>
    <w:p w:rsidR="008328CE" w:rsidRDefault="008328CE" w:rsidP="008328CE">
      <w:pPr>
        <w:jc w:val="both"/>
        <w:rPr>
          <w:ins w:id="321" w:author="ZHAO, JUNQI" w:date="2017-10-18T11:57:00Z"/>
          <w:rFonts w:ascii="Times New Roman" w:hAnsi="Times New Roman" w:cs="Times New Roman"/>
          <w:sz w:val="24"/>
          <w:szCs w:val="24"/>
        </w:rPr>
      </w:pPr>
      <w:ins w:id="322" w:author="ZHAO, JUNQI" w:date="2017-10-18T11:57:00Z">
        <w:r>
          <w:rPr>
            <w:rFonts w:ascii="Times New Roman" w:hAnsi="Times New Roman" w:cs="Times New Roman"/>
            <w:sz w:val="24"/>
            <w:szCs w:val="24"/>
          </w:rPr>
          <w:t xml:space="preserve">To conduct Principle Component Analysis, the attribute data were first scaled and centered to avoid the dominance by certain attributes with large variance. Then the first two principle components were selected from the 13 attributes as two dimensional datasets. </w:t>
        </w:r>
      </w:ins>
    </w:p>
    <w:p w:rsidR="008328CE" w:rsidRDefault="008328CE" w:rsidP="008328CE">
      <w:pPr>
        <w:jc w:val="both"/>
        <w:rPr>
          <w:ins w:id="323" w:author="ZHAO, JUNQI" w:date="2017-10-18T11:57:00Z"/>
          <w:rFonts w:ascii="Times New Roman" w:hAnsi="Times New Roman" w:cs="Times New Roman"/>
          <w:sz w:val="24"/>
          <w:szCs w:val="24"/>
        </w:rPr>
      </w:pPr>
      <w:ins w:id="324" w:author="ZHAO, JUNQI" w:date="2017-10-18T11:57:00Z">
        <w:r>
          <w:rPr>
            <w:rFonts w:ascii="Times New Roman" w:hAnsi="Times New Roman" w:cs="Times New Roman"/>
            <w:sz w:val="24"/>
            <w:szCs w:val="24"/>
          </w:rPr>
          <w:t>By setting the K value as 2-5, the corresponding unsupervised clustering result for K-means is listed as following.</w:t>
        </w:r>
      </w:ins>
    </w:p>
    <w:p w:rsidR="008328CE" w:rsidRDefault="008328CE" w:rsidP="008328CE">
      <w:pPr>
        <w:jc w:val="center"/>
        <w:rPr>
          <w:ins w:id="325" w:author="ZHAO, JUNQI" w:date="2017-10-18T11:59:00Z"/>
          <w:rFonts w:ascii="Times New Roman" w:hAnsi="Times New Roman" w:cs="Times New Roman"/>
          <w:sz w:val="24"/>
          <w:szCs w:val="24"/>
        </w:rPr>
      </w:pPr>
      <w:ins w:id="326" w:author="ZHAO, JUNQI" w:date="2017-10-18T11:57:00Z">
        <w:r>
          <w:rPr>
            <w:noProof/>
          </w:rPr>
          <w:lastRenderedPageBreak/>
          <w:drawing>
            <wp:inline distT="0" distB="0" distL="0" distR="0" wp14:anchorId="7BCFC8B2" wp14:editId="6D535EC1">
              <wp:extent cx="4181475" cy="258080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17244" cy="2602885"/>
                      </a:xfrm>
                      <a:prstGeom prst="rect">
                        <a:avLst/>
                      </a:prstGeom>
                    </pic:spPr>
                  </pic:pic>
                </a:graphicData>
              </a:graphic>
            </wp:inline>
          </w:drawing>
        </w:r>
      </w:ins>
    </w:p>
    <w:p w:rsidR="008328CE" w:rsidRDefault="008328CE" w:rsidP="008328CE">
      <w:pPr>
        <w:jc w:val="center"/>
        <w:rPr>
          <w:ins w:id="327" w:author="ZHAO, JUNQI" w:date="2017-10-18T11:57:00Z"/>
          <w:rFonts w:ascii="Times New Roman" w:hAnsi="Times New Roman" w:cs="Times New Roman"/>
          <w:sz w:val="24"/>
          <w:szCs w:val="24"/>
        </w:rPr>
      </w:pPr>
      <w:ins w:id="328" w:author="ZHAO, JUNQI" w:date="2017-10-18T11:59:00Z">
        <w:r>
          <w:rPr>
            <w:rFonts w:ascii="Times New Roman" w:hAnsi="Times New Roman" w:cs="Times New Roman"/>
            <w:sz w:val="24"/>
            <w:szCs w:val="24"/>
          </w:rPr>
          <w:t>Figure 11 K-centroid</w:t>
        </w:r>
        <w:r>
          <w:rPr>
            <w:rFonts w:ascii="Times New Roman" w:hAnsi="Times New Roman" w:cs="Times New Roman"/>
            <w:sz w:val="24"/>
            <w:szCs w:val="24"/>
          </w:rPr>
          <w:t xml:space="preserve"> for 2 clusters</w:t>
        </w:r>
      </w:ins>
    </w:p>
    <w:p w:rsidR="008328CE" w:rsidRDefault="008328CE" w:rsidP="008328CE">
      <w:pPr>
        <w:jc w:val="center"/>
        <w:rPr>
          <w:ins w:id="329" w:author="ZHAO, JUNQI" w:date="2017-10-18T11:59:00Z"/>
          <w:rFonts w:ascii="Times New Roman" w:hAnsi="Times New Roman" w:cs="Times New Roman"/>
          <w:sz w:val="24"/>
          <w:szCs w:val="24"/>
        </w:rPr>
      </w:pPr>
      <w:ins w:id="330" w:author="ZHAO, JUNQI" w:date="2017-10-18T11:57:00Z">
        <w:r>
          <w:rPr>
            <w:noProof/>
          </w:rPr>
          <w:drawing>
            <wp:inline distT="0" distB="0" distL="0" distR="0" wp14:anchorId="32670953" wp14:editId="35DD8EB1">
              <wp:extent cx="4398285" cy="271462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09324" cy="2721438"/>
                      </a:xfrm>
                      <a:prstGeom prst="rect">
                        <a:avLst/>
                      </a:prstGeom>
                    </pic:spPr>
                  </pic:pic>
                </a:graphicData>
              </a:graphic>
            </wp:inline>
          </w:drawing>
        </w:r>
      </w:ins>
    </w:p>
    <w:p w:rsidR="008328CE" w:rsidRDefault="008328CE" w:rsidP="008328CE">
      <w:pPr>
        <w:jc w:val="center"/>
        <w:rPr>
          <w:ins w:id="331" w:author="ZHAO, JUNQI" w:date="2017-10-18T11:59:00Z"/>
          <w:rFonts w:ascii="Times New Roman" w:hAnsi="Times New Roman" w:cs="Times New Roman"/>
          <w:sz w:val="24"/>
          <w:szCs w:val="24"/>
        </w:rPr>
      </w:pPr>
      <w:ins w:id="332" w:author="ZHAO, JUNQI" w:date="2017-10-18T11:59:00Z">
        <w:r>
          <w:rPr>
            <w:rFonts w:ascii="Times New Roman" w:hAnsi="Times New Roman" w:cs="Times New Roman"/>
            <w:sz w:val="24"/>
            <w:szCs w:val="24"/>
          </w:rPr>
          <w:t xml:space="preserve">Figure </w:t>
        </w:r>
      </w:ins>
      <w:ins w:id="333" w:author="ZHAO, JUNQI" w:date="2017-10-18T12:00:00Z">
        <w:r>
          <w:rPr>
            <w:rFonts w:ascii="Times New Roman" w:hAnsi="Times New Roman" w:cs="Times New Roman"/>
            <w:sz w:val="24"/>
            <w:szCs w:val="24"/>
          </w:rPr>
          <w:t>12</w:t>
        </w:r>
      </w:ins>
      <w:ins w:id="334" w:author="ZHAO, JUNQI" w:date="2017-10-18T11:59:00Z">
        <w:r>
          <w:rPr>
            <w:rFonts w:ascii="Times New Roman" w:hAnsi="Times New Roman" w:cs="Times New Roman"/>
            <w:sz w:val="24"/>
            <w:szCs w:val="24"/>
          </w:rPr>
          <w:t xml:space="preserve"> K-centroid for </w:t>
        </w:r>
      </w:ins>
      <w:ins w:id="335" w:author="ZHAO, JUNQI" w:date="2017-10-18T12:00:00Z">
        <w:r>
          <w:rPr>
            <w:rFonts w:ascii="Times New Roman" w:hAnsi="Times New Roman" w:cs="Times New Roman"/>
            <w:sz w:val="24"/>
            <w:szCs w:val="24"/>
          </w:rPr>
          <w:t>3</w:t>
        </w:r>
      </w:ins>
      <w:ins w:id="336" w:author="ZHAO, JUNQI" w:date="2017-10-18T11:59:00Z">
        <w:r>
          <w:rPr>
            <w:rFonts w:ascii="Times New Roman" w:hAnsi="Times New Roman" w:cs="Times New Roman"/>
            <w:sz w:val="24"/>
            <w:szCs w:val="24"/>
          </w:rPr>
          <w:t xml:space="preserve"> clusters</w:t>
        </w:r>
      </w:ins>
    </w:p>
    <w:p w:rsidR="008328CE" w:rsidRDefault="008328CE" w:rsidP="008328CE">
      <w:pPr>
        <w:jc w:val="center"/>
        <w:rPr>
          <w:ins w:id="337" w:author="ZHAO, JUNQI" w:date="2017-10-18T11:57:00Z"/>
          <w:rFonts w:ascii="Times New Roman" w:hAnsi="Times New Roman" w:cs="Times New Roman"/>
          <w:sz w:val="24"/>
          <w:szCs w:val="24"/>
        </w:rPr>
      </w:pPr>
    </w:p>
    <w:p w:rsidR="008328CE" w:rsidRDefault="008328CE" w:rsidP="008328CE">
      <w:pPr>
        <w:jc w:val="center"/>
        <w:rPr>
          <w:ins w:id="338" w:author="ZHAO, JUNQI" w:date="2017-10-18T11:59:00Z"/>
          <w:rFonts w:ascii="Times New Roman" w:hAnsi="Times New Roman" w:cs="Times New Roman"/>
          <w:sz w:val="24"/>
          <w:szCs w:val="24"/>
        </w:rPr>
      </w:pPr>
      <w:ins w:id="339" w:author="ZHAO, JUNQI" w:date="2017-10-18T11:57:00Z">
        <w:r>
          <w:rPr>
            <w:noProof/>
          </w:rPr>
          <w:lastRenderedPageBreak/>
          <w:drawing>
            <wp:inline distT="0" distB="0" distL="0" distR="0" wp14:anchorId="0FB7F877" wp14:editId="1FC3B0BE">
              <wp:extent cx="5077319" cy="31337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03703" cy="3150009"/>
                      </a:xfrm>
                      <a:prstGeom prst="rect">
                        <a:avLst/>
                      </a:prstGeom>
                    </pic:spPr>
                  </pic:pic>
                </a:graphicData>
              </a:graphic>
            </wp:inline>
          </w:drawing>
        </w:r>
      </w:ins>
    </w:p>
    <w:p w:rsidR="008328CE" w:rsidRDefault="008328CE" w:rsidP="008328CE">
      <w:pPr>
        <w:jc w:val="center"/>
        <w:rPr>
          <w:ins w:id="340" w:author="ZHAO, JUNQI" w:date="2017-10-18T12:00:00Z"/>
          <w:rFonts w:ascii="Times New Roman" w:hAnsi="Times New Roman" w:cs="Times New Roman"/>
          <w:sz w:val="24"/>
          <w:szCs w:val="24"/>
        </w:rPr>
      </w:pPr>
      <w:ins w:id="341" w:author="ZHAO, JUNQI" w:date="2017-10-18T12:00:00Z">
        <w:r>
          <w:rPr>
            <w:rFonts w:ascii="Times New Roman" w:hAnsi="Times New Roman" w:cs="Times New Roman"/>
            <w:sz w:val="24"/>
            <w:szCs w:val="24"/>
          </w:rPr>
          <w:t xml:space="preserve">Figure </w:t>
        </w:r>
        <w:r>
          <w:rPr>
            <w:rFonts w:ascii="Times New Roman" w:hAnsi="Times New Roman" w:cs="Times New Roman"/>
            <w:sz w:val="24"/>
            <w:szCs w:val="24"/>
          </w:rPr>
          <w:t>13</w:t>
        </w:r>
        <w:r>
          <w:rPr>
            <w:rFonts w:ascii="Times New Roman" w:hAnsi="Times New Roman" w:cs="Times New Roman"/>
            <w:sz w:val="24"/>
            <w:szCs w:val="24"/>
          </w:rPr>
          <w:t xml:space="preserve"> K-centroid for </w:t>
        </w:r>
        <w:r>
          <w:rPr>
            <w:rFonts w:ascii="Times New Roman" w:hAnsi="Times New Roman" w:cs="Times New Roman"/>
            <w:sz w:val="24"/>
            <w:szCs w:val="24"/>
          </w:rPr>
          <w:t xml:space="preserve">4 </w:t>
        </w:r>
        <w:r>
          <w:rPr>
            <w:rFonts w:ascii="Times New Roman" w:hAnsi="Times New Roman" w:cs="Times New Roman"/>
            <w:sz w:val="24"/>
            <w:szCs w:val="24"/>
          </w:rPr>
          <w:t>clusters</w:t>
        </w:r>
      </w:ins>
    </w:p>
    <w:p w:rsidR="008328CE" w:rsidRDefault="008328CE" w:rsidP="008328CE">
      <w:pPr>
        <w:jc w:val="center"/>
        <w:rPr>
          <w:ins w:id="342" w:author="ZHAO, JUNQI" w:date="2017-10-18T11:57:00Z"/>
          <w:rFonts w:ascii="Times New Roman" w:hAnsi="Times New Roman" w:cs="Times New Roman"/>
          <w:sz w:val="24"/>
          <w:szCs w:val="24"/>
        </w:rPr>
      </w:pPr>
    </w:p>
    <w:p w:rsidR="008328CE" w:rsidRDefault="008328CE" w:rsidP="008328CE">
      <w:pPr>
        <w:jc w:val="center"/>
        <w:rPr>
          <w:ins w:id="343" w:author="ZHAO, JUNQI" w:date="2017-10-18T12:00:00Z"/>
          <w:rFonts w:ascii="Times New Roman" w:hAnsi="Times New Roman" w:cs="Times New Roman"/>
          <w:sz w:val="24"/>
          <w:szCs w:val="24"/>
        </w:rPr>
      </w:pPr>
      <w:ins w:id="344" w:author="ZHAO, JUNQI" w:date="2017-10-18T11:57:00Z">
        <w:r>
          <w:rPr>
            <w:noProof/>
          </w:rPr>
          <w:drawing>
            <wp:inline distT="0" distB="0" distL="0" distR="0" wp14:anchorId="316035C0" wp14:editId="52FAE097">
              <wp:extent cx="4953857" cy="30575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04564" cy="3088822"/>
                      </a:xfrm>
                      <a:prstGeom prst="rect">
                        <a:avLst/>
                      </a:prstGeom>
                    </pic:spPr>
                  </pic:pic>
                </a:graphicData>
              </a:graphic>
            </wp:inline>
          </w:drawing>
        </w:r>
      </w:ins>
    </w:p>
    <w:p w:rsidR="008328CE" w:rsidRDefault="008328CE" w:rsidP="008328CE">
      <w:pPr>
        <w:jc w:val="center"/>
        <w:rPr>
          <w:ins w:id="345" w:author="ZHAO, JUNQI" w:date="2017-10-18T12:00:00Z"/>
          <w:rFonts w:ascii="Times New Roman" w:hAnsi="Times New Roman" w:cs="Times New Roman"/>
          <w:sz w:val="24"/>
          <w:szCs w:val="24"/>
        </w:rPr>
      </w:pPr>
      <w:ins w:id="346" w:author="ZHAO, JUNQI" w:date="2017-10-18T12:00:00Z">
        <w:r>
          <w:rPr>
            <w:rFonts w:ascii="Times New Roman" w:hAnsi="Times New Roman" w:cs="Times New Roman"/>
            <w:sz w:val="24"/>
            <w:szCs w:val="24"/>
          </w:rPr>
          <w:t xml:space="preserve">Figure </w:t>
        </w:r>
        <w:r>
          <w:rPr>
            <w:rFonts w:ascii="Times New Roman" w:hAnsi="Times New Roman" w:cs="Times New Roman"/>
            <w:sz w:val="24"/>
            <w:szCs w:val="24"/>
          </w:rPr>
          <w:t>14</w:t>
        </w:r>
        <w:r>
          <w:rPr>
            <w:rFonts w:ascii="Times New Roman" w:hAnsi="Times New Roman" w:cs="Times New Roman"/>
            <w:sz w:val="24"/>
            <w:szCs w:val="24"/>
          </w:rPr>
          <w:t xml:space="preserve"> K-centroid for </w:t>
        </w:r>
        <w:r>
          <w:rPr>
            <w:rFonts w:ascii="Times New Roman" w:hAnsi="Times New Roman" w:cs="Times New Roman"/>
            <w:sz w:val="24"/>
            <w:szCs w:val="24"/>
          </w:rPr>
          <w:t>5</w:t>
        </w:r>
        <w:r>
          <w:rPr>
            <w:rFonts w:ascii="Times New Roman" w:hAnsi="Times New Roman" w:cs="Times New Roman"/>
            <w:sz w:val="24"/>
            <w:szCs w:val="24"/>
          </w:rPr>
          <w:t xml:space="preserve"> clusters</w:t>
        </w:r>
      </w:ins>
    </w:p>
    <w:p w:rsidR="008328CE" w:rsidRDefault="008328CE" w:rsidP="008328CE">
      <w:pPr>
        <w:jc w:val="center"/>
        <w:rPr>
          <w:ins w:id="347" w:author="ZHAO, JUNQI" w:date="2017-10-18T11:59:00Z"/>
          <w:rFonts w:ascii="Times New Roman" w:hAnsi="Times New Roman" w:cs="Times New Roman"/>
          <w:sz w:val="24"/>
          <w:szCs w:val="24"/>
        </w:rPr>
      </w:pPr>
    </w:p>
    <w:p w:rsidR="008328CE" w:rsidRDefault="008328CE" w:rsidP="008328CE">
      <w:pPr>
        <w:jc w:val="center"/>
        <w:rPr>
          <w:ins w:id="348" w:author="ZHAO, JUNQI" w:date="2017-10-18T11:57:00Z"/>
          <w:rFonts w:ascii="Times New Roman" w:hAnsi="Times New Roman" w:cs="Times New Roman"/>
          <w:sz w:val="24"/>
          <w:szCs w:val="24"/>
        </w:rPr>
      </w:pPr>
    </w:p>
    <w:p w:rsidR="008328CE" w:rsidRDefault="008328CE" w:rsidP="008328CE">
      <w:pPr>
        <w:jc w:val="both"/>
        <w:rPr>
          <w:ins w:id="349" w:author="ZHAO, JUNQI" w:date="2017-10-18T11:57:00Z"/>
          <w:rFonts w:ascii="Times New Roman" w:hAnsi="Times New Roman" w:cs="Times New Roman"/>
          <w:sz w:val="24"/>
          <w:szCs w:val="24"/>
        </w:rPr>
      </w:pPr>
      <w:ins w:id="350" w:author="ZHAO, JUNQI" w:date="2017-10-18T11:57:00Z">
        <w:r>
          <w:rPr>
            <w:rFonts w:ascii="Times New Roman" w:hAnsi="Times New Roman" w:cs="Times New Roman"/>
            <w:sz w:val="24"/>
            <w:szCs w:val="24"/>
          </w:rPr>
          <w:t>By setting the K value as 2-5, the corresponding unsupervised clustering result for K-</w:t>
        </w:r>
      </w:ins>
      <w:ins w:id="351" w:author="ZHAO, JUNQI" w:date="2017-10-18T11:58:00Z">
        <w:r>
          <w:rPr>
            <w:rFonts w:ascii="Times New Roman" w:hAnsi="Times New Roman" w:cs="Times New Roman"/>
            <w:sz w:val="24"/>
            <w:szCs w:val="24"/>
          </w:rPr>
          <w:t>centroid</w:t>
        </w:r>
      </w:ins>
      <w:ins w:id="352" w:author="ZHAO, JUNQI" w:date="2017-10-18T11:57:00Z">
        <w:r>
          <w:rPr>
            <w:rFonts w:ascii="Times New Roman" w:hAnsi="Times New Roman" w:cs="Times New Roman"/>
            <w:sz w:val="24"/>
            <w:szCs w:val="24"/>
          </w:rPr>
          <w:t xml:space="preserve"> is listed as following.</w:t>
        </w:r>
      </w:ins>
    </w:p>
    <w:p w:rsidR="008328CE" w:rsidRDefault="008328CE" w:rsidP="008328CE">
      <w:pPr>
        <w:jc w:val="both"/>
        <w:rPr>
          <w:ins w:id="353" w:author="ZHAO, JUNQI" w:date="2017-10-18T11:57:00Z"/>
          <w:noProof/>
        </w:rPr>
      </w:pPr>
    </w:p>
    <w:p w:rsidR="008328CE" w:rsidRDefault="008328CE" w:rsidP="008328CE">
      <w:pPr>
        <w:jc w:val="both"/>
        <w:rPr>
          <w:ins w:id="354" w:author="ZHAO, JUNQI" w:date="2017-10-18T11:57:00Z"/>
          <w:rFonts w:ascii="Times New Roman" w:hAnsi="Times New Roman" w:cs="Times New Roman"/>
          <w:sz w:val="24"/>
          <w:szCs w:val="24"/>
        </w:rPr>
      </w:pPr>
      <w:ins w:id="355" w:author="ZHAO, JUNQI" w:date="2017-10-18T11:57:00Z">
        <w:r>
          <w:rPr>
            <w:noProof/>
          </w:rPr>
          <w:lastRenderedPageBreak/>
          <w:drawing>
            <wp:inline distT="0" distB="0" distL="0" distR="0" wp14:anchorId="7D86D286" wp14:editId="38475E6F">
              <wp:extent cx="5943600" cy="2914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8309" b="12238"/>
                      <a:stretch/>
                    </pic:blipFill>
                    <pic:spPr bwMode="auto">
                      <a:xfrm>
                        <a:off x="0" y="0"/>
                        <a:ext cx="5943600" cy="2914650"/>
                      </a:xfrm>
                      <a:prstGeom prst="rect">
                        <a:avLst/>
                      </a:prstGeom>
                      <a:ln>
                        <a:noFill/>
                      </a:ln>
                      <a:extLst>
                        <a:ext uri="{53640926-AAD7-44D8-BBD7-CCE9431645EC}">
                          <a14:shadowObscured xmlns:a14="http://schemas.microsoft.com/office/drawing/2010/main"/>
                        </a:ext>
                      </a:extLst>
                    </pic:spPr>
                  </pic:pic>
                </a:graphicData>
              </a:graphic>
            </wp:inline>
          </w:drawing>
        </w:r>
      </w:ins>
    </w:p>
    <w:p w:rsidR="008328CE" w:rsidRDefault="008328CE" w:rsidP="008328CE">
      <w:pPr>
        <w:jc w:val="center"/>
        <w:rPr>
          <w:ins w:id="356" w:author="ZHAO, JUNQI" w:date="2017-10-18T11:57:00Z"/>
          <w:rFonts w:ascii="Times New Roman" w:hAnsi="Times New Roman" w:cs="Times New Roman"/>
          <w:sz w:val="24"/>
          <w:szCs w:val="24"/>
        </w:rPr>
      </w:pPr>
      <w:ins w:id="357" w:author="ZHAO, JUNQI" w:date="2017-10-18T11:57:00Z">
        <w:r>
          <w:rPr>
            <w:rFonts w:ascii="Times New Roman" w:hAnsi="Times New Roman" w:cs="Times New Roman"/>
            <w:sz w:val="24"/>
            <w:szCs w:val="24"/>
          </w:rPr>
          <w:t xml:space="preserve">Figure </w:t>
        </w:r>
      </w:ins>
      <w:ins w:id="358" w:author="ZHAO, JUNQI" w:date="2017-10-18T12:00:00Z">
        <w:r>
          <w:rPr>
            <w:rFonts w:ascii="Times New Roman" w:hAnsi="Times New Roman" w:cs="Times New Roman"/>
            <w:sz w:val="24"/>
            <w:szCs w:val="24"/>
          </w:rPr>
          <w:t>16</w:t>
        </w:r>
      </w:ins>
      <w:ins w:id="359" w:author="ZHAO, JUNQI" w:date="2017-10-18T11:57:00Z">
        <w:r>
          <w:rPr>
            <w:rFonts w:ascii="Times New Roman" w:hAnsi="Times New Roman" w:cs="Times New Roman"/>
            <w:sz w:val="24"/>
            <w:szCs w:val="24"/>
          </w:rPr>
          <w:t xml:space="preserve"> </w:t>
        </w:r>
      </w:ins>
      <w:ins w:id="360" w:author="ZHAO, JUNQI" w:date="2017-10-18T11:59:00Z">
        <w:r>
          <w:rPr>
            <w:rFonts w:ascii="Times New Roman" w:hAnsi="Times New Roman" w:cs="Times New Roman"/>
            <w:sz w:val="24"/>
            <w:szCs w:val="24"/>
          </w:rPr>
          <w:t>K-centroid</w:t>
        </w:r>
      </w:ins>
      <w:ins w:id="361" w:author="ZHAO, JUNQI" w:date="2017-10-18T11:57:00Z">
        <w:r>
          <w:rPr>
            <w:rFonts w:ascii="Times New Roman" w:hAnsi="Times New Roman" w:cs="Times New Roman"/>
            <w:sz w:val="24"/>
            <w:szCs w:val="24"/>
          </w:rPr>
          <w:t xml:space="preserve"> for 2 clusters</w:t>
        </w:r>
      </w:ins>
    </w:p>
    <w:p w:rsidR="008328CE" w:rsidRDefault="008328CE" w:rsidP="008328CE">
      <w:pPr>
        <w:jc w:val="center"/>
        <w:rPr>
          <w:ins w:id="362" w:author="ZHAO, JUNQI" w:date="2017-10-18T11:57:00Z"/>
          <w:rFonts w:ascii="Times New Roman" w:hAnsi="Times New Roman" w:cs="Times New Roman"/>
          <w:sz w:val="24"/>
          <w:szCs w:val="24"/>
        </w:rPr>
      </w:pPr>
      <w:ins w:id="363" w:author="ZHAO, JUNQI" w:date="2017-10-18T11:57:00Z">
        <w:r>
          <w:rPr>
            <w:noProof/>
          </w:rPr>
          <w:drawing>
            <wp:inline distT="0" distB="0" distL="0" distR="0" wp14:anchorId="24FE96A0" wp14:editId="55E54AD8">
              <wp:extent cx="5943600" cy="2952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8309" b="11200"/>
                      <a:stretch/>
                    </pic:blipFill>
                    <pic:spPr bwMode="auto">
                      <a:xfrm>
                        <a:off x="0" y="0"/>
                        <a:ext cx="5943600" cy="2952750"/>
                      </a:xfrm>
                      <a:prstGeom prst="rect">
                        <a:avLst/>
                      </a:prstGeom>
                      <a:ln>
                        <a:noFill/>
                      </a:ln>
                      <a:extLst>
                        <a:ext uri="{53640926-AAD7-44D8-BBD7-CCE9431645EC}">
                          <a14:shadowObscured xmlns:a14="http://schemas.microsoft.com/office/drawing/2010/main"/>
                        </a:ext>
                      </a:extLst>
                    </pic:spPr>
                  </pic:pic>
                </a:graphicData>
              </a:graphic>
            </wp:inline>
          </w:drawing>
        </w:r>
      </w:ins>
    </w:p>
    <w:p w:rsidR="008328CE" w:rsidRDefault="008328CE" w:rsidP="008328CE">
      <w:pPr>
        <w:jc w:val="center"/>
        <w:rPr>
          <w:ins w:id="364" w:author="ZHAO, JUNQI" w:date="2017-10-18T11:57:00Z"/>
          <w:rFonts w:ascii="Times New Roman" w:hAnsi="Times New Roman" w:cs="Times New Roman"/>
          <w:sz w:val="24"/>
          <w:szCs w:val="24"/>
        </w:rPr>
      </w:pPr>
      <w:ins w:id="365" w:author="ZHAO, JUNQI" w:date="2017-10-18T11:57:00Z">
        <w:r>
          <w:rPr>
            <w:rFonts w:ascii="Times New Roman" w:hAnsi="Times New Roman" w:cs="Times New Roman"/>
            <w:sz w:val="24"/>
            <w:szCs w:val="24"/>
          </w:rPr>
          <w:t xml:space="preserve">Figure </w:t>
        </w:r>
      </w:ins>
      <w:ins w:id="366" w:author="ZHAO, JUNQI" w:date="2017-10-18T12:00:00Z">
        <w:r>
          <w:rPr>
            <w:rFonts w:ascii="Times New Roman" w:hAnsi="Times New Roman" w:cs="Times New Roman"/>
            <w:sz w:val="24"/>
            <w:szCs w:val="24"/>
          </w:rPr>
          <w:t>17</w:t>
        </w:r>
      </w:ins>
      <w:ins w:id="367" w:author="ZHAO, JUNQI" w:date="2017-10-18T11:57:00Z">
        <w:r>
          <w:rPr>
            <w:rFonts w:ascii="Times New Roman" w:hAnsi="Times New Roman" w:cs="Times New Roman"/>
            <w:sz w:val="24"/>
            <w:szCs w:val="24"/>
          </w:rPr>
          <w:t xml:space="preserve"> </w:t>
        </w:r>
      </w:ins>
      <w:ins w:id="368" w:author="ZHAO, JUNQI" w:date="2017-10-18T11:59:00Z">
        <w:r>
          <w:rPr>
            <w:rFonts w:ascii="Times New Roman" w:hAnsi="Times New Roman" w:cs="Times New Roman"/>
            <w:sz w:val="24"/>
            <w:szCs w:val="24"/>
          </w:rPr>
          <w:t>K-centroid</w:t>
        </w:r>
      </w:ins>
      <w:ins w:id="369" w:author="ZHAO, JUNQI" w:date="2017-10-18T11:57:00Z">
        <w:r>
          <w:rPr>
            <w:rFonts w:ascii="Times New Roman" w:hAnsi="Times New Roman" w:cs="Times New Roman"/>
            <w:sz w:val="24"/>
            <w:szCs w:val="24"/>
          </w:rPr>
          <w:t xml:space="preserve"> for 3 clusters</w:t>
        </w:r>
      </w:ins>
    </w:p>
    <w:p w:rsidR="008328CE" w:rsidRDefault="008328CE" w:rsidP="008328CE">
      <w:pPr>
        <w:jc w:val="center"/>
        <w:rPr>
          <w:ins w:id="370" w:author="ZHAO, JUNQI" w:date="2017-10-18T11:57:00Z"/>
          <w:rFonts w:ascii="Times New Roman" w:hAnsi="Times New Roman" w:cs="Times New Roman"/>
          <w:sz w:val="24"/>
          <w:szCs w:val="24"/>
        </w:rPr>
      </w:pPr>
    </w:p>
    <w:p w:rsidR="008328CE" w:rsidRDefault="008328CE" w:rsidP="008328CE">
      <w:pPr>
        <w:jc w:val="both"/>
        <w:rPr>
          <w:ins w:id="371" w:author="ZHAO, JUNQI" w:date="2017-10-18T11:57:00Z"/>
          <w:rFonts w:ascii="Times New Roman" w:hAnsi="Times New Roman" w:cs="Times New Roman"/>
          <w:sz w:val="24"/>
          <w:szCs w:val="24"/>
        </w:rPr>
      </w:pPr>
      <w:ins w:id="372" w:author="ZHAO, JUNQI" w:date="2017-10-18T11:57:00Z">
        <w:r>
          <w:rPr>
            <w:noProof/>
          </w:rPr>
          <w:lastRenderedPageBreak/>
          <w:drawing>
            <wp:inline distT="0" distB="0" distL="0" distR="0" wp14:anchorId="58752EB0" wp14:editId="228CF732">
              <wp:extent cx="5943600" cy="2943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8049" b="11719"/>
                      <a:stretch/>
                    </pic:blipFill>
                    <pic:spPr bwMode="auto">
                      <a:xfrm>
                        <a:off x="0" y="0"/>
                        <a:ext cx="5943600" cy="2943225"/>
                      </a:xfrm>
                      <a:prstGeom prst="rect">
                        <a:avLst/>
                      </a:prstGeom>
                      <a:ln>
                        <a:noFill/>
                      </a:ln>
                      <a:extLst>
                        <a:ext uri="{53640926-AAD7-44D8-BBD7-CCE9431645EC}">
                          <a14:shadowObscured xmlns:a14="http://schemas.microsoft.com/office/drawing/2010/main"/>
                        </a:ext>
                      </a:extLst>
                    </pic:spPr>
                  </pic:pic>
                </a:graphicData>
              </a:graphic>
            </wp:inline>
          </w:drawing>
        </w:r>
      </w:ins>
    </w:p>
    <w:p w:rsidR="008328CE" w:rsidRDefault="008328CE" w:rsidP="008328CE">
      <w:pPr>
        <w:jc w:val="center"/>
        <w:rPr>
          <w:ins w:id="373" w:author="ZHAO, JUNQI" w:date="2017-10-18T11:57:00Z"/>
          <w:rFonts w:ascii="Times New Roman" w:hAnsi="Times New Roman" w:cs="Times New Roman"/>
          <w:sz w:val="24"/>
          <w:szCs w:val="24"/>
        </w:rPr>
      </w:pPr>
      <w:ins w:id="374" w:author="ZHAO, JUNQI" w:date="2017-10-18T11:57:00Z">
        <w:r>
          <w:rPr>
            <w:rFonts w:ascii="Times New Roman" w:hAnsi="Times New Roman" w:cs="Times New Roman"/>
            <w:sz w:val="24"/>
            <w:szCs w:val="24"/>
          </w:rPr>
          <w:t xml:space="preserve">Figure </w:t>
        </w:r>
      </w:ins>
      <w:ins w:id="375" w:author="ZHAO, JUNQI" w:date="2017-10-18T12:00:00Z">
        <w:r>
          <w:rPr>
            <w:rFonts w:ascii="Times New Roman" w:hAnsi="Times New Roman" w:cs="Times New Roman"/>
            <w:sz w:val="24"/>
            <w:szCs w:val="24"/>
          </w:rPr>
          <w:t>18</w:t>
        </w:r>
      </w:ins>
      <w:ins w:id="376" w:author="ZHAO, JUNQI" w:date="2017-10-18T11:57:00Z">
        <w:r>
          <w:rPr>
            <w:rFonts w:ascii="Times New Roman" w:hAnsi="Times New Roman" w:cs="Times New Roman"/>
            <w:sz w:val="24"/>
            <w:szCs w:val="24"/>
          </w:rPr>
          <w:t xml:space="preserve"> </w:t>
        </w:r>
      </w:ins>
      <w:ins w:id="377" w:author="ZHAO, JUNQI" w:date="2017-10-18T11:59:00Z">
        <w:r>
          <w:rPr>
            <w:rFonts w:ascii="Times New Roman" w:hAnsi="Times New Roman" w:cs="Times New Roman"/>
            <w:sz w:val="24"/>
            <w:szCs w:val="24"/>
          </w:rPr>
          <w:t>K-centroid</w:t>
        </w:r>
      </w:ins>
      <w:ins w:id="378" w:author="ZHAO, JUNQI" w:date="2017-10-18T11:57:00Z">
        <w:r>
          <w:rPr>
            <w:rFonts w:ascii="Times New Roman" w:hAnsi="Times New Roman" w:cs="Times New Roman"/>
            <w:sz w:val="24"/>
            <w:szCs w:val="24"/>
          </w:rPr>
          <w:t xml:space="preserve"> for 4 clusters</w:t>
        </w:r>
      </w:ins>
    </w:p>
    <w:p w:rsidR="008328CE" w:rsidRDefault="008328CE" w:rsidP="008328CE">
      <w:pPr>
        <w:jc w:val="center"/>
        <w:rPr>
          <w:ins w:id="379" w:author="ZHAO, JUNQI" w:date="2017-10-18T11:57:00Z"/>
          <w:rFonts w:ascii="Times New Roman" w:hAnsi="Times New Roman" w:cs="Times New Roman"/>
          <w:sz w:val="24"/>
          <w:szCs w:val="24"/>
        </w:rPr>
      </w:pPr>
      <w:ins w:id="380" w:author="ZHAO, JUNQI" w:date="2017-10-18T11:57:00Z">
        <w:r>
          <w:rPr>
            <w:noProof/>
          </w:rPr>
          <w:drawing>
            <wp:inline distT="0" distB="0" distL="0" distR="0" wp14:anchorId="14F40A2A" wp14:editId="7136AE4B">
              <wp:extent cx="5943600" cy="3086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7270" b="8603"/>
                      <a:stretch/>
                    </pic:blipFill>
                    <pic:spPr bwMode="auto">
                      <a:xfrm>
                        <a:off x="0" y="0"/>
                        <a:ext cx="5943600" cy="3086100"/>
                      </a:xfrm>
                      <a:prstGeom prst="rect">
                        <a:avLst/>
                      </a:prstGeom>
                      <a:ln>
                        <a:noFill/>
                      </a:ln>
                      <a:extLst>
                        <a:ext uri="{53640926-AAD7-44D8-BBD7-CCE9431645EC}">
                          <a14:shadowObscured xmlns:a14="http://schemas.microsoft.com/office/drawing/2010/main"/>
                        </a:ext>
                      </a:extLst>
                    </pic:spPr>
                  </pic:pic>
                </a:graphicData>
              </a:graphic>
            </wp:inline>
          </w:drawing>
        </w:r>
      </w:ins>
    </w:p>
    <w:p w:rsidR="008328CE" w:rsidRDefault="008328CE" w:rsidP="008328CE">
      <w:pPr>
        <w:jc w:val="center"/>
        <w:rPr>
          <w:ins w:id="381" w:author="ZHAO, JUNQI" w:date="2017-10-18T11:57:00Z"/>
          <w:rFonts w:ascii="Times New Roman" w:hAnsi="Times New Roman" w:cs="Times New Roman"/>
          <w:sz w:val="24"/>
          <w:szCs w:val="24"/>
        </w:rPr>
      </w:pPr>
      <w:ins w:id="382" w:author="ZHAO, JUNQI" w:date="2017-10-18T11:57:00Z">
        <w:r>
          <w:rPr>
            <w:rFonts w:ascii="Times New Roman" w:hAnsi="Times New Roman" w:cs="Times New Roman"/>
            <w:sz w:val="24"/>
            <w:szCs w:val="24"/>
          </w:rPr>
          <w:t xml:space="preserve">Figure </w:t>
        </w:r>
      </w:ins>
      <w:ins w:id="383" w:author="ZHAO, JUNQI" w:date="2017-10-18T12:00:00Z">
        <w:r>
          <w:rPr>
            <w:rFonts w:ascii="Times New Roman" w:hAnsi="Times New Roman" w:cs="Times New Roman"/>
            <w:sz w:val="24"/>
            <w:szCs w:val="24"/>
          </w:rPr>
          <w:t>19</w:t>
        </w:r>
      </w:ins>
      <w:ins w:id="384" w:author="ZHAO, JUNQI" w:date="2017-10-18T11:57:00Z">
        <w:r>
          <w:rPr>
            <w:rFonts w:ascii="Times New Roman" w:hAnsi="Times New Roman" w:cs="Times New Roman"/>
            <w:sz w:val="24"/>
            <w:szCs w:val="24"/>
          </w:rPr>
          <w:t xml:space="preserve"> </w:t>
        </w:r>
      </w:ins>
      <w:ins w:id="385" w:author="ZHAO, JUNQI" w:date="2017-10-18T11:59:00Z">
        <w:r>
          <w:rPr>
            <w:rFonts w:ascii="Times New Roman" w:hAnsi="Times New Roman" w:cs="Times New Roman"/>
            <w:sz w:val="24"/>
            <w:szCs w:val="24"/>
          </w:rPr>
          <w:t>K-centroid</w:t>
        </w:r>
      </w:ins>
      <w:ins w:id="386" w:author="ZHAO, JUNQI" w:date="2017-10-18T11:57:00Z">
        <w:r>
          <w:rPr>
            <w:rFonts w:ascii="Times New Roman" w:hAnsi="Times New Roman" w:cs="Times New Roman"/>
            <w:sz w:val="24"/>
            <w:szCs w:val="24"/>
          </w:rPr>
          <w:t xml:space="preserve"> for 5 clusters</w:t>
        </w:r>
      </w:ins>
    </w:p>
    <w:p w:rsidR="00866728" w:rsidRPr="008328CE" w:rsidDel="000E3B7A" w:rsidRDefault="008328CE" w:rsidP="008328CE">
      <w:pPr>
        <w:jc w:val="both"/>
        <w:rPr>
          <w:del w:id="387" w:author="ZHAO, JUNQI" w:date="2017-10-18T12:07:00Z"/>
          <w:rFonts w:ascii="Times New Roman" w:hAnsi="Times New Roman" w:cs="Times New Roman"/>
          <w:sz w:val="24"/>
          <w:szCs w:val="24"/>
          <w:rPrChange w:id="388" w:author="ZHAO, JUNQI" w:date="2017-10-18T12:01:00Z">
            <w:rPr>
              <w:del w:id="389" w:author="ZHAO, JUNQI" w:date="2017-10-18T12:07:00Z"/>
            </w:rPr>
          </w:rPrChange>
        </w:rPr>
        <w:pPrChange w:id="390" w:author="ZHAO, JUNQI" w:date="2017-10-18T12:01:00Z">
          <w:pPr/>
        </w:pPrChange>
      </w:pPr>
      <w:ins w:id="391" w:author="ZHAO, JUNQI" w:date="2017-10-18T12:00:00Z">
        <w:r w:rsidRPr="008328CE">
          <w:rPr>
            <w:rFonts w:ascii="Times New Roman" w:hAnsi="Times New Roman" w:cs="Times New Roman"/>
            <w:sz w:val="24"/>
            <w:szCs w:val="24"/>
            <w:rPrChange w:id="392" w:author="ZHAO, JUNQI" w:date="2017-10-18T12:01:00Z">
              <w:rPr/>
            </w:rPrChange>
          </w:rPr>
          <w:t xml:space="preserve">Based on the </w:t>
        </w:r>
      </w:ins>
      <w:ins w:id="393" w:author="ZHAO, JUNQI" w:date="2017-10-18T12:01:00Z">
        <w:r w:rsidRPr="008328CE">
          <w:rPr>
            <w:rFonts w:ascii="Times New Roman" w:hAnsi="Times New Roman" w:cs="Times New Roman"/>
            <w:sz w:val="24"/>
            <w:szCs w:val="24"/>
          </w:rPr>
          <w:t>comparison</w:t>
        </w:r>
      </w:ins>
      <w:ins w:id="394" w:author="ZHAO, JUNQI" w:date="2017-10-18T12:00:00Z">
        <w:r w:rsidRPr="008328CE">
          <w:rPr>
            <w:rFonts w:ascii="Times New Roman" w:hAnsi="Times New Roman" w:cs="Times New Roman"/>
            <w:sz w:val="24"/>
            <w:szCs w:val="24"/>
            <w:rPrChange w:id="395" w:author="ZHAO, JUNQI" w:date="2017-10-18T12:01:00Z">
              <w:rPr/>
            </w:rPrChange>
          </w:rPr>
          <w:t xml:space="preserve"> of</w:t>
        </w:r>
        <w:r w:rsidRPr="008328CE">
          <w:rPr>
            <w:rFonts w:ascii="Times New Roman" w:hAnsi="Times New Roman" w:cs="Times New Roman"/>
            <w:sz w:val="24"/>
            <w:szCs w:val="24"/>
          </w:rPr>
          <w:t xml:space="preserve"> the scatter plot for the </w:t>
        </w:r>
        <w:proofErr w:type="gramStart"/>
        <w:r w:rsidRPr="008328CE">
          <w:rPr>
            <w:rFonts w:ascii="Times New Roman" w:hAnsi="Times New Roman" w:cs="Times New Roman"/>
            <w:sz w:val="24"/>
            <w:szCs w:val="24"/>
          </w:rPr>
          <w:t xml:space="preserve">two </w:t>
        </w:r>
      </w:ins>
      <w:ins w:id="396" w:author="ZHAO, JUNQI" w:date="2017-10-18T12:01:00Z">
        <w:r>
          <w:rPr>
            <w:rFonts w:ascii="Times New Roman" w:hAnsi="Times New Roman" w:cs="Times New Roman"/>
            <w:sz w:val="24"/>
            <w:szCs w:val="24"/>
          </w:rPr>
          <w:t>clustering</w:t>
        </w:r>
        <w:proofErr w:type="gramEnd"/>
        <w:r>
          <w:rPr>
            <w:rFonts w:ascii="Times New Roman" w:hAnsi="Times New Roman" w:cs="Times New Roman"/>
            <w:sz w:val="24"/>
            <w:szCs w:val="24"/>
          </w:rPr>
          <w:t xml:space="preserve"> method with different number of clusters, the data points is distributed in the same way as the same </w:t>
        </w:r>
      </w:ins>
      <w:ins w:id="397" w:author="ZHAO, JUNQI" w:date="2017-10-18T12:02:00Z">
        <w:r>
          <w:rPr>
            <w:rFonts w:ascii="Times New Roman" w:hAnsi="Times New Roman" w:cs="Times New Roman"/>
            <w:sz w:val="24"/>
            <w:szCs w:val="24"/>
          </w:rPr>
          <w:t>principle</w:t>
        </w:r>
      </w:ins>
      <w:ins w:id="398" w:author="ZHAO, JUNQI" w:date="2017-10-18T12:01:00Z">
        <w:r>
          <w:rPr>
            <w:rFonts w:ascii="Times New Roman" w:hAnsi="Times New Roman" w:cs="Times New Roman"/>
            <w:sz w:val="24"/>
            <w:szCs w:val="24"/>
          </w:rPr>
          <w:t xml:space="preserve"> </w:t>
        </w:r>
      </w:ins>
      <w:ins w:id="399" w:author="ZHAO, JUNQI" w:date="2017-10-18T12:02:00Z">
        <w:r>
          <w:rPr>
            <w:rFonts w:ascii="Times New Roman" w:hAnsi="Times New Roman" w:cs="Times New Roman"/>
            <w:sz w:val="24"/>
            <w:szCs w:val="24"/>
          </w:rPr>
          <w:t xml:space="preserve">components are used as the coordinates for each point. </w:t>
        </w:r>
      </w:ins>
      <w:ins w:id="400" w:author="ZHAO, JUNQI" w:date="2017-10-18T12:03:00Z">
        <w:r>
          <w:rPr>
            <w:rFonts w:ascii="Times New Roman" w:hAnsi="Times New Roman" w:cs="Times New Roman"/>
            <w:sz w:val="24"/>
            <w:szCs w:val="24"/>
          </w:rPr>
          <w:t xml:space="preserve">Through visual inspection, the </w:t>
        </w:r>
        <w:proofErr w:type="gramStart"/>
        <w:r>
          <w:rPr>
            <w:rFonts w:ascii="Times New Roman" w:hAnsi="Times New Roman" w:cs="Times New Roman"/>
            <w:sz w:val="24"/>
            <w:szCs w:val="24"/>
          </w:rPr>
          <w:t>two clustering</w:t>
        </w:r>
        <w:proofErr w:type="gramEnd"/>
        <w:r>
          <w:rPr>
            <w:rFonts w:ascii="Times New Roman" w:hAnsi="Times New Roman" w:cs="Times New Roman"/>
            <w:sz w:val="24"/>
            <w:szCs w:val="24"/>
          </w:rPr>
          <w:t xml:space="preserve"> method differ at the cluster boundary, and </w:t>
        </w:r>
      </w:ins>
      <w:ins w:id="401" w:author="ZHAO, JUNQI" w:date="2017-10-18T12:04:00Z">
        <w:r>
          <w:rPr>
            <w:rFonts w:ascii="Times New Roman" w:hAnsi="Times New Roman" w:cs="Times New Roman"/>
            <w:sz w:val="24"/>
            <w:szCs w:val="24"/>
          </w:rPr>
          <w:t>classified</w:t>
        </w:r>
      </w:ins>
      <w:ins w:id="402" w:author="ZHAO, JUNQI" w:date="2017-10-18T12:03:00Z">
        <w:r>
          <w:rPr>
            <w:rFonts w:ascii="Times New Roman" w:hAnsi="Times New Roman" w:cs="Times New Roman"/>
            <w:sz w:val="24"/>
            <w:szCs w:val="24"/>
          </w:rPr>
          <w:t xml:space="preserve"> </w:t>
        </w:r>
      </w:ins>
      <w:ins w:id="403" w:author="ZHAO, JUNQI" w:date="2017-10-18T12:04:00Z">
        <w:r>
          <w:rPr>
            <w:rFonts w:ascii="Times New Roman" w:hAnsi="Times New Roman" w:cs="Times New Roman"/>
            <w:sz w:val="24"/>
            <w:szCs w:val="24"/>
          </w:rPr>
          <w:t xml:space="preserve">some of the boundary points into different clusters, while the cluster centers are </w:t>
        </w:r>
      </w:ins>
      <w:ins w:id="404" w:author="ZHAO, JUNQI" w:date="2017-10-18T12:06:00Z">
        <w:r>
          <w:rPr>
            <w:rFonts w:ascii="Times New Roman" w:hAnsi="Times New Roman" w:cs="Times New Roman"/>
            <w:sz w:val="24"/>
            <w:szCs w:val="24"/>
          </w:rPr>
          <w:t>positioned similarly comparing the scatterplots with same K between two clustering method.</w:t>
        </w:r>
      </w:ins>
    </w:p>
    <w:p w:rsidR="00866728" w:rsidDel="000E3B7A" w:rsidRDefault="00866728" w:rsidP="000E3B7A">
      <w:pPr>
        <w:jc w:val="both"/>
        <w:rPr>
          <w:del w:id="405" w:author="ZHAO, JUNQI" w:date="2017-10-18T12:07:00Z"/>
        </w:rPr>
        <w:pPrChange w:id="406" w:author="ZHAO, JUNQI" w:date="2017-10-18T12:07:00Z">
          <w:pPr/>
        </w:pPrChange>
      </w:pPr>
    </w:p>
    <w:p w:rsidR="00866728" w:rsidDel="000E3B7A" w:rsidRDefault="00866728">
      <w:pPr>
        <w:rPr>
          <w:del w:id="407" w:author="ZHAO, JUNQI" w:date="2017-10-18T12:07:00Z"/>
        </w:rPr>
      </w:pPr>
    </w:p>
    <w:p w:rsidR="00866728" w:rsidDel="000E3B7A" w:rsidRDefault="00866728">
      <w:pPr>
        <w:rPr>
          <w:del w:id="408" w:author="ZHAO, JUNQI" w:date="2017-10-18T12:07:00Z"/>
        </w:rPr>
      </w:pPr>
    </w:p>
    <w:p w:rsidR="00602CD7" w:rsidRDefault="00602CD7" w:rsidP="00602CD7">
      <w:pPr>
        <w:jc w:val="both"/>
        <w:rPr>
          <w:ins w:id="409" w:author="ZHAO, JUNQI" w:date="2017-10-18T12:11:00Z"/>
          <w:rFonts w:ascii="Times New Roman" w:hAnsi="Times New Roman" w:cs="Times New Roman"/>
          <w:color w:val="0070C0"/>
          <w:sz w:val="24"/>
          <w:szCs w:val="24"/>
        </w:rPr>
      </w:pPr>
      <w:ins w:id="410" w:author="ZHAO, JUNQI" w:date="2017-10-18T12:11:00Z">
        <w:r>
          <w:rPr>
            <w:rFonts w:ascii="Times New Roman" w:hAnsi="Times New Roman" w:cs="Times New Roman"/>
            <w:color w:val="0070C0"/>
            <w:sz w:val="24"/>
            <w:szCs w:val="24"/>
          </w:rPr>
          <w:t>9</w:t>
        </w:r>
        <w:r w:rsidRPr="007D56EE">
          <w:rPr>
            <w:rFonts w:ascii="Times New Roman" w:hAnsi="Times New Roman" w:cs="Times New Roman"/>
            <w:color w:val="0070C0"/>
            <w:sz w:val="24"/>
            <w:szCs w:val="24"/>
          </w:rPr>
          <w:t>. Contribution of each team member:</w:t>
        </w:r>
      </w:ins>
    </w:p>
    <w:p w:rsidR="00602CD7" w:rsidRDefault="00602CD7" w:rsidP="00602CD7">
      <w:pPr>
        <w:jc w:val="both"/>
        <w:rPr>
          <w:ins w:id="411" w:author="ZHAO, JUNQI" w:date="2017-10-18T12:11:00Z"/>
          <w:rFonts w:ascii="Times New Roman" w:hAnsi="Times New Roman" w:cs="Times New Roman"/>
          <w:sz w:val="24"/>
          <w:szCs w:val="24"/>
        </w:rPr>
      </w:pPr>
      <w:proofErr w:type="spellStart"/>
      <w:ins w:id="412" w:author="ZHAO, JUNQI" w:date="2017-10-18T12:11:00Z">
        <w:r w:rsidRPr="005F2AC8">
          <w:rPr>
            <w:rFonts w:ascii="Times New Roman" w:hAnsi="Times New Roman" w:cs="Times New Roman"/>
            <w:b/>
            <w:sz w:val="24"/>
            <w:szCs w:val="24"/>
          </w:rPr>
          <w:t>Sayak</w:t>
        </w:r>
        <w:proofErr w:type="spellEnd"/>
        <w:r w:rsidRPr="005F2AC8">
          <w:rPr>
            <w:rFonts w:ascii="Times New Roman" w:hAnsi="Times New Roman" w:cs="Times New Roman"/>
            <w:b/>
            <w:sz w:val="24"/>
            <w:szCs w:val="24"/>
          </w:rPr>
          <w:t xml:space="preserve"> De</w:t>
        </w:r>
        <w:r>
          <w:rPr>
            <w:rFonts w:ascii="Times New Roman" w:hAnsi="Times New Roman" w:cs="Times New Roman"/>
            <w:b/>
            <w:sz w:val="24"/>
            <w:szCs w:val="24"/>
          </w:rPr>
          <w:t>:</w:t>
        </w:r>
        <w:r>
          <w:rPr>
            <w:rFonts w:ascii="Times New Roman" w:hAnsi="Times New Roman" w:cs="Times New Roman"/>
            <w:sz w:val="24"/>
            <w:szCs w:val="24"/>
          </w:rPr>
          <w:t xml:space="preserve"> </w:t>
        </w:r>
        <w:bookmarkStart w:id="413" w:name="_GoBack"/>
        <w:bookmarkEnd w:id="413"/>
      </w:ins>
    </w:p>
    <w:p w:rsidR="00602CD7" w:rsidRPr="008768B7" w:rsidRDefault="00602CD7" w:rsidP="00602CD7">
      <w:pPr>
        <w:jc w:val="both"/>
        <w:rPr>
          <w:ins w:id="414" w:author="ZHAO, JUNQI" w:date="2017-10-18T12:11:00Z"/>
          <w:rFonts w:ascii="Times New Roman" w:hAnsi="Times New Roman" w:cs="Times New Roman"/>
          <w:sz w:val="24"/>
          <w:szCs w:val="24"/>
        </w:rPr>
      </w:pPr>
      <w:ins w:id="415" w:author="ZHAO, JUNQI" w:date="2017-10-18T12:11:00Z">
        <w:r w:rsidRPr="005F2AC8">
          <w:rPr>
            <w:rFonts w:ascii="Times New Roman" w:hAnsi="Times New Roman" w:cs="Times New Roman"/>
            <w:b/>
            <w:sz w:val="24"/>
            <w:szCs w:val="24"/>
          </w:rPr>
          <w:t>Junqi Zhao:</w:t>
        </w:r>
        <w:r>
          <w:rPr>
            <w:rFonts w:ascii="Times New Roman" w:hAnsi="Times New Roman" w:cs="Times New Roman"/>
            <w:b/>
            <w:sz w:val="24"/>
            <w:szCs w:val="24"/>
          </w:rPr>
          <w:t xml:space="preserve"> </w:t>
        </w:r>
        <w:r w:rsidR="009E5974">
          <w:rPr>
            <w:rFonts w:ascii="Times New Roman" w:hAnsi="Times New Roman" w:cs="Times New Roman"/>
            <w:sz w:val="24"/>
            <w:szCs w:val="24"/>
          </w:rPr>
          <w:t xml:space="preserve">Explore the error rate variation by tuning the </w:t>
        </w:r>
      </w:ins>
      <w:ins w:id="416" w:author="ZHAO, JUNQI" w:date="2017-10-18T12:12:00Z">
        <w:r w:rsidR="009E5974">
          <w:rPr>
            <w:rFonts w:ascii="Times New Roman" w:hAnsi="Times New Roman" w:cs="Times New Roman"/>
            <w:sz w:val="24"/>
            <w:szCs w:val="24"/>
          </w:rPr>
          <w:t>parameter</w:t>
        </w:r>
      </w:ins>
      <w:ins w:id="417" w:author="ZHAO, JUNQI" w:date="2017-10-18T12:11:00Z">
        <w:r w:rsidR="009E5974">
          <w:rPr>
            <w:rFonts w:ascii="Times New Roman" w:hAnsi="Times New Roman" w:cs="Times New Roman"/>
            <w:sz w:val="24"/>
            <w:szCs w:val="24"/>
          </w:rPr>
          <w:t xml:space="preserve"> </w:t>
        </w:r>
      </w:ins>
      <w:ins w:id="418" w:author="ZHAO, JUNQI" w:date="2017-10-18T12:12:00Z">
        <w:r w:rsidR="009E5974">
          <w:rPr>
            <w:rFonts w:ascii="Times New Roman" w:hAnsi="Times New Roman" w:cs="Times New Roman"/>
            <w:sz w:val="24"/>
            <w:szCs w:val="24"/>
          </w:rPr>
          <w:t xml:space="preserve">of K in the KNN method, and explored the best value of K in this dataset. Conducted the PCA for extracting the first two principle components, explored the </w:t>
        </w:r>
      </w:ins>
      <w:proofErr w:type="gramStart"/>
      <w:ins w:id="419" w:author="ZHAO, JUNQI" w:date="2017-10-18T12:13:00Z">
        <w:r w:rsidR="009E5974">
          <w:rPr>
            <w:rFonts w:ascii="Times New Roman" w:hAnsi="Times New Roman" w:cs="Times New Roman"/>
            <w:sz w:val="24"/>
            <w:szCs w:val="24"/>
          </w:rPr>
          <w:t>two unsupervised</w:t>
        </w:r>
        <w:proofErr w:type="gramEnd"/>
        <w:r w:rsidR="009E5974">
          <w:rPr>
            <w:rFonts w:ascii="Times New Roman" w:hAnsi="Times New Roman" w:cs="Times New Roman"/>
            <w:sz w:val="24"/>
            <w:szCs w:val="24"/>
          </w:rPr>
          <w:t xml:space="preserve"> clustering by plotting the cluster results with various values of K.</w:t>
        </w:r>
      </w:ins>
    </w:p>
    <w:p w:rsidR="008328CE" w:rsidDel="000E3B7A" w:rsidRDefault="008328CE">
      <w:pPr>
        <w:spacing w:after="200" w:line="276" w:lineRule="auto"/>
        <w:rPr>
          <w:ins w:id="420" w:author="JUNQI ZHAO" w:date="2017-10-18T11:56:00Z"/>
          <w:del w:id="421" w:author="ZHAO, JUNQI" w:date="2017-10-18T12:07:00Z"/>
          <w:b/>
          <w:u w:val="single"/>
        </w:rPr>
      </w:pPr>
      <w:ins w:id="422" w:author="JUNQI ZHAO" w:date="2017-10-18T11:56:00Z">
        <w:del w:id="423" w:author="ZHAO, JUNQI" w:date="2017-10-18T12:07:00Z">
          <w:r w:rsidDel="000E3B7A">
            <w:rPr>
              <w:b/>
              <w:u w:val="single"/>
            </w:rPr>
            <w:br w:type="page"/>
          </w:r>
        </w:del>
      </w:ins>
    </w:p>
    <w:p w:rsidR="00866728" w:rsidRPr="00866728" w:rsidRDefault="00866728" w:rsidP="000E3B7A">
      <w:pPr>
        <w:spacing w:after="200" w:line="276" w:lineRule="auto"/>
        <w:rPr>
          <w:b/>
          <w:u w:val="single"/>
        </w:rPr>
        <w:pPrChange w:id="424" w:author="ZHAO, JUNQI" w:date="2017-10-18T12:07:00Z">
          <w:pPr/>
        </w:pPrChange>
      </w:pPr>
      <w:r w:rsidRPr="00866728">
        <w:rPr>
          <w:b/>
          <w:u w:val="single"/>
        </w:rPr>
        <w:lastRenderedPageBreak/>
        <w:t>Code</w:t>
      </w:r>
      <w:ins w:id="425" w:author="ZHAO, JUNQI" w:date="2017-10-18T12:11:00Z">
        <w:r w:rsidR="00602CD7">
          <w:rPr>
            <w:b/>
            <w:u w:val="single"/>
          </w:rPr>
          <w:t xml:space="preserve"> in R</w:t>
        </w:r>
      </w:ins>
      <w:del w:id="426" w:author="ZHAO, JUNQI" w:date="2017-10-18T12:11:00Z">
        <w:r w:rsidRPr="00866728" w:rsidDel="00602CD7">
          <w:rPr>
            <w:b/>
            <w:u w:val="single"/>
          </w:rPr>
          <w:delText>s</w:delText>
        </w:r>
      </w:del>
      <w:r w:rsidRPr="00866728">
        <w:rPr>
          <w:b/>
          <w:u w:val="single"/>
        </w:rPr>
        <w:t>:</w:t>
      </w:r>
    </w:p>
    <w:p w:rsidR="00866728" w:rsidRDefault="00866728">
      <w:r>
        <w:t># plotting the elbow chart</w:t>
      </w:r>
    </w:p>
    <w:p w:rsidR="00866728" w:rsidRDefault="00866728" w:rsidP="00866728">
      <w:pPr>
        <w:pStyle w:val="HTMLPreformatted"/>
        <w:shd w:val="clear" w:color="auto" w:fill="FFFFFF"/>
        <w:wordWrap w:val="0"/>
        <w:spacing w:line="225" w:lineRule="atLeast"/>
        <w:rPr>
          <w:rStyle w:val="gghfmyibcob"/>
          <w:rFonts w:ascii="Lucida Console" w:eastAsiaTheme="majorEastAsia" w:hAnsi="Lucida Console"/>
          <w:color w:val="0000FF"/>
        </w:rPr>
      </w:pPr>
      <w:r>
        <w:rPr>
          <w:rStyle w:val="gghfmyibcpb"/>
          <w:rFonts w:ascii="Lucida Console" w:hAnsi="Lucida Console"/>
          <w:color w:val="0000FF"/>
        </w:rPr>
        <w:t xml:space="preserve">&gt; </w:t>
      </w:r>
      <w:proofErr w:type="spellStart"/>
      <w:r>
        <w:rPr>
          <w:rStyle w:val="gghfmyibcob"/>
          <w:rFonts w:ascii="Lucida Console" w:eastAsiaTheme="majorEastAsia" w:hAnsi="Lucida Console"/>
          <w:color w:val="0000FF"/>
        </w:rPr>
        <w:t>mydata</w:t>
      </w:r>
      <w:proofErr w:type="spellEnd"/>
      <w:r>
        <w:rPr>
          <w:rStyle w:val="gghfmyibcob"/>
          <w:rFonts w:ascii="Lucida Console" w:eastAsiaTheme="majorEastAsia" w:hAnsi="Lucida Console"/>
          <w:color w:val="0000FF"/>
        </w:rPr>
        <w:t xml:space="preserve"> &lt;- wine</w:t>
      </w:r>
    </w:p>
    <w:p w:rsidR="00866728" w:rsidRDefault="00866728" w:rsidP="00866728">
      <w:pPr>
        <w:pStyle w:val="HTMLPreformatted"/>
        <w:shd w:val="clear" w:color="auto" w:fill="FFFFFF"/>
        <w:wordWrap w:val="0"/>
        <w:spacing w:line="225" w:lineRule="atLeast"/>
        <w:rPr>
          <w:rStyle w:val="gghfmyibcob"/>
          <w:rFonts w:ascii="Lucida Console" w:eastAsiaTheme="majorEastAsia" w:hAnsi="Lucida Console"/>
          <w:color w:val="0000FF"/>
        </w:rPr>
      </w:pPr>
      <w:r>
        <w:rPr>
          <w:rStyle w:val="gghfmyibcpb"/>
          <w:rFonts w:ascii="Lucida Console" w:hAnsi="Lucida Console"/>
          <w:color w:val="0000FF"/>
        </w:rPr>
        <w:t xml:space="preserve">&gt; </w:t>
      </w:r>
      <w:proofErr w:type="spellStart"/>
      <w:r>
        <w:rPr>
          <w:rStyle w:val="gghfmyibcob"/>
          <w:rFonts w:ascii="Lucida Console" w:eastAsiaTheme="majorEastAsia" w:hAnsi="Lucida Console"/>
          <w:color w:val="0000FF"/>
        </w:rPr>
        <w:t>wss</w:t>
      </w:r>
      <w:proofErr w:type="spellEnd"/>
      <w:r>
        <w:rPr>
          <w:rStyle w:val="gghfmyibcob"/>
          <w:rFonts w:ascii="Lucida Console" w:eastAsiaTheme="majorEastAsia" w:hAnsi="Lucida Console"/>
          <w:color w:val="0000FF"/>
        </w:rPr>
        <w:t xml:space="preserve"> &lt;- (</w:t>
      </w:r>
      <w:proofErr w:type="spellStart"/>
      <w:r>
        <w:rPr>
          <w:rStyle w:val="gghfmyibcob"/>
          <w:rFonts w:ascii="Lucida Console" w:eastAsiaTheme="majorEastAsia" w:hAnsi="Lucida Console"/>
          <w:color w:val="0000FF"/>
        </w:rPr>
        <w:t>nrow</w:t>
      </w:r>
      <w:proofErr w:type="spellEnd"/>
      <w:r>
        <w:rPr>
          <w:rStyle w:val="gghfmyibcob"/>
          <w:rFonts w:ascii="Lucida Console" w:eastAsiaTheme="majorEastAsia" w:hAnsi="Lucida Console"/>
          <w:color w:val="0000FF"/>
        </w:rPr>
        <w:t>(</w:t>
      </w:r>
      <w:proofErr w:type="spellStart"/>
      <w:r>
        <w:rPr>
          <w:rStyle w:val="gghfmyibcob"/>
          <w:rFonts w:ascii="Lucida Console" w:eastAsiaTheme="majorEastAsia" w:hAnsi="Lucida Console"/>
          <w:color w:val="0000FF"/>
        </w:rPr>
        <w:t>mydata</w:t>
      </w:r>
      <w:proofErr w:type="spellEnd"/>
      <w:r>
        <w:rPr>
          <w:rStyle w:val="gghfmyibcob"/>
          <w:rFonts w:ascii="Lucida Console" w:eastAsiaTheme="majorEastAsia" w:hAnsi="Lucida Console"/>
          <w:color w:val="0000FF"/>
        </w:rPr>
        <w:t>)-</w:t>
      </w:r>
      <w:proofErr w:type="gramStart"/>
      <w:r>
        <w:rPr>
          <w:rStyle w:val="gghfmyibcob"/>
          <w:rFonts w:ascii="Lucida Console" w:eastAsiaTheme="majorEastAsia" w:hAnsi="Lucida Console"/>
          <w:color w:val="0000FF"/>
        </w:rPr>
        <w:t>1)*</w:t>
      </w:r>
      <w:proofErr w:type="gramEnd"/>
      <w:r>
        <w:rPr>
          <w:rStyle w:val="gghfmyibcob"/>
          <w:rFonts w:ascii="Lucida Console" w:eastAsiaTheme="majorEastAsia" w:hAnsi="Lucida Console"/>
          <w:color w:val="0000FF"/>
        </w:rPr>
        <w:t>sum(apply(mydata,2,var))</w:t>
      </w:r>
    </w:p>
    <w:p w:rsidR="00866728" w:rsidRDefault="00866728" w:rsidP="00866728">
      <w:pPr>
        <w:pStyle w:val="HTMLPreformatted"/>
        <w:shd w:val="clear" w:color="auto" w:fill="FFFFFF"/>
        <w:wordWrap w:val="0"/>
        <w:spacing w:line="225" w:lineRule="atLeast"/>
        <w:rPr>
          <w:rStyle w:val="gghfmyibcob"/>
          <w:rFonts w:ascii="Lucida Console" w:eastAsiaTheme="majorEastAsia" w:hAnsi="Lucida Console"/>
          <w:color w:val="0000FF"/>
        </w:rPr>
      </w:pPr>
      <w:r>
        <w:rPr>
          <w:rStyle w:val="gghfmyibcpb"/>
          <w:rFonts w:ascii="Lucida Console" w:hAnsi="Lucida Console"/>
          <w:color w:val="0000FF"/>
        </w:rPr>
        <w:t xml:space="preserve">&gt; </w:t>
      </w:r>
      <w:r>
        <w:rPr>
          <w:rStyle w:val="gghfmyibcob"/>
          <w:rFonts w:ascii="Lucida Console" w:eastAsiaTheme="majorEastAsia" w:hAnsi="Lucida Console"/>
          <w:color w:val="0000FF"/>
        </w:rPr>
        <w:t>for (</w:t>
      </w:r>
      <w:proofErr w:type="spellStart"/>
      <w:r>
        <w:rPr>
          <w:rStyle w:val="gghfmyibcob"/>
          <w:rFonts w:ascii="Lucida Console" w:eastAsiaTheme="majorEastAsia" w:hAnsi="Lucida Console"/>
          <w:color w:val="0000FF"/>
        </w:rPr>
        <w:t>i</w:t>
      </w:r>
      <w:proofErr w:type="spellEnd"/>
      <w:r>
        <w:rPr>
          <w:rStyle w:val="gghfmyibcob"/>
          <w:rFonts w:ascii="Lucida Console" w:eastAsiaTheme="majorEastAsia" w:hAnsi="Lucida Console"/>
          <w:color w:val="0000FF"/>
        </w:rPr>
        <w:t xml:space="preserve"> in 2:15) </w:t>
      </w:r>
      <w:proofErr w:type="spellStart"/>
      <w:r>
        <w:rPr>
          <w:rStyle w:val="gghfmyibcob"/>
          <w:rFonts w:ascii="Lucida Console" w:eastAsiaTheme="majorEastAsia" w:hAnsi="Lucida Console"/>
          <w:color w:val="0000FF"/>
        </w:rPr>
        <w:t>wss</w:t>
      </w:r>
      <w:proofErr w:type="spellEnd"/>
      <w:r>
        <w:rPr>
          <w:rStyle w:val="gghfmyibcob"/>
          <w:rFonts w:ascii="Lucida Console" w:eastAsiaTheme="majorEastAsia" w:hAnsi="Lucida Console"/>
          <w:color w:val="0000FF"/>
        </w:rPr>
        <w:t>[</w:t>
      </w:r>
      <w:proofErr w:type="spellStart"/>
      <w:r>
        <w:rPr>
          <w:rStyle w:val="gghfmyibcob"/>
          <w:rFonts w:ascii="Lucida Console" w:eastAsiaTheme="majorEastAsia" w:hAnsi="Lucida Console"/>
          <w:color w:val="0000FF"/>
        </w:rPr>
        <w:t>i</w:t>
      </w:r>
      <w:proofErr w:type="spellEnd"/>
      <w:r>
        <w:rPr>
          <w:rStyle w:val="gghfmyibcob"/>
          <w:rFonts w:ascii="Lucida Console" w:eastAsiaTheme="majorEastAsia" w:hAnsi="Lucida Console"/>
          <w:color w:val="0000FF"/>
        </w:rPr>
        <w:t xml:space="preserve">] &lt;- </w:t>
      </w:r>
      <w:proofErr w:type="gramStart"/>
      <w:r>
        <w:rPr>
          <w:rStyle w:val="gghfmyibcob"/>
          <w:rFonts w:ascii="Lucida Console" w:eastAsiaTheme="majorEastAsia" w:hAnsi="Lucida Console"/>
          <w:color w:val="0000FF"/>
        </w:rPr>
        <w:t>sum(</w:t>
      </w:r>
      <w:proofErr w:type="spellStart"/>
      <w:proofErr w:type="gramEnd"/>
      <w:r>
        <w:rPr>
          <w:rStyle w:val="gghfmyibcob"/>
          <w:rFonts w:ascii="Lucida Console" w:eastAsiaTheme="majorEastAsia" w:hAnsi="Lucida Console"/>
          <w:color w:val="0000FF"/>
        </w:rPr>
        <w:t>kmeans</w:t>
      </w:r>
      <w:proofErr w:type="spellEnd"/>
      <w:r>
        <w:rPr>
          <w:rStyle w:val="gghfmyibcob"/>
          <w:rFonts w:ascii="Lucida Console" w:eastAsiaTheme="majorEastAsia" w:hAnsi="Lucida Console"/>
          <w:color w:val="0000FF"/>
        </w:rPr>
        <w:t>(</w:t>
      </w:r>
      <w:proofErr w:type="spellStart"/>
      <w:r>
        <w:rPr>
          <w:rStyle w:val="gghfmyibcob"/>
          <w:rFonts w:ascii="Lucida Console" w:eastAsiaTheme="majorEastAsia" w:hAnsi="Lucida Console"/>
          <w:color w:val="0000FF"/>
        </w:rPr>
        <w:t>mydata</w:t>
      </w:r>
      <w:proofErr w:type="spellEnd"/>
      <w:r>
        <w:rPr>
          <w:rStyle w:val="gghfmyibcob"/>
          <w:rFonts w:ascii="Lucida Console" w:eastAsiaTheme="majorEastAsia" w:hAnsi="Lucida Console"/>
          <w:color w:val="0000FF"/>
        </w:rPr>
        <w:t>,</w:t>
      </w:r>
    </w:p>
    <w:p w:rsidR="00866728" w:rsidRDefault="00866728" w:rsidP="00866728">
      <w:pPr>
        <w:pStyle w:val="HTMLPreformatted"/>
        <w:shd w:val="clear" w:color="auto" w:fill="FFFFFF"/>
        <w:wordWrap w:val="0"/>
        <w:spacing w:line="225" w:lineRule="atLeast"/>
        <w:rPr>
          <w:rStyle w:val="gghfmyibcob"/>
          <w:rFonts w:ascii="Lucida Console" w:eastAsiaTheme="majorEastAsia" w:hAnsi="Lucida Console"/>
          <w:color w:val="0000FF"/>
        </w:rPr>
      </w:pPr>
      <w:r>
        <w:rPr>
          <w:rStyle w:val="gghfmyibcpb"/>
          <w:rFonts w:ascii="Lucida Console" w:hAnsi="Lucida Console"/>
          <w:color w:val="0000FF"/>
        </w:rPr>
        <w:t xml:space="preserve">+ </w:t>
      </w:r>
      <w:r>
        <w:rPr>
          <w:rStyle w:val="gghfmyibcob"/>
          <w:rFonts w:ascii="Lucida Console" w:eastAsiaTheme="majorEastAsia" w:hAnsi="Lucida Console"/>
          <w:color w:val="0000FF"/>
        </w:rPr>
        <w:t xml:space="preserve">                                     centers=</w:t>
      </w:r>
      <w:proofErr w:type="spellStart"/>
      <w:proofErr w:type="gramStart"/>
      <w:r>
        <w:rPr>
          <w:rStyle w:val="gghfmyibcob"/>
          <w:rFonts w:ascii="Lucida Console" w:eastAsiaTheme="majorEastAsia" w:hAnsi="Lucida Console"/>
          <w:color w:val="0000FF"/>
        </w:rPr>
        <w:t>i</w:t>
      </w:r>
      <w:proofErr w:type="spellEnd"/>
      <w:r>
        <w:rPr>
          <w:rStyle w:val="gghfmyibcob"/>
          <w:rFonts w:ascii="Lucida Console" w:eastAsiaTheme="majorEastAsia" w:hAnsi="Lucida Console"/>
          <w:color w:val="0000FF"/>
        </w:rPr>
        <w:t>)$</w:t>
      </w:r>
      <w:proofErr w:type="spellStart"/>
      <w:proofErr w:type="gramEnd"/>
      <w:r>
        <w:rPr>
          <w:rStyle w:val="gghfmyibcob"/>
          <w:rFonts w:ascii="Lucida Console" w:eastAsiaTheme="majorEastAsia" w:hAnsi="Lucida Console"/>
          <w:color w:val="0000FF"/>
        </w:rPr>
        <w:t>withinss</w:t>
      </w:r>
      <w:proofErr w:type="spellEnd"/>
      <w:r>
        <w:rPr>
          <w:rStyle w:val="gghfmyibcob"/>
          <w:rFonts w:ascii="Lucida Console" w:eastAsiaTheme="majorEastAsia" w:hAnsi="Lucida Console"/>
          <w:color w:val="0000FF"/>
        </w:rPr>
        <w:t>)</w:t>
      </w:r>
    </w:p>
    <w:p w:rsidR="00866728" w:rsidRDefault="00866728" w:rsidP="00866728">
      <w:pPr>
        <w:pStyle w:val="HTMLPreformatted"/>
        <w:shd w:val="clear" w:color="auto" w:fill="FFFFFF"/>
        <w:wordWrap w:val="0"/>
        <w:spacing w:line="225" w:lineRule="atLeast"/>
        <w:rPr>
          <w:rStyle w:val="gghfmyibcob"/>
          <w:rFonts w:ascii="Lucida Console" w:eastAsiaTheme="majorEastAsia" w:hAnsi="Lucida Console"/>
          <w:color w:val="0000FF"/>
        </w:rPr>
      </w:pPr>
      <w:r>
        <w:rPr>
          <w:rStyle w:val="gghfmyibcpb"/>
          <w:rFonts w:ascii="Lucida Console" w:hAnsi="Lucida Console"/>
          <w:color w:val="0000FF"/>
        </w:rPr>
        <w:t xml:space="preserve">&gt; </w:t>
      </w:r>
      <w:proofErr w:type="gramStart"/>
      <w:r>
        <w:rPr>
          <w:rStyle w:val="gghfmyibcob"/>
          <w:rFonts w:ascii="Lucida Console" w:eastAsiaTheme="majorEastAsia" w:hAnsi="Lucida Console"/>
          <w:color w:val="0000FF"/>
        </w:rPr>
        <w:t>plot(</w:t>
      </w:r>
      <w:proofErr w:type="gramEnd"/>
      <w:r>
        <w:rPr>
          <w:rStyle w:val="gghfmyibcob"/>
          <w:rFonts w:ascii="Lucida Console" w:eastAsiaTheme="majorEastAsia" w:hAnsi="Lucida Console"/>
          <w:color w:val="0000FF"/>
        </w:rPr>
        <w:t xml:space="preserve">1:15, </w:t>
      </w:r>
      <w:proofErr w:type="spellStart"/>
      <w:r>
        <w:rPr>
          <w:rStyle w:val="gghfmyibcob"/>
          <w:rFonts w:ascii="Lucida Console" w:eastAsiaTheme="majorEastAsia" w:hAnsi="Lucida Console"/>
          <w:color w:val="0000FF"/>
        </w:rPr>
        <w:t>wss</w:t>
      </w:r>
      <w:proofErr w:type="spellEnd"/>
      <w:r>
        <w:rPr>
          <w:rStyle w:val="gghfmyibcob"/>
          <w:rFonts w:ascii="Lucida Console" w:eastAsiaTheme="majorEastAsia" w:hAnsi="Lucida Console"/>
          <w:color w:val="0000FF"/>
        </w:rPr>
        <w:t xml:space="preserve">, type="b", </w:t>
      </w:r>
      <w:proofErr w:type="spellStart"/>
      <w:r>
        <w:rPr>
          <w:rStyle w:val="gghfmyibcob"/>
          <w:rFonts w:ascii="Lucida Console" w:eastAsiaTheme="majorEastAsia" w:hAnsi="Lucida Console"/>
          <w:color w:val="0000FF"/>
        </w:rPr>
        <w:t>xlab</w:t>
      </w:r>
      <w:proofErr w:type="spellEnd"/>
      <w:r>
        <w:rPr>
          <w:rStyle w:val="gghfmyibcob"/>
          <w:rFonts w:ascii="Lucida Console" w:eastAsiaTheme="majorEastAsia" w:hAnsi="Lucida Console"/>
          <w:color w:val="0000FF"/>
        </w:rPr>
        <w:t>="Number of Clusters",</w:t>
      </w:r>
    </w:p>
    <w:p w:rsidR="00866728" w:rsidRDefault="00866728" w:rsidP="00866728">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 </w:t>
      </w:r>
      <w:r>
        <w:rPr>
          <w:rStyle w:val="gghfmyibcob"/>
          <w:rFonts w:ascii="Lucida Console" w:eastAsiaTheme="majorEastAsia" w:hAnsi="Lucida Console"/>
          <w:color w:val="0000FF"/>
        </w:rPr>
        <w:t xml:space="preserve">     </w:t>
      </w:r>
      <w:proofErr w:type="spellStart"/>
      <w:r>
        <w:rPr>
          <w:rStyle w:val="gghfmyibcob"/>
          <w:rFonts w:ascii="Lucida Console" w:eastAsiaTheme="majorEastAsia" w:hAnsi="Lucida Console"/>
          <w:color w:val="0000FF"/>
        </w:rPr>
        <w:t>ylab</w:t>
      </w:r>
      <w:proofErr w:type="spellEnd"/>
      <w:r>
        <w:rPr>
          <w:rStyle w:val="gghfmyibcob"/>
          <w:rFonts w:ascii="Lucida Console" w:eastAsiaTheme="majorEastAsia" w:hAnsi="Lucida Console"/>
          <w:color w:val="0000FF"/>
        </w:rPr>
        <w:t>="Within groups sum of squares")</w:t>
      </w:r>
    </w:p>
    <w:p w:rsidR="00866728" w:rsidRDefault="00866728"/>
    <w:p w:rsidR="00866728" w:rsidRDefault="00866728">
      <w:r>
        <w:t># K-means to the complete data set</w:t>
      </w:r>
    </w:p>
    <w:p w:rsidR="00866728" w:rsidRPr="00866728"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66728">
        <w:rPr>
          <w:rFonts w:ascii="Lucida Console" w:eastAsia="Times New Roman" w:hAnsi="Lucida Console" w:cs="Courier New"/>
          <w:color w:val="0000FF"/>
          <w:sz w:val="20"/>
          <w:szCs w:val="20"/>
          <w:lang w:eastAsia="en-IN"/>
        </w:rPr>
        <w:t xml:space="preserve">&gt; km = </w:t>
      </w:r>
      <w:proofErr w:type="spellStart"/>
      <w:proofErr w:type="gramStart"/>
      <w:r w:rsidRPr="00866728">
        <w:rPr>
          <w:rFonts w:ascii="Lucida Console" w:eastAsia="Times New Roman" w:hAnsi="Lucida Console" w:cs="Courier New"/>
          <w:color w:val="0000FF"/>
          <w:sz w:val="20"/>
          <w:szCs w:val="20"/>
          <w:lang w:eastAsia="en-IN"/>
        </w:rPr>
        <w:t>kmeans</w:t>
      </w:r>
      <w:proofErr w:type="spellEnd"/>
      <w:r w:rsidRPr="00866728">
        <w:rPr>
          <w:rFonts w:ascii="Lucida Console" w:eastAsia="Times New Roman" w:hAnsi="Lucida Console" w:cs="Courier New"/>
          <w:color w:val="0000FF"/>
          <w:sz w:val="20"/>
          <w:szCs w:val="20"/>
          <w:lang w:eastAsia="en-IN"/>
        </w:rPr>
        <w:t>(</w:t>
      </w:r>
      <w:proofErr w:type="gramEnd"/>
      <w:r w:rsidRPr="00866728">
        <w:rPr>
          <w:rFonts w:ascii="Lucida Console" w:eastAsia="Times New Roman" w:hAnsi="Lucida Console" w:cs="Courier New"/>
          <w:color w:val="0000FF"/>
          <w:sz w:val="20"/>
          <w:szCs w:val="20"/>
          <w:lang w:eastAsia="en-IN"/>
        </w:rPr>
        <w:t xml:space="preserve">wine, 2, </w:t>
      </w:r>
      <w:proofErr w:type="spellStart"/>
      <w:r w:rsidRPr="00866728">
        <w:rPr>
          <w:rFonts w:ascii="Lucida Console" w:eastAsia="Times New Roman" w:hAnsi="Lucida Console" w:cs="Courier New"/>
          <w:color w:val="0000FF"/>
          <w:sz w:val="20"/>
          <w:szCs w:val="20"/>
          <w:lang w:eastAsia="en-IN"/>
        </w:rPr>
        <w:t>nstart</w:t>
      </w:r>
      <w:proofErr w:type="spellEnd"/>
      <w:r w:rsidRPr="00866728">
        <w:rPr>
          <w:rFonts w:ascii="Lucida Console" w:eastAsia="Times New Roman" w:hAnsi="Lucida Console" w:cs="Courier New"/>
          <w:color w:val="0000FF"/>
          <w:sz w:val="20"/>
          <w:szCs w:val="20"/>
          <w:lang w:eastAsia="en-IN"/>
        </w:rPr>
        <w:t>=100)</w:t>
      </w:r>
    </w:p>
    <w:p w:rsidR="00866728" w:rsidRPr="00866728"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66728">
        <w:rPr>
          <w:rFonts w:ascii="Lucida Console" w:eastAsia="Times New Roman" w:hAnsi="Lucida Console" w:cs="Courier New"/>
          <w:color w:val="0000FF"/>
          <w:sz w:val="20"/>
          <w:szCs w:val="20"/>
          <w:lang w:eastAsia="en-IN"/>
        </w:rPr>
        <w:t>&gt; table(</w:t>
      </w:r>
      <w:proofErr w:type="spellStart"/>
      <w:r w:rsidRPr="00866728">
        <w:rPr>
          <w:rFonts w:ascii="Lucida Console" w:eastAsia="Times New Roman" w:hAnsi="Lucida Console" w:cs="Courier New"/>
          <w:color w:val="0000FF"/>
          <w:sz w:val="20"/>
          <w:szCs w:val="20"/>
          <w:lang w:eastAsia="en-IN"/>
        </w:rPr>
        <w:t>wine$</w:t>
      </w:r>
      <w:proofErr w:type="gramStart"/>
      <w:r w:rsidRPr="00866728">
        <w:rPr>
          <w:rFonts w:ascii="Lucida Console" w:eastAsia="Times New Roman" w:hAnsi="Lucida Console" w:cs="Courier New"/>
          <w:color w:val="0000FF"/>
          <w:sz w:val="20"/>
          <w:szCs w:val="20"/>
          <w:lang w:eastAsia="en-IN"/>
        </w:rPr>
        <w:t>class,km</w:t>
      </w:r>
      <w:proofErr w:type="gramEnd"/>
      <w:r w:rsidRPr="00866728">
        <w:rPr>
          <w:rFonts w:ascii="Lucida Console" w:eastAsia="Times New Roman" w:hAnsi="Lucida Console" w:cs="Courier New"/>
          <w:color w:val="0000FF"/>
          <w:sz w:val="20"/>
          <w:szCs w:val="20"/>
          <w:lang w:eastAsia="en-IN"/>
        </w:rPr>
        <w:t>$cluster</w:t>
      </w:r>
      <w:proofErr w:type="spellEnd"/>
      <w:r w:rsidRPr="00866728">
        <w:rPr>
          <w:rFonts w:ascii="Lucida Console" w:eastAsia="Times New Roman" w:hAnsi="Lucida Console" w:cs="Courier New"/>
          <w:color w:val="0000FF"/>
          <w:sz w:val="20"/>
          <w:szCs w:val="20"/>
          <w:lang w:eastAsia="en-IN"/>
        </w:rPr>
        <w:t>)</w:t>
      </w:r>
    </w:p>
    <w:p w:rsidR="00866728" w:rsidRPr="00866728"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66728">
        <w:rPr>
          <w:rFonts w:ascii="Lucida Console" w:eastAsia="Times New Roman" w:hAnsi="Lucida Console" w:cs="Courier New"/>
          <w:color w:val="0000FF"/>
          <w:sz w:val="20"/>
          <w:szCs w:val="20"/>
          <w:lang w:eastAsia="en-IN"/>
        </w:rPr>
        <w:t xml:space="preserve">&gt; km = </w:t>
      </w:r>
      <w:proofErr w:type="spellStart"/>
      <w:proofErr w:type="gramStart"/>
      <w:r w:rsidRPr="00866728">
        <w:rPr>
          <w:rFonts w:ascii="Lucida Console" w:eastAsia="Times New Roman" w:hAnsi="Lucida Console" w:cs="Courier New"/>
          <w:color w:val="0000FF"/>
          <w:sz w:val="20"/>
          <w:szCs w:val="20"/>
          <w:lang w:eastAsia="en-IN"/>
        </w:rPr>
        <w:t>kmeans</w:t>
      </w:r>
      <w:proofErr w:type="spellEnd"/>
      <w:r w:rsidRPr="00866728">
        <w:rPr>
          <w:rFonts w:ascii="Lucida Console" w:eastAsia="Times New Roman" w:hAnsi="Lucida Console" w:cs="Courier New"/>
          <w:color w:val="0000FF"/>
          <w:sz w:val="20"/>
          <w:szCs w:val="20"/>
          <w:lang w:eastAsia="en-IN"/>
        </w:rPr>
        <w:t>(</w:t>
      </w:r>
      <w:proofErr w:type="gramEnd"/>
      <w:r w:rsidRPr="00866728">
        <w:rPr>
          <w:rFonts w:ascii="Lucida Console" w:eastAsia="Times New Roman" w:hAnsi="Lucida Console" w:cs="Courier New"/>
          <w:color w:val="0000FF"/>
          <w:sz w:val="20"/>
          <w:szCs w:val="20"/>
          <w:lang w:eastAsia="en-IN"/>
        </w:rPr>
        <w:t xml:space="preserve">wine, 3, </w:t>
      </w:r>
      <w:proofErr w:type="spellStart"/>
      <w:r w:rsidRPr="00866728">
        <w:rPr>
          <w:rFonts w:ascii="Lucida Console" w:eastAsia="Times New Roman" w:hAnsi="Lucida Console" w:cs="Courier New"/>
          <w:color w:val="0000FF"/>
          <w:sz w:val="20"/>
          <w:szCs w:val="20"/>
          <w:lang w:eastAsia="en-IN"/>
        </w:rPr>
        <w:t>nstart</w:t>
      </w:r>
      <w:proofErr w:type="spellEnd"/>
      <w:r w:rsidRPr="00866728">
        <w:rPr>
          <w:rFonts w:ascii="Lucida Console" w:eastAsia="Times New Roman" w:hAnsi="Lucida Console" w:cs="Courier New"/>
          <w:color w:val="0000FF"/>
          <w:sz w:val="20"/>
          <w:szCs w:val="20"/>
          <w:lang w:eastAsia="en-IN"/>
        </w:rPr>
        <w:t>=100)</w:t>
      </w:r>
    </w:p>
    <w:p w:rsidR="00866728" w:rsidRPr="00866728"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66728">
        <w:rPr>
          <w:rFonts w:ascii="Lucida Console" w:eastAsia="Times New Roman" w:hAnsi="Lucida Console" w:cs="Courier New"/>
          <w:color w:val="0000FF"/>
          <w:sz w:val="20"/>
          <w:szCs w:val="20"/>
          <w:lang w:eastAsia="en-IN"/>
        </w:rPr>
        <w:t>&gt; table(</w:t>
      </w:r>
      <w:proofErr w:type="spellStart"/>
      <w:r w:rsidRPr="00866728">
        <w:rPr>
          <w:rFonts w:ascii="Lucida Console" w:eastAsia="Times New Roman" w:hAnsi="Lucida Console" w:cs="Courier New"/>
          <w:color w:val="0000FF"/>
          <w:sz w:val="20"/>
          <w:szCs w:val="20"/>
          <w:lang w:eastAsia="en-IN"/>
        </w:rPr>
        <w:t>wine$</w:t>
      </w:r>
      <w:proofErr w:type="gramStart"/>
      <w:r w:rsidRPr="00866728">
        <w:rPr>
          <w:rFonts w:ascii="Lucida Console" w:eastAsia="Times New Roman" w:hAnsi="Lucida Console" w:cs="Courier New"/>
          <w:color w:val="0000FF"/>
          <w:sz w:val="20"/>
          <w:szCs w:val="20"/>
          <w:lang w:eastAsia="en-IN"/>
        </w:rPr>
        <w:t>class,km</w:t>
      </w:r>
      <w:proofErr w:type="gramEnd"/>
      <w:r w:rsidRPr="00866728">
        <w:rPr>
          <w:rFonts w:ascii="Lucida Console" w:eastAsia="Times New Roman" w:hAnsi="Lucida Console" w:cs="Courier New"/>
          <w:color w:val="0000FF"/>
          <w:sz w:val="20"/>
          <w:szCs w:val="20"/>
          <w:lang w:eastAsia="en-IN"/>
        </w:rPr>
        <w:t>$cluster</w:t>
      </w:r>
      <w:proofErr w:type="spellEnd"/>
      <w:r w:rsidRPr="00866728">
        <w:rPr>
          <w:rFonts w:ascii="Lucida Console" w:eastAsia="Times New Roman" w:hAnsi="Lucida Console" w:cs="Courier New"/>
          <w:color w:val="0000FF"/>
          <w:sz w:val="20"/>
          <w:szCs w:val="20"/>
          <w:lang w:eastAsia="en-IN"/>
        </w:rPr>
        <w:t>)</w:t>
      </w:r>
    </w:p>
    <w:p w:rsidR="00866728" w:rsidRDefault="00866728"/>
    <w:p w:rsidR="00866728" w:rsidRDefault="00866728">
      <w:r>
        <w:t>#cross validation, 5-fold</w:t>
      </w:r>
    </w:p>
    <w:p w:rsidR="00866728"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proofErr w:type="gramStart"/>
      <w:r w:rsidRPr="0089397D">
        <w:rPr>
          <w:rFonts w:ascii="Lucida Console" w:eastAsia="Times New Roman" w:hAnsi="Lucida Console" w:cs="Courier New"/>
          <w:color w:val="0000FF"/>
          <w:sz w:val="20"/>
          <w:szCs w:val="20"/>
          <w:lang w:eastAsia="en-IN"/>
        </w:rPr>
        <w:t>library(</w:t>
      </w:r>
      <w:proofErr w:type="gramEnd"/>
      <w:r w:rsidRPr="0089397D">
        <w:rPr>
          <w:rFonts w:ascii="Lucida Console" w:eastAsia="Times New Roman" w:hAnsi="Lucida Console" w:cs="Courier New"/>
          <w:color w:val="0000FF"/>
          <w:sz w:val="20"/>
          <w:szCs w:val="20"/>
          <w:lang w:eastAsia="en-IN"/>
        </w:rPr>
        <w:t>"</w:t>
      </w:r>
      <w:proofErr w:type="spellStart"/>
      <w:r w:rsidRPr="0089397D">
        <w:rPr>
          <w:rFonts w:ascii="Lucida Console" w:eastAsia="Times New Roman" w:hAnsi="Lucida Console" w:cs="Courier New"/>
          <w:color w:val="0000FF"/>
          <w:sz w:val="20"/>
          <w:szCs w:val="20"/>
          <w:lang w:eastAsia="en-IN"/>
        </w:rPr>
        <w:t>dismo</w:t>
      </w:r>
      <w:proofErr w:type="spellEnd"/>
      <w:r w:rsidRPr="0089397D">
        <w:rPr>
          <w:rFonts w:ascii="Lucida Console" w:eastAsia="Times New Roman" w:hAnsi="Lucida Console" w:cs="Courier New"/>
          <w:color w:val="0000FF"/>
          <w:sz w:val="20"/>
          <w:szCs w:val="20"/>
          <w:lang w:eastAsia="en-IN"/>
        </w:rPr>
        <w:t xml:space="preserve">", </w:t>
      </w:r>
      <w:proofErr w:type="spellStart"/>
      <w:r w:rsidRPr="0089397D">
        <w:rPr>
          <w:rFonts w:ascii="Lucida Console" w:eastAsia="Times New Roman" w:hAnsi="Lucida Console" w:cs="Courier New"/>
          <w:color w:val="0000FF"/>
          <w:sz w:val="20"/>
          <w:szCs w:val="20"/>
          <w:lang w:eastAsia="en-IN"/>
        </w:rPr>
        <w:t>lib.loc</w:t>
      </w:r>
      <w:proofErr w:type="spellEnd"/>
      <w:r w:rsidRPr="0089397D">
        <w:rPr>
          <w:rFonts w:ascii="Lucida Console" w:eastAsia="Times New Roman" w:hAnsi="Lucida Console" w:cs="Courier New"/>
          <w:color w:val="0000FF"/>
          <w:sz w:val="20"/>
          <w:szCs w:val="20"/>
          <w:lang w:eastAsia="en-IN"/>
        </w:rPr>
        <w:t>="D:/R-3.4.1/library")</w:t>
      </w:r>
    </w:p>
    <w:p w:rsidR="00866728" w:rsidRPr="0089397D"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proofErr w:type="spellStart"/>
      <w:proofErr w:type="gramStart"/>
      <w:r>
        <w:rPr>
          <w:rFonts w:ascii="Lucida Console" w:eastAsia="Times New Roman" w:hAnsi="Lucida Console" w:cs="Courier New"/>
          <w:color w:val="0000FF"/>
          <w:sz w:val="20"/>
          <w:szCs w:val="20"/>
          <w:lang w:eastAsia="en-IN"/>
        </w:rPr>
        <w:t>set.seed</w:t>
      </w:r>
      <w:proofErr w:type="spellEnd"/>
      <w:proofErr w:type="gramEnd"/>
      <w:r>
        <w:rPr>
          <w:rFonts w:ascii="Lucida Console" w:eastAsia="Times New Roman" w:hAnsi="Lucida Console" w:cs="Courier New"/>
          <w:color w:val="0000FF"/>
          <w:sz w:val="20"/>
          <w:szCs w:val="20"/>
          <w:lang w:eastAsia="en-IN"/>
        </w:rPr>
        <w:t>(500)</w:t>
      </w:r>
    </w:p>
    <w:p w:rsidR="00866728" w:rsidRPr="0089397D"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Pr>
          <w:rFonts w:ascii="Lucida Console" w:eastAsia="Times New Roman" w:hAnsi="Lucida Console" w:cs="Courier New"/>
          <w:color w:val="0000FF"/>
          <w:sz w:val="20"/>
          <w:szCs w:val="20"/>
          <w:lang w:eastAsia="en-IN"/>
        </w:rPr>
        <w:t xml:space="preserve">folds &lt;- </w:t>
      </w:r>
      <w:proofErr w:type="spellStart"/>
      <w:proofErr w:type="gramStart"/>
      <w:r>
        <w:rPr>
          <w:rFonts w:ascii="Lucida Console" w:eastAsia="Times New Roman" w:hAnsi="Lucida Console" w:cs="Courier New"/>
          <w:color w:val="0000FF"/>
          <w:sz w:val="20"/>
          <w:szCs w:val="20"/>
          <w:lang w:eastAsia="en-IN"/>
        </w:rPr>
        <w:t>kfold</w:t>
      </w:r>
      <w:proofErr w:type="spellEnd"/>
      <w:r>
        <w:rPr>
          <w:rFonts w:ascii="Lucida Console" w:eastAsia="Times New Roman" w:hAnsi="Lucida Console" w:cs="Courier New"/>
          <w:color w:val="0000FF"/>
          <w:sz w:val="20"/>
          <w:szCs w:val="20"/>
          <w:lang w:eastAsia="en-IN"/>
        </w:rPr>
        <w:t>(</w:t>
      </w:r>
      <w:proofErr w:type="gramEnd"/>
      <w:r>
        <w:rPr>
          <w:rFonts w:ascii="Lucida Console" w:eastAsia="Times New Roman" w:hAnsi="Lucida Console" w:cs="Courier New"/>
          <w:color w:val="0000FF"/>
          <w:sz w:val="20"/>
          <w:szCs w:val="20"/>
          <w:lang w:eastAsia="en-IN"/>
        </w:rPr>
        <w:t>wine, k=5</w:t>
      </w:r>
      <w:r w:rsidRPr="0089397D">
        <w:rPr>
          <w:rFonts w:ascii="Lucida Console" w:eastAsia="Times New Roman" w:hAnsi="Lucida Console" w:cs="Courier New"/>
          <w:color w:val="0000FF"/>
          <w:sz w:val="20"/>
          <w:szCs w:val="20"/>
          <w:lang w:eastAsia="en-IN"/>
        </w:rPr>
        <w:t>, by=</w:t>
      </w:r>
      <w:proofErr w:type="spellStart"/>
      <w:r w:rsidRPr="0089397D">
        <w:rPr>
          <w:rFonts w:ascii="Lucida Console" w:eastAsia="Times New Roman" w:hAnsi="Lucida Console" w:cs="Courier New"/>
          <w:color w:val="0000FF"/>
          <w:sz w:val="20"/>
          <w:szCs w:val="20"/>
          <w:lang w:eastAsia="en-IN"/>
        </w:rPr>
        <w:t>wine$class</w:t>
      </w:r>
      <w:proofErr w:type="spellEnd"/>
      <w:r w:rsidRPr="0089397D">
        <w:rPr>
          <w:rFonts w:ascii="Lucida Console" w:eastAsia="Times New Roman" w:hAnsi="Lucida Console" w:cs="Courier New"/>
          <w:color w:val="0000FF"/>
          <w:sz w:val="20"/>
          <w:szCs w:val="20"/>
          <w:lang w:eastAsia="en-IN"/>
        </w:rPr>
        <w:t>)</w:t>
      </w:r>
    </w:p>
    <w:p w:rsidR="00866728" w:rsidRDefault="00866728" w:rsidP="00866728">
      <w:r>
        <w:t>#</w:t>
      </w:r>
      <w:r w:rsidRPr="00866728">
        <w:rPr>
          <w:b/>
          <w:u w:val="single"/>
        </w:rPr>
        <w:t>for k=2</w:t>
      </w:r>
    </w:p>
    <w:p w:rsidR="00866728" w:rsidRDefault="00866728" w:rsidP="00866728">
      <w:r>
        <w:t>#Fold1: 36 data</w:t>
      </w:r>
    </w:p>
    <w:p w:rsidR="00866728" w:rsidRDefault="00866728" w:rsidP="00866728">
      <w:r>
        <w:t>#training</w:t>
      </w:r>
    </w:p>
    <w:p w:rsidR="00866728" w:rsidRPr="008B69A7"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B69A7">
        <w:rPr>
          <w:rFonts w:ascii="Lucida Console" w:eastAsia="Times New Roman" w:hAnsi="Lucida Console" w:cs="Courier New"/>
          <w:color w:val="0000FF"/>
          <w:sz w:val="20"/>
          <w:szCs w:val="20"/>
          <w:lang w:eastAsia="en-IN"/>
        </w:rPr>
        <w:t xml:space="preserve">&gt; km = </w:t>
      </w:r>
      <w:proofErr w:type="spellStart"/>
      <w:r w:rsidRPr="008B69A7">
        <w:rPr>
          <w:rFonts w:ascii="Lucida Console" w:eastAsia="Times New Roman" w:hAnsi="Lucida Console" w:cs="Courier New"/>
          <w:color w:val="0000FF"/>
          <w:sz w:val="20"/>
          <w:szCs w:val="20"/>
          <w:lang w:eastAsia="en-IN"/>
        </w:rPr>
        <w:t>kmeans</w:t>
      </w:r>
      <w:proofErr w:type="spellEnd"/>
      <w:r w:rsidRPr="008B69A7">
        <w:rPr>
          <w:rFonts w:ascii="Lucida Console" w:eastAsia="Times New Roman" w:hAnsi="Lucida Console" w:cs="Courier New"/>
          <w:color w:val="0000FF"/>
          <w:sz w:val="20"/>
          <w:szCs w:val="20"/>
          <w:lang w:eastAsia="en-IN"/>
        </w:rPr>
        <w:t xml:space="preserve">(wine[folds==1,], 2, </w:t>
      </w:r>
      <w:proofErr w:type="spellStart"/>
      <w:r w:rsidRPr="008B69A7">
        <w:rPr>
          <w:rFonts w:ascii="Lucida Console" w:eastAsia="Times New Roman" w:hAnsi="Lucida Console" w:cs="Courier New"/>
          <w:color w:val="0000FF"/>
          <w:sz w:val="20"/>
          <w:szCs w:val="20"/>
          <w:lang w:eastAsia="en-IN"/>
        </w:rPr>
        <w:t>nstart</w:t>
      </w:r>
      <w:proofErr w:type="spellEnd"/>
      <w:r w:rsidRPr="008B69A7">
        <w:rPr>
          <w:rFonts w:ascii="Lucida Console" w:eastAsia="Times New Roman" w:hAnsi="Lucida Console" w:cs="Courier New"/>
          <w:color w:val="0000FF"/>
          <w:sz w:val="20"/>
          <w:szCs w:val="20"/>
          <w:lang w:eastAsia="en-IN"/>
        </w:rPr>
        <w:t>=100)</w:t>
      </w:r>
    </w:p>
    <w:p w:rsidR="00866728"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B69A7">
        <w:rPr>
          <w:rFonts w:ascii="Lucida Console" w:eastAsia="Times New Roman" w:hAnsi="Lucida Console" w:cs="Courier New"/>
          <w:color w:val="0000FF"/>
          <w:sz w:val="20"/>
          <w:szCs w:val="20"/>
          <w:lang w:eastAsia="en-IN"/>
        </w:rPr>
        <w:t>&gt; table(wine[folds==1</w:t>
      </w:r>
      <w:proofErr w:type="gramStart"/>
      <w:r w:rsidRPr="008B69A7">
        <w:rPr>
          <w:rFonts w:ascii="Lucida Console" w:eastAsia="Times New Roman" w:hAnsi="Lucida Console" w:cs="Courier New"/>
          <w:color w:val="0000FF"/>
          <w:sz w:val="20"/>
          <w:szCs w:val="20"/>
          <w:lang w:eastAsia="en-IN"/>
        </w:rPr>
        <w:t>,]$</w:t>
      </w:r>
      <w:proofErr w:type="spellStart"/>
      <w:proofErr w:type="gramEnd"/>
      <w:r w:rsidRPr="008B69A7">
        <w:rPr>
          <w:rFonts w:ascii="Lucida Console" w:eastAsia="Times New Roman" w:hAnsi="Lucida Console" w:cs="Courier New"/>
          <w:color w:val="0000FF"/>
          <w:sz w:val="20"/>
          <w:szCs w:val="20"/>
          <w:lang w:eastAsia="en-IN"/>
        </w:rPr>
        <w:t>class,km$cluster</w:t>
      </w:r>
      <w:proofErr w:type="spellEnd"/>
      <w:r w:rsidRPr="008B69A7">
        <w:rPr>
          <w:rFonts w:ascii="Lucida Console" w:eastAsia="Times New Roman" w:hAnsi="Lucida Console" w:cs="Courier New"/>
          <w:color w:val="0000FF"/>
          <w:sz w:val="20"/>
          <w:szCs w:val="20"/>
          <w:lang w:eastAsia="en-IN"/>
        </w:rPr>
        <w:t>)</w:t>
      </w:r>
    </w:p>
    <w:p w:rsidR="00866728"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p>
    <w:p w:rsidR="00866728"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Pr>
          <w:rFonts w:ascii="Lucida Console" w:eastAsia="Times New Roman" w:hAnsi="Lucida Console" w:cs="Courier New"/>
          <w:color w:val="0000FF"/>
          <w:sz w:val="20"/>
          <w:szCs w:val="20"/>
          <w:lang w:eastAsia="en-IN"/>
        </w:rPr>
        <w:t>Error rate: 33%</w:t>
      </w:r>
    </w:p>
    <w:p w:rsidR="00866728"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eastAsia="en-IN"/>
        </w:rPr>
      </w:pPr>
      <w:r>
        <w:rPr>
          <w:rFonts w:ascii="Lucida Console" w:eastAsia="Times New Roman" w:hAnsi="Lucida Console" w:cs="Courier New"/>
          <w:sz w:val="20"/>
          <w:szCs w:val="20"/>
          <w:lang w:eastAsia="en-IN"/>
        </w:rPr>
        <w:t>#Testing:</w:t>
      </w:r>
    </w:p>
    <w:p w:rsidR="00866728" w:rsidRPr="008B69A7"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B69A7">
        <w:rPr>
          <w:rFonts w:ascii="Lucida Console" w:eastAsia="Times New Roman" w:hAnsi="Lucida Console" w:cs="Courier New"/>
          <w:color w:val="0000FF"/>
          <w:sz w:val="20"/>
          <w:szCs w:val="20"/>
          <w:lang w:eastAsia="en-IN"/>
        </w:rPr>
        <w:t xml:space="preserve">&gt; km = </w:t>
      </w:r>
      <w:proofErr w:type="spellStart"/>
      <w:r w:rsidRPr="008B69A7">
        <w:rPr>
          <w:rFonts w:ascii="Lucida Console" w:eastAsia="Times New Roman" w:hAnsi="Lucida Console" w:cs="Courier New"/>
          <w:color w:val="0000FF"/>
          <w:sz w:val="20"/>
          <w:szCs w:val="20"/>
          <w:lang w:eastAsia="en-IN"/>
        </w:rPr>
        <w:t>kmeans</w:t>
      </w:r>
      <w:proofErr w:type="spellEnd"/>
      <w:r w:rsidRPr="008B69A7">
        <w:rPr>
          <w:rFonts w:ascii="Lucida Console" w:eastAsia="Times New Roman" w:hAnsi="Lucida Console" w:cs="Courier New"/>
          <w:color w:val="0000FF"/>
          <w:sz w:val="20"/>
          <w:szCs w:val="20"/>
          <w:lang w:eastAsia="en-IN"/>
        </w:rPr>
        <w:t>(wine[</w:t>
      </w:r>
      <w:proofErr w:type="gramStart"/>
      <w:r w:rsidRPr="008B69A7">
        <w:rPr>
          <w:rFonts w:ascii="Lucida Console" w:eastAsia="Times New Roman" w:hAnsi="Lucida Console" w:cs="Courier New"/>
          <w:color w:val="0000FF"/>
          <w:sz w:val="20"/>
          <w:szCs w:val="20"/>
          <w:lang w:eastAsia="en-IN"/>
        </w:rPr>
        <w:t>folds!=</w:t>
      </w:r>
      <w:proofErr w:type="gramEnd"/>
      <w:r w:rsidRPr="008B69A7">
        <w:rPr>
          <w:rFonts w:ascii="Lucida Console" w:eastAsia="Times New Roman" w:hAnsi="Lucida Console" w:cs="Courier New"/>
          <w:color w:val="0000FF"/>
          <w:sz w:val="20"/>
          <w:szCs w:val="20"/>
          <w:lang w:eastAsia="en-IN"/>
        </w:rPr>
        <w:t xml:space="preserve">1,], 2, </w:t>
      </w:r>
      <w:proofErr w:type="spellStart"/>
      <w:r w:rsidRPr="008B69A7">
        <w:rPr>
          <w:rFonts w:ascii="Lucida Console" w:eastAsia="Times New Roman" w:hAnsi="Lucida Console" w:cs="Courier New"/>
          <w:color w:val="0000FF"/>
          <w:sz w:val="20"/>
          <w:szCs w:val="20"/>
          <w:lang w:eastAsia="en-IN"/>
        </w:rPr>
        <w:t>nstart</w:t>
      </w:r>
      <w:proofErr w:type="spellEnd"/>
      <w:r w:rsidRPr="008B69A7">
        <w:rPr>
          <w:rFonts w:ascii="Lucida Console" w:eastAsia="Times New Roman" w:hAnsi="Lucida Console" w:cs="Courier New"/>
          <w:color w:val="0000FF"/>
          <w:sz w:val="20"/>
          <w:szCs w:val="20"/>
          <w:lang w:eastAsia="en-IN"/>
        </w:rPr>
        <w:t>=100)</w:t>
      </w:r>
    </w:p>
    <w:p w:rsidR="00866728" w:rsidRPr="008B69A7"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B69A7">
        <w:rPr>
          <w:rFonts w:ascii="Lucida Console" w:eastAsia="Times New Roman" w:hAnsi="Lucida Console" w:cs="Courier New"/>
          <w:color w:val="0000FF"/>
          <w:sz w:val="20"/>
          <w:szCs w:val="20"/>
          <w:lang w:eastAsia="en-IN"/>
        </w:rPr>
        <w:t>&gt; table(wine[</w:t>
      </w:r>
      <w:proofErr w:type="gramStart"/>
      <w:r w:rsidRPr="008B69A7">
        <w:rPr>
          <w:rFonts w:ascii="Lucida Console" w:eastAsia="Times New Roman" w:hAnsi="Lucida Console" w:cs="Courier New"/>
          <w:color w:val="0000FF"/>
          <w:sz w:val="20"/>
          <w:szCs w:val="20"/>
          <w:lang w:eastAsia="en-IN"/>
        </w:rPr>
        <w:t>folds!=</w:t>
      </w:r>
      <w:proofErr w:type="gramEnd"/>
      <w:r w:rsidRPr="008B69A7">
        <w:rPr>
          <w:rFonts w:ascii="Lucida Console" w:eastAsia="Times New Roman" w:hAnsi="Lucida Console" w:cs="Courier New"/>
          <w:color w:val="0000FF"/>
          <w:sz w:val="20"/>
          <w:szCs w:val="20"/>
          <w:lang w:eastAsia="en-IN"/>
        </w:rPr>
        <w:t>1,]$</w:t>
      </w:r>
      <w:proofErr w:type="spellStart"/>
      <w:r w:rsidRPr="008B69A7">
        <w:rPr>
          <w:rFonts w:ascii="Lucida Console" w:eastAsia="Times New Roman" w:hAnsi="Lucida Console" w:cs="Courier New"/>
          <w:color w:val="0000FF"/>
          <w:sz w:val="20"/>
          <w:szCs w:val="20"/>
          <w:lang w:eastAsia="en-IN"/>
        </w:rPr>
        <w:t>class,km$cluster</w:t>
      </w:r>
      <w:proofErr w:type="spellEnd"/>
      <w:r w:rsidRPr="008B69A7">
        <w:rPr>
          <w:rFonts w:ascii="Lucida Console" w:eastAsia="Times New Roman" w:hAnsi="Lucida Console" w:cs="Courier New"/>
          <w:color w:val="0000FF"/>
          <w:sz w:val="20"/>
          <w:szCs w:val="20"/>
          <w:lang w:eastAsia="en-IN"/>
        </w:rPr>
        <w:t>)</w:t>
      </w:r>
    </w:p>
    <w:p w:rsidR="00866728"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eastAsia="en-IN"/>
        </w:rPr>
      </w:pPr>
      <w:r>
        <w:rPr>
          <w:rFonts w:ascii="Lucida Console" w:eastAsia="Times New Roman" w:hAnsi="Lucida Console" w:cs="Courier New"/>
          <w:sz w:val="20"/>
          <w:szCs w:val="20"/>
          <w:lang w:eastAsia="en-IN"/>
        </w:rPr>
        <w:t>#Error rate 92.2%</w:t>
      </w:r>
    </w:p>
    <w:p w:rsidR="00866728"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eastAsia="en-IN"/>
        </w:rPr>
      </w:pPr>
      <w:r>
        <w:rPr>
          <w:rFonts w:ascii="Lucida Console" w:eastAsia="Times New Roman" w:hAnsi="Lucida Console" w:cs="Courier New"/>
          <w:sz w:val="20"/>
          <w:szCs w:val="20"/>
          <w:lang w:eastAsia="en-IN"/>
        </w:rPr>
        <w:t>#Fold2: 35 data</w:t>
      </w:r>
    </w:p>
    <w:p w:rsidR="00866728"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eastAsia="en-IN"/>
        </w:rPr>
      </w:pPr>
      <w:r>
        <w:rPr>
          <w:rFonts w:ascii="Lucida Console" w:eastAsia="Times New Roman" w:hAnsi="Lucida Console" w:cs="Courier New"/>
          <w:sz w:val="20"/>
          <w:szCs w:val="20"/>
          <w:lang w:eastAsia="en-IN"/>
        </w:rPr>
        <w:t>#training</w:t>
      </w:r>
    </w:p>
    <w:p w:rsidR="00866728" w:rsidRPr="008B69A7"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B69A7">
        <w:rPr>
          <w:rFonts w:ascii="Lucida Console" w:eastAsia="Times New Roman" w:hAnsi="Lucida Console" w:cs="Courier New"/>
          <w:color w:val="0000FF"/>
          <w:sz w:val="20"/>
          <w:szCs w:val="20"/>
          <w:lang w:eastAsia="en-IN"/>
        </w:rPr>
        <w:t xml:space="preserve">&gt; km = </w:t>
      </w:r>
      <w:proofErr w:type="spellStart"/>
      <w:r w:rsidRPr="008B69A7">
        <w:rPr>
          <w:rFonts w:ascii="Lucida Console" w:eastAsia="Times New Roman" w:hAnsi="Lucida Console" w:cs="Courier New"/>
          <w:color w:val="0000FF"/>
          <w:sz w:val="20"/>
          <w:szCs w:val="20"/>
          <w:lang w:eastAsia="en-IN"/>
        </w:rPr>
        <w:t>kmeans</w:t>
      </w:r>
      <w:proofErr w:type="spellEnd"/>
      <w:r w:rsidRPr="008B69A7">
        <w:rPr>
          <w:rFonts w:ascii="Lucida Console" w:eastAsia="Times New Roman" w:hAnsi="Lucida Console" w:cs="Courier New"/>
          <w:color w:val="0000FF"/>
          <w:sz w:val="20"/>
          <w:szCs w:val="20"/>
          <w:lang w:eastAsia="en-IN"/>
        </w:rPr>
        <w:t xml:space="preserve">(wine[folds==2,], 2, </w:t>
      </w:r>
      <w:proofErr w:type="spellStart"/>
      <w:r w:rsidRPr="008B69A7">
        <w:rPr>
          <w:rFonts w:ascii="Lucida Console" w:eastAsia="Times New Roman" w:hAnsi="Lucida Console" w:cs="Courier New"/>
          <w:color w:val="0000FF"/>
          <w:sz w:val="20"/>
          <w:szCs w:val="20"/>
          <w:lang w:eastAsia="en-IN"/>
        </w:rPr>
        <w:t>nstart</w:t>
      </w:r>
      <w:proofErr w:type="spellEnd"/>
      <w:r w:rsidRPr="008B69A7">
        <w:rPr>
          <w:rFonts w:ascii="Lucida Console" w:eastAsia="Times New Roman" w:hAnsi="Lucida Console" w:cs="Courier New"/>
          <w:color w:val="0000FF"/>
          <w:sz w:val="20"/>
          <w:szCs w:val="20"/>
          <w:lang w:eastAsia="en-IN"/>
        </w:rPr>
        <w:t>=100)</w:t>
      </w:r>
    </w:p>
    <w:p w:rsidR="00866728" w:rsidRPr="008B69A7"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B69A7">
        <w:rPr>
          <w:rFonts w:ascii="Lucida Console" w:eastAsia="Times New Roman" w:hAnsi="Lucida Console" w:cs="Courier New"/>
          <w:color w:val="0000FF"/>
          <w:sz w:val="20"/>
          <w:szCs w:val="20"/>
          <w:lang w:eastAsia="en-IN"/>
        </w:rPr>
        <w:t>&gt; table(wine[folds==2</w:t>
      </w:r>
      <w:proofErr w:type="gramStart"/>
      <w:r w:rsidRPr="008B69A7">
        <w:rPr>
          <w:rFonts w:ascii="Lucida Console" w:eastAsia="Times New Roman" w:hAnsi="Lucida Console" w:cs="Courier New"/>
          <w:color w:val="0000FF"/>
          <w:sz w:val="20"/>
          <w:szCs w:val="20"/>
          <w:lang w:eastAsia="en-IN"/>
        </w:rPr>
        <w:t>,]$</w:t>
      </w:r>
      <w:proofErr w:type="spellStart"/>
      <w:proofErr w:type="gramEnd"/>
      <w:r w:rsidRPr="008B69A7">
        <w:rPr>
          <w:rFonts w:ascii="Lucida Console" w:eastAsia="Times New Roman" w:hAnsi="Lucida Console" w:cs="Courier New"/>
          <w:color w:val="0000FF"/>
          <w:sz w:val="20"/>
          <w:szCs w:val="20"/>
          <w:lang w:eastAsia="en-IN"/>
        </w:rPr>
        <w:t>class,km$cluster</w:t>
      </w:r>
      <w:proofErr w:type="spellEnd"/>
      <w:r w:rsidRPr="008B69A7">
        <w:rPr>
          <w:rFonts w:ascii="Lucida Console" w:eastAsia="Times New Roman" w:hAnsi="Lucida Console" w:cs="Courier New"/>
          <w:color w:val="0000FF"/>
          <w:sz w:val="20"/>
          <w:szCs w:val="20"/>
          <w:lang w:eastAsia="en-IN"/>
        </w:rPr>
        <w:t>)</w:t>
      </w:r>
    </w:p>
    <w:p w:rsidR="00866728"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eastAsia="en-IN"/>
        </w:rPr>
      </w:pPr>
      <w:r>
        <w:rPr>
          <w:rFonts w:ascii="Lucida Console" w:eastAsia="Times New Roman" w:hAnsi="Lucida Console" w:cs="Courier New"/>
          <w:sz w:val="20"/>
          <w:szCs w:val="20"/>
          <w:lang w:eastAsia="en-IN"/>
        </w:rPr>
        <w:t>#Error rate 28.5%</w:t>
      </w:r>
    </w:p>
    <w:p w:rsidR="00866728"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eastAsia="en-IN"/>
        </w:rPr>
      </w:pPr>
      <w:r>
        <w:rPr>
          <w:rFonts w:ascii="Lucida Console" w:eastAsia="Times New Roman" w:hAnsi="Lucida Console" w:cs="Courier New"/>
          <w:sz w:val="20"/>
          <w:szCs w:val="20"/>
          <w:lang w:eastAsia="en-IN"/>
        </w:rPr>
        <w:t>#Testing</w:t>
      </w:r>
    </w:p>
    <w:p w:rsidR="00866728" w:rsidRPr="008B69A7"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B69A7">
        <w:rPr>
          <w:rFonts w:ascii="Lucida Console" w:eastAsia="Times New Roman" w:hAnsi="Lucida Console" w:cs="Courier New"/>
          <w:color w:val="0000FF"/>
          <w:sz w:val="20"/>
          <w:szCs w:val="20"/>
          <w:lang w:eastAsia="en-IN"/>
        </w:rPr>
        <w:t xml:space="preserve">&gt; km = </w:t>
      </w:r>
      <w:proofErr w:type="spellStart"/>
      <w:r w:rsidRPr="008B69A7">
        <w:rPr>
          <w:rFonts w:ascii="Lucida Console" w:eastAsia="Times New Roman" w:hAnsi="Lucida Console" w:cs="Courier New"/>
          <w:color w:val="0000FF"/>
          <w:sz w:val="20"/>
          <w:szCs w:val="20"/>
          <w:lang w:eastAsia="en-IN"/>
        </w:rPr>
        <w:t>kmeans</w:t>
      </w:r>
      <w:proofErr w:type="spellEnd"/>
      <w:r w:rsidRPr="008B69A7">
        <w:rPr>
          <w:rFonts w:ascii="Lucida Console" w:eastAsia="Times New Roman" w:hAnsi="Lucida Console" w:cs="Courier New"/>
          <w:color w:val="0000FF"/>
          <w:sz w:val="20"/>
          <w:szCs w:val="20"/>
          <w:lang w:eastAsia="en-IN"/>
        </w:rPr>
        <w:t>(wine[</w:t>
      </w:r>
      <w:proofErr w:type="gramStart"/>
      <w:r w:rsidRPr="008B69A7">
        <w:rPr>
          <w:rFonts w:ascii="Lucida Console" w:eastAsia="Times New Roman" w:hAnsi="Lucida Console" w:cs="Courier New"/>
          <w:color w:val="0000FF"/>
          <w:sz w:val="20"/>
          <w:szCs w:val="20"/>
          <w:lang w:eastAsia="en-IN"/>
        </w:rPr>
        <w:t>folds!=</w:t>
      </w:r>
      <w:proofErr w:type="gramEnd"/>
      <w:r w:rsidRPr="008B69A7">
        <w:rPr>
          <w:rFonts w:ascii="Lucida Console" w:eastAsia="Times New Roman" w:hAnsi="Lucida Console" w:cs="Courier New"/>
          <w:color w:val="0000FF"/>
          <w:sz w:val="20"/>
          <w:szCs w:val="20"/>
          <w:lang w:eastAsia="en-IN"/>
        </w:rPr>
        <w:t xml:space="preserve">2,], 2, </w:t>
      </w:r>
      <w:proofErr w:type="spellStart"/>
      <w:r w:rsidRPr="008B69A7">
        <w:rPr>
          <w:rFonts w:ascii="Lucida Console" w:eastAsia="Times New Roman" w:hAnsi="Lucida Console" w:cs="Courier New"/>
          <w:color w:val="0000FF"/>
          <w:sz w:val="20"/>
          <w:szCs w:val="20"/>
          <w:lang w:eastAsia="en-IN"/>
        </w:rPr>
        <w:t>nstart</w:t>
      </w:r>
      <w:proofErr w:type="spellEnd"/>
      <w:r w:rsidRPr="008B69A7">
        <w:rPr>
          <w:rFonts w:ascii="Lucida Console" w:eastAsia="Times New Roman" w:hAnsi="Lucida Console" w:cs="Courier New"/>
          <w:color w:val="0000FF"/>
          <w:sz w:val="20"/>
          <w:szCs w:val="20"/>
          <w:lang w:eastAsia="en-IN"/>
        </w:rPr>
        <w:t>=100)</w:t>
      </w:r>
    </w:p>
    <w:p w:rsidR="00866728" w:rsidRPr="008B69A7"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B69A7">
        <w:rPr>
          <w:rFonts w:ascii="Lucida Console" w:eastAsia="Times New Roman" w:hAnsi="Lucida Console" w:cs="Courier New"/>
          <w:color w:val="0000FF"/>
          <w:sz w:val="20"/>
          <w:szCs w:val="20"/>
          <w:lang w:eastAsia="en-IN"/>
        </w:rPr>
        <w:t>&gt; table(wine[</w:t>
      </w:r>
      <w:proofErr w:type="gramStart"/>
      <w:r w:rsidRPr="008B69A7">
        <w:rPr>
          <w:rFonts w:ascii="Lucida Console" w:eastAsia="Times New Roman" w:hAnsi="Lucida Console" w:cs="Courier New"/>
          <w:color w:val="0000FF"/>
          <w:sz w:val="20"/>
          <w:szCs w:val="20"/>
          <w:lang w:eastAsia="en-IN"/>
        </w:rPr>
        <w:t>folds!=</w:t>
      </w:r>
      <w:proofErr w:type="gramEnd"/>
      <w:r w:rsidRPr="008B69A7">
        <w:rPr>
          <w:rFonts w:ascii="Lucida Console" w:eastAsia="Times New Roman" w:hAnsi="Lucida Console" w:cs="Courier New"/>
          <w:color w:val="0000FF"/>
          <w:sz w:val="20"/>
          <w:szCs w:val="20"/>
          <w:lang w:eastAsia="en-IN"/>
        </w:rPr>
        <w:t>2,]$</w:t>
      </w:r>
      <w:proofErr w:type="spellStart"/>
      <w:r w:rsidRPr="008B69A7">
        <w:rPr>
          <w:rFonts w:ascii="Lucida Console" w:eastAsia="Times New Roman" w:hAnsi="Lucida Console" w:cs="Courier New"/>
          <w:color w:val="0000FF"/>
          <w:sz w:val="20"/>
          <w:szCs w:val="20"/>
          <w:lang w:eastAsia="en-IN"/>
        </w:rPr>
        <w:t>class,km$cluster</w:t>
      </w:r>
      <w:proofErr w:type="spellEnd"/>
      <w:r w:rsidRPr="008B69A7">
        <w:rPr>
          <w:rFonts w:ascii="Lucida Console" w:eastAsia="Times New Roman" w:hAnsi="Lucida Console" w:cs="Courier New"/>
          <w:color w:val="0000FF"/>
          <w:sz w:val="20"/>
          <w:szCs w:val="20"/>
          <w:lang w:eastAsia="en-IN"/>
        </w:rPr>
        <w:t>)</w:t>
      </w:r>
    </w:p>
    <w:p w:rsidR="00866728"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eastAsia="en-IN"/>
        </w:rPr>
      </w:pPr>
    </w:p>
    <w:p w:rsidR="00866728"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eastAsia="en-IN"/>
        </w:rPr>
      </w:pPr>
    </w:p>
    <w:p w:rsidR="00866728"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eastAsia="en-IN"/>
        </w:rPr>
      </w:pPr>
      <w:r>
        <w:rPr>
          <w:rFonts w:ascii="Lucida Console" w:eastAsia="Times New Roman" w:hAnsi="Lucida Console" w:cs="Courier New"/>
          <w:sz w:val="20"/>
          <w:szCs w:val="20"/>
          <w:lang w:eastAsia="en-IN"/>
        </w:rPr>
        <w:t>#Error rate 33.56%</w:t>
      </w:r>
    </w:p>
    <w:p w:rsidR="00866728"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eastAsia="en-IN"/>
        </w:rPr>
      </w:pPr>
      <w:r>
        <w:rPr>
          <w:rFonts w:ascii="Lucida Console" w:eastAsia="Times New Roman" w:hAnsi="Lucida Console" w:cs="Courier New"/>
          <w:sz w:val="20"/>
          <w:szCs w:val="20"/>
          <w:lang w:eastAsia="en-IN"/>
        </w:rPr>
        <w:t>#Fold 3: 36 data</w:t>
      </w:r>
    </w:p>
    <w:p w:rsidR="00866728"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eastAsia="en-IN"/>
        </w:rPr>
      </w:pPr>
      <w:r>
        <w:rPr>
          <w:rFonts w:ascii="Lucida Console" w:eastAsia="Times New Roman" w:hAnsi="Lucida Console" w:cs="Courier New"/>
          <w:sz w:val="20"/>
          <w:szCs w:val="20"/>
          <w:lang w:eastAsia="en-IN"/>
        </w:rPr>
        <w:t>#Training</w:t>
      </w:r>
    </w:p>
    <w:p w:rsidR="00866728" w:rsidRPr="008B69A7"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B69A7">
        <w:rPr>
          <w:rFonts w:ascii="Lucida Console" w:eastAsia="Times New Roman" w:hAnsi="Lucida Console" w:cs="Courier New"/>
          <w:color w:val="0000FF"/>
          <w:sz w:val="20"/>
          <w:szCs w:val="20"/>
          <w:lang w:eastAsia="en-IN"/>
        </w:rPr>
        <w:t xml:space="preserve">&gt; km = </w:t>
      </w:r>
      <w:proofErr w:type="spellStart"/>
      <w:r w:rsidRPr="008B69A7">
        <w:rPr>
          <w:rFonts w:ascii="Lucida Console" w:eastAsia="Times New Roman" w:hAnsi="Lucida Console" w:cs="Courier New"/>
          <w:color w:val="0000FF"/>
          <w:sz w:val="20"/>
          <w:szCs w:val="20"/>
          <w:lang w:eastAsia="en-IN"/>
        </w:rPr>
        <w:t>kmeans</w:t>
      </w:r>
      <w:proofErr w:type="spellEnd"/>
      <w:r w:rsidRPr="008B69A7">
        <w:rPr>
          <w:rFonts w:ascii="Lucida Console" w:eastAsia="Times New Roman" w:hAnsi="Lucida Console" w:cs="Courier New"/>
          <w:color w:val="0000FF"/>
          <w:sz w:val="20"/>
          <w:szCs w:val="20"/>
          <w:lang w:eastAsia="en-IN"/>
        </w:rPr>
        <w:t xml:space="preserve">(wine[folds==3,], 2, </w:t>
      </w:r>
      <w:proofErr w:type="spellStart"/>
      <w:r w:rsidRPr="008B69A7">
        <w:rPr>
          <w:rFonts w:ascii="Lucida Console" w:eastAsia="Times New Roman" w:hAnsi="Lucida Console" w:cs="Courier New"/>
          <w:color w:val="0000FF"/>
          <w:sz w:val="20"/>
          <w:szCs w:val="20"/>
          <w:lang w:eastAsia="en-IN"/>
        </w:rPr>
        <w:t>nstart</w:t>
      </w:r>
      <w:proofErr w:type="spellEnd"/>
      <w:r w:rsidRPr="008B69A7">
        <w:rPr>
          <w:rFonts w:ascii="Lucida Console" w:eastAsia="Times New Roman" w:hAnsi="Lucida Console" w:cs="Courier New"/>
          <w:color w:val="0000FF"/>
          <w:sz w:val="20"/>
          <w:szCs w:val="20"/>
          <w:lang w:eastAsia="en-IN"/>
        </w:rPr>
        <w:t>=100)</w:t>
      </w:r>
    </w:p>
    <w:p w:rsidR="00866728" w:rsidRPr="008B69A7"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B69A7">
        <w:rPr>
          <w:rFonts w:ascii="Lucida Console" w:eastAsia="Times New Roman" w:hAnsi="Lucida Console" w:cs="Courier New"/>
          <w:color w:val="0000FF"/>
          <w:sz w:val="20"/>
          <w:szCs w:val="20"/>
          <w:lang w:eastAsia="en-IN"/>
        </w:rPr>
        <w:t>&gt; table(wine[folds==3</w:t>
      </w:r>
      <w:proofErr w:type="gramStart"/>
      <w:r w:rsidRPr="008B69A7">
        <w:rPr>
          <w:rFonts w:ascii="Lucida Console" w:eastAsia="Times New Roman" w:hAnsi="Lucida Console" w:cs="Courier New"/>
          <w:color w:val="0000FF"/>
          <w:sz w:val="20"/>
          <w:szCs w:val="20"/>
          <w:lang w:eastAsia="en-IN"/>
        </w:rPr>
        <w:t>,]$</w:t>
      </w:r>
      <w:proofErr w:type="spellStart"/>
      <w:proofErr w:type="gramEnd"/>
      <w:r w:rsidRPr="008B69A7">
        <w:rPr>
          <w:rFonts w:ascii="Lucida Console" w:eastAsia="Times New Roman" w:hAnsi="Lucida Console" w:cs="Courier New"/>
          <w:color w:val="0000FF"/>
          <w:sz w:val="20"/>
          <w:szCs w:val="20"/>
          <w:lang w:eastAsia="en-IN"/>
        </w:rPr>
        <w:t>class,km$cluster</w:t>
      </w:r>
      <w:proofErr w:type="spellEnd"/>
      <w:r w:rsidRPr="008B69A7">
        <w:rPr>
          <w:rFonts w:ascii="Lucida Console" w:eastAsia="Times New Roman" w:hAnsi="Lucida Console" w:cs="Courier New"/>
          <w:color w:val="0000FF"/>
          <w:sz w:val="20"/>
          <w:szCs w:val="20"/>
          <w:lang w:eastAsia="en-IN"/>
        </w:rPr>
        <w:t>)</w:t>
      </w:r>
    </w:p>
    <w:p w:rsidR="00866728"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eastAsia="en-IN"/>
        </w:rPr>
      </w:pPr>
      <w:r>
        <w:rPr>
          <w:rFonts w:ascii="Lucida Console" w:eastAsia="Times New Roman" w:hAnsi="Lucida Console" w:cs="Courier New"/>
          <w:sz w:val="20"/>
          <w:szCs w:val="20"/>
          <w:lang w:eastAsia="en-IN"/>
        </w:rPr>
        <w:t>#Error rate 97%</w:t>
      </w:r>
    </w:p>
    <w:p w:rsidR="00866728"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eastAsia="en-IN"/>
        </w:rPr>
      </w:pPr>
      <w:r>
        <w:rPr>
          <w:rFonts w:ascii="Lucida Console" w:eastAsia="Times New Roman" w:hAnsi="Lucida Console" w:cs="Courier New"/>
          <w:sz w:val="20"/>
          <w:szCs w:val="20"/>
          <w:lang w:eastAsia="en-IN"/>
        </w:rPr>
        <w:t>#Testing:</w:t>
      </w:r>
    </w:p>
    <w:p w:rsidR="00866728" w:rsidRPr="008B69A7"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B69A7">
        <w:rPr>
          <w:rFonts w:ascii="Lucida Console" w:eastAsia="Times New Roman" w:hAnsi="Lucida Console" w:cs="Courier New"/>
          <w:color w:val="0000FF"/>
          <w:sz w:val="20"/>
          <w:szCs w:val="20"/>
          <w:lang w:eastAsia="en-IN"/>
        </w:rPr>
        <w:t xml:space="preserve">&gt; km = </w:t>
      </w:r>
      <w:proofErr w:type="spellStart"/>
      <w:r w:rsidRPr="008B69A7">
        <w:rPr>
          <w:rFonts w:ascii="Lucida Console" w:eastAsia="Times New Roman" w:hAnsi="Lucida Console" w:cs="Courier New"/>
          <w:color w:val="0000FF"/>
          <w:sz w:val="20"/>
          <w:szCs w:val="20"/>
          <w:lang w:eastAsia="en-IN"/>
        </w:rPr>
        <w:t>kmeans</w:t>
      </w:r>
      <w:proofErr w:type="spellEnd"/>
      <w:r w:rsidRPr="008B69A7">
        <w:rPr>
          <w:rFonts w:ascii="Lucida Console" w:eastAsia="Times New Roman" w:hAnsi="Lucida Console" w:cs="Courier New"/>
          <w:color w:val="0000FF"/>
          <w:sz w:val="20"/>
          <w:szCs w:val="20"/>
          <w:lang w:eastAsia="en-IN"/>
        </w:rPr>
        <w:t>(wine[</w:t>
      </w:r>
      <w:proofErr w:type="gramStart"/>
      <w:r w:rsidRPr="008B69A7">
        <w:rPr>
          <w:rFonts w:ascii="Lucida Console" w:eastAsia="Times New Roman" w:hAnsi="Lucida Console" w:cs="Courier New"/>
          <w:color w:val="0000FF"/>
          <w:sz w:val="20"/>
          <w:szCs w:val="20"/>
          <w:lang w:eastAsia="en-IN"/>
        </w:rPr>
        <w:t>folds!=</w:t>
      </w:r>
      <w:proofErr w:type="gramEnd"/>
      <w:r w:rsidRPr="008B69A7">
        <w:rPr>
          <w:rFonts w:ascii="Lucida Console" w:eastAsia="Times New Roman" w:hAnsi="Lucida Console" w:cs="Courier New"/>
          <w:color w:val="0000FF"/>
          <w:sz w:val="20"/>
          <w:szCs w:val="20"/>
          <w:lang w:eastAsia="en-IN"/>
        </w:rPr>
        <w:t xml:space="preserve">3,], 2, </w:t>
      </w:r>
      <w:proofErr w:type="spellStart"/>
      <w:r w:rsidRPr="008B69A7">
        <w:rPr>
          <w:rFonts w:ascii="Lucida Console" w:eastAsia="Times New Roman" w:hAnsi="Lucida Console" w:cs="Courier New"/>
          <w:color w:val="0000FF"/>
          <w:sz w:val="20"/>
          <w:szCs w:val="20"/>
          <w:lang w:eastAsia="en-IN"/>
        </w:rPr>
        <w:t>nstart</w:t>
      </w:r>
      <w:proofErr w:type="spellEnd"/>
      <w:r w:rsidRPr="008B69A7">
        <w:rPr>
          <w:rFonts w:ascii="Lucida Console" w:eastAsia="Times New Roman" w:hAnsi="Lucida Console" w:cs="Courier New"/>
          <w:color w:val="0000FF"/>
          <w:sz w:val="20"/>
          <w:szCs w:val="20"/>
          <w:lang w:eastAsia="en-IN"/>
        </w:rPr>
        <w:t>=100)</w:t>
      </w:r>
    </w:p>
    <w:p w:rsidR="00866728" w:rsidRPr="008B69A7"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B69A7">
        <w:rPr>
          <w:rFonts w:ascii="Lucida Console" w:eastAsia="Times New Roman" w:hAnsi="Lucida Console" w:cs="Courier New"/>
          <w:color w:val="0000FF"/>
          <w:sz w:val="20"/>
          <w:szCs w:val="20"/>
          <w:lang w:eastAsia="en-IN"/>
        </w:rPr>
        <w:t>&gt; table(wine[</w:t>
      </w:r>
      <w:proofErr w:type="gramStart"/>
      <w:r w:rsidRPr="008B69A7">
        <w:rPr>
          <w:rFonts w:ascii="Lucida Console" w:eastAsia="Times New Roman" w:hAnsi="Lucida Console" w:cs="Courier New"/>
          <w:color w:val="0000FF"/>
          <w:sz w:val="20"/>
          <w:szCs w:val="20"/>
          <w:lang w:eastAsia="en-IN"/>
        </w:rPr>
        <w:t>folds!=</w:t>
      </w:r>
      <w:proofErr w:type="gramEnd"/>
      <w:r w:rsidRPr="008B69A7">
        <w:rPr>
          <w:rFonts w:ascii="Lucida Console" w:eastAsia="Times New Roman" w:hAnsi="Lucida Console" w:cs="Courier New"/>
          <w:color w:val="0000FF"/>
          <w:sz w:val="20"/>
          <w:szCs w:val="20"/>
          <w:lang w:eastAsia="en-IN"/>
        </w:rPr>
        <w:t>3,]$</w:t>
      </w:r>
      <w:proofErr w:type="spellStart"/>
      <w:r w:rsidRPr="008B69A7">
        <w:rPr>
          <w:rFonts w:ascii="Lucida Console" w:eastAsia="Times New Roman" w:hAnsi="Lucida Console" w:cs="Courier New"/>
          <w:color w:val="0000FF"/>
          <w:sz w:val="20"/>
          <w:szCs w:val="20"/>
          <w:lang w:eastAsia="en-IN"/>
        </w:rPr>
        <w:t>class,km$cluster</w:t>
      </w:r>
      <w:proofErr w:type="spellEnd"/>
      <w:r w:rsidRPr="008B69A7">
        <w:rPr>
          <w:rFonts w:ascii="Lucida Console" w:eastAsia="Times New Roman" w:hAnsi="Lucida Console" w:cs="Courier New"/>
          <w:color w:val="0000FF"/>
          <w:sz w:val="20"/>
          <w:szCs w:val="20"/>
          <w:lang w:eastAsia="en-IN"/>
        </w:rPr>
        <w:t>)</w:t>
      </w:r>
    </w:p>
    <w:p w:rsidR="00866728"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eastAsia="en-IN"/>
        </w:rPr>
      </w:pPr>
    </w:p>
    <w:p w:rsidR="00866728" w:rsidRPr="008B69A7"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eastAsia="en-IN"/>
        </w:rPr>
      </w:pPr>
      <w:r>
        <w:rPr>
          <w:rFonts w:ascii="Lucida Console" w:eastAsia="Times New Roman" w:hAnsi="Lucida Console" w:cs="Courier New"/>
          <w:sz w:val="20"/>
          <w:szCs w:val="20"/>
          <w:lang w:eastAsia="en-IN"/>
        </w:rPr>
        <w:t>#Error rate 91.54%</w:t>
      </w:r>
    </w:p>
    <w:p w:rsidR="00866728" w:rsidRDefault="00866728" w:rsidP="00866728">
      <w:r>
        <w:t>#Fold4: 35 data</w:t>
      </w:r>
    </w:p>
    <w:p w:rsidR="00866728" w:rsidRDefault="00866728" w:rsidP="00866728">
      <w:r>
        <w:lastRenderedPageBreak/>
        <w:t>#training</w:t>
      </w:r>
    </w:p>
    <w:p w:rsidR="00866728" w:rsidRPr="008B69A7"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B69A7">
        <w:rPr>
          <w:rFonts w:ascii="Lucida Console" w:eastAsia="Times New Roman" w:hAnsi="Lucida Console" w:cs="Courier New"/>
          <w:color w:val="0000FF"/>
          <w:sz w:val="20"/>
          <w:szCs w:val="20"/>
          <w:lang w:eastAsia="en-IN"/>
        </w:rPr>
        <w:t xml:space="preserve">&gt; km = </w:t>
      </w:r>
      <w:proofErr w:type="spellStart"/>
      <w:r w:rsidRPr="008B69A7">
        <w:rPr>
          <w:rFonts w:ascii="Lucida Console" w:eastAsia="Times New Roman" w:hAnsi="Lucida Console" w:cs="Courier New"/>
          <w:color w:val="0000FF"/>
          <w:sz w:val="20"/>
          <w:szCs w:val="20"/>
          <w:lang w:eastAsia="en-IN"/>
        </w:rPr>
        <w:t>kmeans</w:t>
      </w:r>
      <w:proofErr w:type="spellEnd"/>
      <w:r w:rsidRPr="008B69A7">
        <w:rPr>
          <w:rFonts w:ascii="Lucida Console" w:eastAsia="Times New Roman" w:hAnsi="Lucida Console" w:cs="Courier New"/>
          <w:color w:val="0000FF"/>
          <w:sz w:val="20"/>
          <w:szCs w:val="20"/>
          <w:lang w:eastAsia="en-IN"/>
        </w:rPr>
        <w:t xml:space="preserve">(wine[folds==4,], 2, </w:t>
      </w:r>
      <w:proofErr w:type="spellStart"/>
      <w:r w:rsidRPr="008B69A7">
        <w:rPr>
          <w:rFonts w:ascii="Lucida Console" w:eastAsia="Times New Roman" w:hAnsi="Lucida Console" w:cs="Courier New"/>
          <w:color w:val="0000FF"/>
          <w:sz w:val="20"/>
          <w:szCs w:val="20"/>
          <w:lang w:eastAsia="en-IN"/>
        </w:rPr>
        <w:t>nstart</w:t>
      </w:r>
      <w:proofErr w:type="spellEnd"/>
      <w:r w:rsidRPr="008B69A7">
        <w:rPr>
          <w:rFonts w:ascii="Lucida Console" w:eastAsia="Times New Roman" w:hAnsi="Lucida Console" w:cs="Courier New"/>
          <w:color w:val="0000FF"/>
          <w:sz w:val="20"/>
          <w:szCs w:val="20"/>
          <w:lang w:eastAsia="en-IN"/>
        </w:rPr>
        <w:t>=100)</w:t>
      </w:r>
    </w:p>
    <w:p w:rsidR="00866728" w:rsidRPr="008B69A7"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B69A7">
        <w:rPr>
          <w:rFonts w:ascii="Lucida Console" w:eastAsia="Times New Roman" w:hAnsi="Lucida Console" w:cs="Courier New"/>
          <w:color w:val="0000FF"/>
          <w:sz w:val="20"/>
          <w:szCs w:val="20"/>
          <w:lang w:eastAsia="en-IN"/>
        </w:rPr>
        <w:t>&gt; table(wine[folds==4</w:t>
      </w:r>
      <w:proofErr w:type="gramStart"/>
      <w:r w:rsidRPr="008B69A7">
        <w:rPr>
          <w:rFonts w:ascii="Lucida Console" w:eastAsia="Times New Roman" w:hAnsi="Lucida Console" w:cs="Courier New"/>
          <w:color w:val="0000FF"/>
          <w:sz w:val="20"/>
          <w:szCs w:val="20"/>
          <w:lang w:eastAsia="en-IN"/>
        </w:rPr>
        <w:t>,]$</w:t>
      </w:r>
      <w:proofErr w:type="spellStart"/>
      <w:proofErr w:type="gramEnd"/>
      <w:r w:rsidRPr="008B69A7">
        <w:rPr>
          <w:rFonts w:ascii="Lucida Console" w:eastAsia="Times New Roman" w:hAnsi="Lucida Console" w:cs="Courier New"/>
          <w:color w:val="0000FF"/>
          <w:sz w:val="20"/>
          <w:szCs w:val="20"/>
          <w:lang w:eastAsia="en-IN"/>
        </w:rPr>
        <w:t>class,km$cluster</w:t>
      </w:r>
      <w:proofErr w:type="spellEnd"/>
      <w:r w:rsidRPr="008B69A7">
        <w:rPr>
          <w:rFonts w:ascii="Lucida Console" w:eastAsia="Times New Roman" w:hAnsi="Lucida Console" w:cs="Courier New"/>
          <w:color w:val="0000FF"/>
          <w:sz w:val="20"/>
          <w:szCs w:val="20"/>
          <w:lang w:eastAsia="en-IN"/>
        </w:rPr>
        <w:t>)</w:t>
      </w:r>
    </w:p>
    <w:p w:rsidR="00866728" w:rsidRPr="008B69A7"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B69A7">
        <w:rPr>
          <w:rFonts w:ascii="Lucida Console" w:eastAsia="Times New Roman" w:hAnsi="Lucida Console" w:cs="Courier New"/>
          <w:color w:val="000000"/>
          <w:sz w:val="20"/>
          <w:szCs w:val="20"/>
          <w:lang w:eastAsia="en-IN"/>
        </w:rPr>
        <w:t xml:space="preserve">   </w:t>
      </w:r>
    </w:p>
    <w:p w:rsidR="00866728" w:rsidRDefault="00866728" w:rsidP="00866728">
      <w:r>
        <w:t>#Error rate 37.17%</w:t>
      </w:r>
    </w:p>
    <w:p w:rsidR="00866728" w:rsidRDefault="00866728" w:rsidP="00866728">
      <w:r>
        <w:t>#testing</w:t>
      </w:r>
    </w:p>
    <w:p w:rsidR="00866728" w:rsidRPr="008B69A7"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B69A7">
        <w:rPr>
          <w:rFonts w:ascii="Lucida Console" w:eastAsia="Times New Roman" w:hAnsi="Lucida Console" w:cs="Courier New"/>
          <w:color w:val="0000FF"/>
          <w:sz w:val="20"/>
          <w:szCs w:val="20"/>
          <w:lang w:eastAsia="en-IN"/>
        </w:rPr>
        <w:t xml:space="preserve">&gt; km = </w:t>
      </w:r>
      <w:proofErr w:type="spellStart"/>
      <w:r w:rsidRPr="008B69A7">
        <w:rPr>
          <w:rFonts w:ascii="Lucida Console" w:eastAsia="Times New Roman" w:hAnsi="Lucida Console" w:cs="Courier New"/>
          <w:color w:val="0000FF"/>
          <w:sz w:val="20"/>
          <w:szCs w:val="20"/>
          <w:lang w:eastAsia="en-IN"/>
        </w:rPr>
        <w:t>kmeans</w:t>
      </w:r>
      <w:proofErr w:type="spellEnd"/>
      <w:r w:rsidRPr="008B69A7">
        <w:rPr>
          <w:rFonts w:ascii="Lucida Console" w:eastAsia="Times New Roman" w:hAnsi="Lucida Console" w:cs="Courier New"/>
          <w:color w:val="0000FF"/>
          <w:sz w:val="20"/>
          <w:szCs w:val="20"/>
          <w:lang w:eastAsia="en-IN"/>
        </w:rPr>
        <w:t>(wine[</w:t>
      </w:r>
      <w:proofErr w:type="gramStart"/>
      <w:r w:rsidRPr="008B69A7">
        <w:rPr>
          <w:rFonts w:ascii="Lucida Console" w:eastAsia="Times New Roman" w:hAnsi="Lucida Console" w:cs="Courier New"/>
          <w:color w:val="0000FF"/>
          <w:sz w:val="20"/>
          <w:szCs w:val="20"/>
          <w:lang w:eastAsia="en-IN"/>
        </w:rPr>
        <w:t>folds!=</w:t>
      </w:r>
      <w:proofErr w:type="gramEnd"/>
      <w:r w:rsidRPr="008B69A7">
        <w:rPr>
          <w:rFonts w:ascii="Lucida Console" w:eastAsia="Times New Roman" w:hAnsi="Lucida Console" w:cs="Courier New"/>
          <w:color w:val="0000FF"/>
          <w:sz w:val="20"/>
          <w:szCs w:val="20"/>
          <w:lang w:eastAsia="en-IN"/>
        </w:rPr>
        <w:t xml:space="preserve">4,], 2, </w:t>
      </w:r>
      <w:proofErr w:type="spellStart"/>
      <w:r w:rsidRPr="008B69A7">
        <w:rPr>
          <w:rFonts w:ascii="Lucida Console" w:eastAsia="Times New Roman" w:hAnsi="Lucida Console" w:cs="Courier New"/>
          <w:color w:val="0000FF"/>
          <w:sz w:val="20"/>
          <w:szCs w:val="20"/>
          <w:lang w:eastAsia="en-IN"/>
        </w:rPr>
        <w:t>nstart</w:t>
      </w:r>
      <w:proofErr w:type="spellEnd"/>
      <w:r w:rsidRPr="008B69A7">
        <w:rPr>
          <w:rFonts w:ascii="Lucida Console" w:eastAsia="Times New Roman" w:hAnsi="Lucida Console" w:cs="Courier New"/>
          <w:color w:val="0000FF"/>
          <w:sz w:val="20"/>
          <w:szCs w:val="20"/>
          <w:lang w:eastAsia="en-IN"/>
        </w:rPr>
        <w:t>=100)</w:t>
      </w:r>
    </w:p>
    <w:p w:rsidR="00866728" w:rsidRPr="008B69A7"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B69A7">
        <w:rPr>
          <w:rFonts w:ascii="Lucida Console" w:eastAsia="Times New Roman" w:hAnsi="Lucida Console" w:cs="Courier New"/>
          <w:color w:val="0000FF"/>
          <w:sz w:val="20"/>
          <w:szCs w:val="20"/>
          <w:lang w:eastAsia="en-IN"/>
        </w:rPr>
        <w:t>&gt; table(wine[</w:t>
      </w:r>
      <w:proofErr w:type="gramStart"/>
      <w:r w:rsidRPr="008B69A7">
        <w:rPr>
          <w:rFonts w:ascii="Lucida Console" w:eastAsia="Times New Roman" w:hAnsi="Lucida Console" w:cs="Courier New"/>
          <w:color w:val="0000FF"/>
          <w:sz w:val="20"/>
          <w:szCs w:val="20"/>
          <w:lang w:eastAsia="en-IN"/>
        </w:rPr>
        <w:t>folds!=</w:t>
      </w:r>
      <w:proofErr w:type="gramEnd"/>
      <w:r w:rsidRPr="008B69A7">
        <w:rPr>
          <w:rFonts w:ascii="Lucida Console" w:eastAsia="Times New Roman" w:hAnsi="Lucida Console" w:cs="Courier New"/>
          <w:color w:val="0000FF"/>
          <w:sz w:val="20"/>
          <w:szCs w:val="20"/>
          <w:lang w:eastAsia="en-IN"/>
        </w:rPr>
        <w:t>4,]$</w:t>
      </w:r>
      <w:proofErr w:type="spellStart"/>
      <w:r w:rsidRPr="008B69A7">
        <w:rPr>
          <w:rFonts w:ascii="Lucida Console" w:eastAsia="Times New Roman" w:hAnsi="Lucida Console" w:cs="Courier New"/>
          <w:color w:val="0000FF"/>
          <w:sz w:val="20"/>
          <w:szCs w:val="20"/>
          <w:lang w:eastAsia="en-IN"/>
        </w:rPr>
        <w:t>class,km$cluster</w:t>
      </w:r>
      <w:proofErr w:type="spellEnd"/>
      <w:r w:rsidRPr="008B69A7">
        <w:rPr>
          <w:rFonts w:ascii="Lucida Console" w:eastAsia="Times New Roman" w:hAnsi="Lucida Console" w:cs="Courier New"/>
          <w:color w:val="0000FF"/>
          <w:sz w:val="20"/>
          <w:szCs w:val="20"/>
          <w:lang w:eastAsia="en-IN"/>
        </w:rPr>
        <w:t>)</w:t>
      </w:r>
    </w:p>
    <w:p w:rsidR="00866728" w:rsidRDefault="00866728" w:rsidP="00866728">
      <w:r>
        <w:t>#Error rate 94.40%</w:t>
      </w:r>
    </w:p>
    <w:p w:rsidR="00866728" w:rsidRDefault="00866728" w:rsidP="00866728">
      <w:r>
        <w:t>#Fold5: 35 data</w:t>
      </w:r>
    </w:p>
    <w:p w:rsidR="00866728" w:rsidRDefault="00866728" w:rsidP="00866728">
      <w:r>
        <w:t>#Training</w:t>
      </w:r>
    </w:p>
    <w:p w:rsidR="00866728" w:rsidRPr="008B69A7"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B69A7">
        <w:rPr>
          <w:rFonts w:ascii="Lucida Console" w:eastAsia="Times New Roman" w:hAnsi="Lucida Console" w:cs="Courier New"/>
          <w:color w:val="0000FF"/>
          <w:sz w:val="20"/>
          <w:szCs w:val="20"/>
          <w:lang w:eastAsia="en-IN"/>
        </w:rPr>
        <w:t xml:space="preserve">&gt; km = </w:t>
      </w:r>
      <w:proofErr w:type="spellStart"/>
      <w:r w:rsidRPr="008B69A7">
        <w:rPr>
          <w:rFonts w:ascii="Lucida Console" w:eastAsia="Times New Roman" w:hAnsi="Lucida Console" w:cs="Courier New"/>
          <w:color w:val="0000FF"/>
          <w:sz w:val="20"/>
          <w:szCs w:val="20"/>
          <w:lang w:eastAsia="en-IN"/>
        </w:rPr>
        <w:t>kmeans</w:t>
      </w:r>
      <w:proofErr w:type="spellEnd"/>
      <w:r w:rsidRPr="008B69A7">
        <w:rPr>
          <w:rFonts w:ascii="Lucida Console" w:eastAsia="Times New Roman" w:hAnsi="Lucida Console" w:cs="Courier New"/>
          <w:color w:val="0000FF"/>
          <w:sz w:val="20"/>
          <w:szCs w:val="20"/>
          <w:lang w:eastAsia="en-IN"/>
        </w:rPr>
        <w:t xml:space="preserve">(wine[folds==5,], 2, </w:t>
      </w:r>
      <w:proofErr w:type="spellStart"/>
      <w:r w:rsidRPr="008B69A7">
        <w:rPr>
          <w:rFonts w:ascii="Lucida Console" w:eastAsia="Times New Roman" w:hAnsi="Lucida Console" w:cs="Courier New"/>
          <w:color w:val="0000FF"/>
          <w:sz w:val="20"/>
          <w:szCs w:val="20"/>
          <w:lang w:eastAsia="en-IN"/>
        </w:rPr>
        <w:t>nstart</w:t>
      </w:r>
      <w:proofErr w:type="spellEnd"/>
      <w:r w:rsidRPr="008B69A7">
        <w:rPr>
          <w:rFonts w:ascii="Lucida Console" w:eastAsia="Times New Roman" w:hAnsi="Lucida Console" w:cs="Courier New"/>
          <w:color w:val="0000FF"/>
          <w:sz w:val="20"/>
          <w:szCs w:val="20"/>
          <w:lang w:eastAsia="en-IN"/>
        </w:rPr>
        <w:t>=100)</w:t>
      </w:r>
    </w:p>
    <w:p w:rsidR="00866728" w:rsidRPr="008B69A7"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B69A7">
        <w:rPr>
          <w:rFonts w:ascii="Lucida Console" w:eastAsia="Times New Roman" w:hAnsi="Lucida Console" w:cs="Courier New"/>
          <w:color w:val="0000FF"/>
          <w:sz w:val="20"/>
          <w:szCs w:val="20"/>
          <w:lang w:eastAsia="en-IN"/>
        </w:rPr>
        <w:t>&gt; table(wine[folds==5</w:t>
      </w:r>
      <w:proofErr w:type="gramStart"/>
      <w:r w:rsidRPr="008B69A7">
        <w:rPr>
          <w:rFonts w:ascii="Lucida Console" w:eastAsia="Times New Roman" w:hAnsi="Lucida Console" w:cs="Courier New"/>
          <w:color w:val="0000FF"/>
          <w:sz w:val="20"/>
          <w:szCs w:val="20"/>
          <w:lang w:eastAsia="en-IN"/>
        </w:rPr>
        <w:t>,]$</w:t>
      </w:r>
      <w:proofErr w:type="spellStart"/>
      <w:proofErr w:type="gramEnd"/>
      <w:r w:rsidRPr="008B69A7">
        <w:rPr>
          <w:rFonts w:ascii="Lucida Console" w:eastAsia="Times New Roman" w:hAnsi="Lucida Console" w:cs="Courier New"/>
          <w:color w:val="0000FF"/>
          <w:sz w:val="20"/>
          <w:szCs w:val="20"/>
          <w:lang w:eastAsia="en-IN"/>
        </w:rPr>
        <w:t>class,km$cluster</w:t>
      </w:r>
      <w:proofErr w:type="spellEnd"/>
      <w:r w:rsidRPr="008B69A7">
        <w:rPr>
          <w:rFonts w:ascii="Lucida Console" w:eastAsia="Times New Roman" w:hAnsi="Lucida Console" w:cs="Courier New"/>
          <w:color w:val="0000FF"/>
          <w:sz w:val="20"/>
          <w:szCs w:val="20"/>
          <w:lang w:eastAsia="en-IN"/>
        </w:rPr>
        <w:t>)</w:t>
      </w:r>
    </w:p>
    <w:p w:rsidR="00866728" w:rsidRDefault="00866728" w:rsidP="00866728">
      <w:r>
        <w:t>#Error rate 97%</w:t>
      </w:r>
    </w:p>
    <w:p w:rsidR="00866728" w:rsidRDefault="00866728" w:rsidP="00866728">
      <w:r>
        <w:t>#Testing</w:t>
      </w:r>
    </w:p>
    <w:p w:rsidR="00866728" w:rsidRPr="008B69A7"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B69A7">
        <w:rPr>
          <w:rFonts w:ascii="Lucida Console" w:eastAsia="Times New Roman" w:hAnsi="Lucida Console" w:cs="Courier New"/>
          <w:color w:val="0000FF"/>
          <w:sz w:val="20"/>
          <w:szCs w:val="20"/>
          <w:lang w:eastAsia="en-IN"/>
        </w:rPr>
        <w:t xml:space="preserve">&gt; km = </w:t>
      </w:r>
      <w:proofErr w:type="spellStart"/>
      <w:r w:rsidRPr="008B69A7">
        <w:rPr>
          <w:rFonts w:ascii="Lucida Console" w:eastAsia="Times New Roman" w:hAnsi="Lucida Console" w:cs="Courier New"/>
          <w:color w:val="0000FF"/>
          <w:sz w:val="20"/>
          <w:szCs w:val="20"/>
          <w:lang w:eastAsia="en-IN"/>
        </w:rPr>
        <w:t>kmeans</w:t>
      </w:r>
      <w:proofErr w:type="spellEnd"/>
      <w:r w:rsidRPr="008B69A7">
        <w:rPr>
          <w:rFonts w:ascii="Lucida Console" w:eastAsia="Times New Roman" w:hAnsi="Lucida Console" w:cs="Courier New"/>
          <w:color w:val="0000FF"/>
          <w:sz w:val="20"/>
          <w:szCs w:val="20"/>
          <w:lang w:eastAsia="en-IN"/>
        </w:rPr>
        <w:t>(wine[</w:t>
      </w:r>
      <w:proofErr w:type="gramStart"/>
      <w:r w:rsidRPr="008B69A7">
        <w:rPr>
          <w:rFonts w:ascii="Lucida Console" w:eastAsia="Times New Roman" w:hAnsi="Lucida Console" w:cs="Courier New"/>
          <w:color w:val="0000FF"/>
          <w:sz w:val="20"/>
          <w:szCs w:val="20"/>
          <w:lang w:eastAsia="en-IN"/>
        </w:rPr>
        <w:t>folds!=</w:t>
      </w:r>
      <w:proofErr w:type="gramEnd"/>
      <w:r w:rsidRPr="008B69A7">
        <w:rPr>
          <w:rFonts w:ascii="Lucida Console" w:eastAsia="Times New Roman" w:hAnsi="Lucida Console" w:cs="Courier New"/>
          <w:color w:val="0000FF"/>
          <w:sz w:val="20"/>
          <w:szCs w:val="20"/>
          <w:lang w:eastAsia="en-IN"/>
        </w:rPr>
        <w:t xml:space="preserve">5,], 2, </w:t>
      </w:r>
      <w:proofErr w:type="spellStart"/>
      <w:r w:rsidRPr="008B69A7">
        <w:rPr>
          <w:rFonts w:ascii="Lucida Console" w:eastAsia="Times New Roman" w:hAnsi="Lucida Console" w:cs="Courier New"/>
          <w:color w:val="0000FF"/>
          <w:sz w:val="20"/>
          <w:szCs w:val="20"/>
          <w:lang w:eastAsia="en-IN"/>
        </w:rPr>
        <w:t>nstart</w:t>
      </w:r>
      <w:proofErr w:type="spellEnd"/>
      <w:r w:rsidRPr="008B69A7">
        <w:rPr>
          <w:rFonts w:ascii="Lucida Console" w:eastAsia="Times New Roman" w:hAnsi="Lucida Console" w:cs="Courier New"/>
          <w:color w:val="0000FF"/>
          <w:sz w:val="20"/>
          <w:szCs w:val="20"/>
          <w:lang w:eastAsia="en-IN"/>
        </w:rPr>
        <w:t>=100)</w:t>
      </w:r>
    </w:p>
    <w:p w:rsidR="00866728" w:rsidRPr="008B69A7"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B69A7">
        <w:rPr>
          <w:rFonts w:ascii="Lucida Console" w:eastAsia="Times New Roman" w:hAnsi="Lucida Console" w:cs="Courier New"/>
          <w:color w:val="0000FF"/>
          <w:sz w:val="20"/>
          <w:szCs w:val="20"/>
          <w:lang w:eastAsia="en-IN"/>
        </w:rPr>
        <w:t>&gt; table(wine[</w:t>
      </w:r>
      <w:proofErr w:type="gramStart"/>
      <w:r w:rsidRPr="008B69A7">
        <w:rPr>
          <w:rFonts w:ascii="Lucida Console" w:eastAsia="Times New Roman" w:hAnsi="Lucida Console" w:cs="Courier New"/>
          <w:color w:val="0000FF"/>
          <w:sz w:val="20"/>
          <w:szCs w:val="20"/>
          <w:lang w:eastAsia="en-IN"/>
        </w:rPr>
        <w:t>folds!=</w:t>
      </w:r>
      <w:proofErr w:type="gramEnd"/>
      <w:r w:rsidRPr="008B69A7">
        <w:rPr>
          <w:rFonts w:ascii="Lucida Console" w:eastAsia="Times New Roman" w:hAnsi="Lucida Console" w:cs="Courier New"/>
          <w:color w:val="0000FF"/>
          <w:sz w:val="20"/>
          <w:szCs w:val="20"/>
          <w:lang w:eastAsia="en-IN"/>
        </w:rPr>
        <w:t>5,]$</w:t>
      </w:r>
      <w:proofErr w:type="spellStart"/>
      <w:r w:rsidRPr="008B69A7">
        <w:rPr>
          <w:rFonts w:ascii="Lucida Console" w:eastAsia="Times New Roman" w:hAnsi="Lucida Console" w:cs="Courier New"/>
          <w:color w:val="0000FF"/>
          <w:sz w:val="20"/>
          <w:szCs w:val="20"/>
          <w:lang w:eastAsia="en-IN"/>
        </w:rPr>
        <w:t>class,km$cluster</w:t>
      </w:r>
      <w:proofErr w:type="spellEnd"/>
      <w:r w:rsidRPr="008B69A7">
        <w:rPr>
          <w:rFonts w:ascii="Lucida Console" w:eastAsia="Times New Roman" w:hAnsi="Lucida Console" w:cs="Courier New"/>
          <w:color w:val="0000FF"/>
          <w:sz w:val="20"/>
          <w:szCs w:val="20"/>
          <w:lang w:eastAsia="en-IN"/>
        </w:rPr>
        <w:t>)</w:t>
      </w:r>
    </w:p>
    <w:p w:rsidR="00866728" w:rsidRDefault="00866728" w:rsidP="00866728">
      <w:r>
        <w:t>#Error rate 33%</w:t>
      </w:r>
    </w:p>
    <w:p w:rsidR="00866728" w:rsidRDefault="00866728" w:rsidP="00866728">
      <w:r>
        <w:t>#Average training error 58.5%</w:t>
      </w:r>
    </w:p>
    <w:p w:rsidR="00866728" w:rsidRDefault="00866728" w:rsidP="00866728">
      <w:r>
        <w:t>#</w:t>
      </w:r>
      <w:proofErr w:type="gramStart"/>
      <w:r>
        <w:t>Testing  68.86</w:t>
      </w:r>
      <w:proofErr w:type="gramEnd"/>
      <w:r>
        <w:t>%</w:t>
      </w:r>
    </w:p>
    <w:p w:rsidR="00866728" w:rsidRDefault="00866728" w:rsidP="00866728"/>
    <w:p w:rsidR="00866728" w:rsidRPr="002F3B47" w:rsidRDefault="00866728" w:rsidP="00866728">
      <w:pPr>
        <w:rPr>
          <w:b/>
          <w:u w:val="single"/>
        </w:rPr>
      </w:pPr>
      <w:r>
        <w:rPr>
          <w:b/>
          <w:u w:val="single"/>
        </w:rPr>
        <w:t>#</w:t>
      </w:r>
      <w:r w:rsidRPr="002F3B47">
        <w:rPr>
          <w:b/>
          <w:u w:val="single"/>
        </w:rPr>
        <w:t>For k=3</w:t>
      </w:r>
    </w:p>
    <w:p w:rsidR="00866728" w:rsidRDefault="00866728" w:rsidP="00866728">
      <w:r>
        <w:t>#Fold1:36 data</w:t>
      </w:r>
    </w:p>
    <w:p w:rsidR="00866728" w:rsidRDefault="00866728" w:rsidP="00866728">
      <w:r>
        <w:t>#training</w:t>
      </w:r>
    </w:p>
    <w:p w:rsidR="00866728" w:rsidRPr="002F3B47"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2F3B47">
        <w:rPr>
          <w:rFonts w:ascii="Lucida Console" w:eastAsia="Times New Roman" w:hAnsi="Lucida Console" w:cs="Courier New"/>
          <w:color w:val="0000FF"/>
          <w:sz w:val="20"/>
          <w:szCs w:val="20"/>
          <w:lang w:eastAsia="en-IN"/>
        </w:rPr>
        <w:t xml:space="preserve">&gt; km = </w:t>
      </w:r>
      <w:proofErr w:type="spellStart"/>
      <w:r w:rsidRPr="002F3B47">
        <w:rPr>
          <w:rFonts w:ascii="Lucida Console" w:eastAsia="Times New Roman" w:hAnsi="Lucida Console" w:cs="Courier New"/>
          <w:color w:val="0000FF"/>
          <w:sz w:val="20"/>
          <w:szCs w:val="20"/>
          <w:lang w:eastAsia="en-IN"/>
        </w:rPr>
        <w:t>kmeans</w:t>
      </w:r>
      <w:proofErr w:type="spellEnd"/>
      <w:r w:rsidRPr="002F3B47">
        <w:rPr>
          <w:rFonts w:ascii="Lucida Console" w:eastAsia="Times New Roman" w:hAnsi="Lucida Console" w:cs="Courier New"/>
          <w:color w:val="0000FF"/>
          <w:sz w:val="20"/>
          <w:szCs w:val="20"/>
          <w:lang w:eastAsia="en-IN"/>
        </w:rPr>
        <w:t xml:space="preserve">(wine[folds==1,], 3, </w:t>
      </w:r>
      <w:proofErr w:type="spellStart"/>
      <w:r w:rsidRPr="002F3B47">
        <w:rPr>
          <w:rFonts w:ascii="Lucida Console" w:eastAsia="Times New Roman" w:hAnsi="Lucida Console" w:cs="Courier New"/>
          <w:color w:val="0000FF"/>
          <w:sz w:val="20"/>
          <w:szCs w:val="20"/>
          <w:lang w:eastAsia="en-IN"/>
        </w:rPr>
        <w:t>nstart</w:t>
      </w:r>
      <w:proofErr w:type="spellEnd"/>
      <w:r w:rsidRPr="002F3B47">
        <w:rPr>
          <w:rFonts w:ascii="Lucida Console" w:eastAsia="Times New Roman" w:hAnsi="Lucida Console" w:cs="Courier New"/>
          <w:color w:val="0000FF"/>
          <w:sz w:val="20"/>
          <w:szCs w:val="20"/>
          <w:lang w:eastAsia="en-IN"/>
        </w:rPr>
        <w:t>=100)</w:t>
      </w:r>
    </w:p>
    <w:p w:rsidR="00866728" w:rsidRPr="002F3B47"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2F3B47">
        <w:rPr>
          <w:rFonts w:ascii="Lucida Console" w:eastAsia="Times New Roman" w:hAnsi="Lucida Console" w:cs="Courier New"/>
          <w:color w:val="0000FF"/>
          <w:sz w:val="20"/>
          <w:szCs w:val="20"/>
          <w:lang w:eastAsia="en-IN"/>
        </w:rPr>
        <w:t>&gt; table(wine[folds==1</w:t>
      </w:r>
      <w:proofErr w:type="gramStart"/>
      <w:r w:rsidRPr="002F3B47">
        <w:rPr>
          <w:rFonts w:ascii="Lucida Console" w:eastAsia="Times New Roman" w:hAnsi="Lucida Console" w:cs="Courier New"/>
          <w:color w:val="0000FF"/>
          <w:sz w:val="20"/>
          <w:szCs w:val="20"/>
          <w:lang w:eastAsia="en-IN"/>
        </w:rPr>
        <w:t>,]$</w:t>
      </w:r>
      <w:proofErr w:type="spellStart"/>
      <w:proofErr w:type="gramEnd"/>
      <w:r w:rsidRPr="002F3B47">
        <w:rPr>
          <w:rFonts w:ascii="Lucida Console" w:eastAsia="Times New Roman" w:hAnsi="Lucida Console" w:cs="Courier New"/>
          <w:color w:val="0000FF"/>
          <w:sz w:val="20"/>
          <w:szCs w:val="20"/>
          <w:lang w:eastAsia="en-IN"/>
        </w:rPr>
        <w:t>class,km$cluster</w:t>
      </w:r>
      <w:proofErr w:type="spellEnd"/>
      <w:r w:rsidRPr="002F3B47">
        <w:rPr>
          <w:rFonts w:ascii="Lucida Console" w:eastAsia="Times New Roman" w:hAnsi="Lucida Console" w:cs="Courier New"/>
          <w:color w:val="0000FF"/>
          <w:sz w:val="20"/>
          <w:szCs w:val="20"/>
          <w:lang w:eastAsia="en-IN"/>
        </w:rPr>
        <w:t>)</w:t>
      </w:r>
    </w:p>
    <w:p w:rsidR="00866728" w:rsidRDefault="00866728" w:rsidP="00866728">
      <w:r>
        <w:t>#Error rate 69.44%%</w:t>
      </w:r>
    </w:p>
    <w:p w:rsidR="00866728" w:rsidRDefault="00866728" w:rsidP="00866728">
      <w:r>
        <w:t>#Testing</w:t>
      </w:r>
    </w:p>
    <w:p w:rsidR="00866728" w:rsidRPr="002F3B47"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2F3B47">
        <w:rPr>
          <w:rFonts w:ascii="Lucida Console" w:eastAsia="Times New Roman" w:hAnsi="Lucida Console" w:cs="Courier New"/>
          <w:color w:val="0000FF"/>
          <w:sz w:val="20"/>
          <w:szCs w:val="20"/>
          <w:lang w:eastAsia="en-IN"/>
        </w:rPr>
        <w:t xml:space="preserve">&gt; km = </w:t>
      </w:r>
      <w:proofErr w:type="spellStart"/>
      <w:r w:rsidRPr="002F3B47">
        <w:rPr>
          <w:rFonts w:ascii="Lucida Console" w:eastAsia="Times New Roman" w:hAnsi="Lucida Console" w:cs="Courier New"/>
          <w:color w:val="0000FF"/>
          <w:sz w:val="20"/>
          <w:szCs w:val="20"/>
          <w:lang w:eastAsia="en-IN"/>
        </w:rPr>
        <w:t>kmeans</w:t>
      </w:r>
      <w:proofErr w:type="spellEnd"/>
      <w:r w:rsidRPr="002F3B47">
        <w:rPr>
          <w:rFonts w:ascii="Lucida Console" w:eastAsia="Times New Roman" w:hAnsi="Lucida Console" w:cs="Courier New"/>
          <w:color w:val="0000FF"/>
          <w:sz w:val="20"/>
          <w:szCs w:val="20"/>
          <w:lang w:eastAsia="en-IN"/>
        </w:rPr>
        <w:t>(wine[</w:t>
      </w:r>
      <w:proofErr w:type="gramStart"/>
      <w:r w:rsidRPr="002F3B47">
        <w:rPr>
          <w:rFonts w:ascii="Lucida Console" w:eastAsia="Times New Roman" w:hAnsi="Lucida Console" w:cs="Courier New"/>
          <w:color w:val="0000FF"/>
          <w:sz w:val="20"/>
          <w:szCs w:val="20"/>
          <w:lang w:eastAsia="en-IN"/>
        </w:rPr>
        <w:t>folds!=</w:t>
      </w:r>
      <w:proofErr w:type="gramEnd"/>
      <w:r w:rsidRPr="002F3B47">
        <w:rPr>
          <w:rFonts w:ascii="Lucida Console" w:eastAsia="Times New Roman" w:hAnsi="Lucida Console" w:cs="Courier New"/>
          <w:color w:val="0000FF"/>
          <w:sz w:val="20"/>
          <w:szCs w:val="20"/>
          <w:lang w:eastAsia="en-IN"/>
        </w:rPr>
        <w:t xml:space="preserve">1,], 3, </w:t>
      </w:r>
      <w:proofErr w:type="spellStart"/>
      <w:r w:rsidRPr="002F3B47">
        <w:rPr>
          <w:rFonts w:ascii="Lucida Console" w:eastAsia="Times New Roman" w:hAnsi="Lucida Console" w:cs="Courier New"/>
          <w:color w:val="0000FF"/>
          <w:sz w:val="20"/>
          <w:szCs w:val="20"/>
          <w:lang w:eastAsia="en-IN"/>
        </w:rPr>
        <w:t>nstart</w:t>
      </w:r>
      <w:proofErr w:type="spellEnd"/>
      <w:r w:rsidRPr="002F3B47">
        <w:rPr>
          <w:rFonts w:ascii="Lucida Console" w:eastAsia="Times New Roman" w:hAnsi="Lucida Console" w:cs="Courier New"/>
          <w:color w:val="0000FF"/>
          <w:sz w:val="20"/>
          <w:szCs w:val="20"/>
          <w:lang w:eastAsia="en-IN"/>
        </w:rPr>
        <w:t>=100)</w:t>
      </w:r>
    </w:p>
    <w:p w:rsidR="00866728" w:rsidRPr="002F3B47"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2F3B47">
        <w:rPr>
          <w:rFonts w:ascii="Lucida Console" w:eastAsia="Times New Roman" w:hAnsi="Lucida Console" w:cs="Courier New"/>
          <w:color w:val="0000FF"/>
          <w:sz w:val="20"/>
          <w:szCs w:val="20"/>
          <w:lang w:eastAsia="en-IN"/>
        </w:rPr>
        <w:t>&gt; table(wine[</w:t>
      </w:r>
      <w:proofErr w:type="gramStart"/>
      <w:r w:rsidRPr="002F3B47">
        <w:rPr>
          <w:rFonts w:ascii="Lucida Console" w:eastAsia="Times New Roman" w:hAnsi="Lucida Console" w:cs="Courier New"/>
          <w:color w:val="0000FF"/>
          <w:sz w:val="20"/>
          <w:szCs w:val="20"/>
          <w:lang w:eastAsia="en-IN"/>
        </w:rPr>
        <w:t>folds!=</w:t>
      </w:r>
      <w:proofErr w:type="gramEnd"/>
      <w:r w:rsidRPr="002F3B47">
        <w:rPr>
          <w:rFonts w:ascii="Lucida Console" w:eastAsia="Times New Roman" w:hAnsi="Lucida Console" w:cs="Courier New"/>
          <w:color w:val="0000FF"/>
          <w:sz w:val="20"/>
          <w:szCs w:val="20"/>
          <w:lang w:eastAsia="en-IN"/>
        </w:rPr>
        <w:t>1,]$</w:t>
      </w:r>
      <w:proofErr w:type="spellStart"/>
      <w:r w:rsidRPr="002F3B47">
        <w:rPr>
          <w:rFonts w:ascii="Lucida Console" w:eastAsia="Times New Roman" w:hAnsi="Lucida Console" w:cs="Courier New"/>
          <w:color w:val="0000FF"/>
          <w:sz w:val="20"/>
          <w:szCs w:val="20"/>
          <w:lang w:eastAsia="en-IN"/>
        </w:rPr>
        <w:t>class,km$cluster</w:t>
      </w:r>
      <w:proofErr w:type="spellEnd"/>
      <w:r w:rsidRPr="002F3B47">
        <w:rPr>
          <w:rFonts w:ascii="Lucida Console" w:eastAsia="Times New Roman" w:hAnsi="Lucida Console" w:cs="Courier New"/>
          <w:color w:val="0000FF"/>
          <w:sz w:val="20"/>
          <w:szCs w:val="20"/>
          <w:lang w:eastAsia="en-IN"/>
        </w:rPr>
        <w:t>)</w:t>
      </w:r>
    </w:p>
    <w:p w:rsidR="00866728" w:rsidRDefault="00866728" w:rsidP="00866728">
      <w:r>
        <w:t>#Error rate 26.87%</w:t>
      </w:r>
    </w:p>
    <w:p w:rsidR="00866728" w:rsidRDefault="00866728" w:rsidP="00866728">
      <w:r>
        <w:t>#Fold2: 35 data</w:t>
      </w:r>
    </w:p>
    <w:p w:rsidR="00866728" w:rsidRDefault="00866728" w:rsidP="00866728">
      <w:r>
        <w:t>#Training</w:t>
      </w:r>
    </w:p>
    <w:p w:rsidR="00866728" w:rsidRPr="002F3B47"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2F3B47">
        <w:rPr>
          <w:rFonts w:ascii="Lucida Console" w:eastAsia="Times New Roman" w:hAnsi="Lucida Console" w:cs="Courier New"/>
          <w:color w:val="0000FF"/>
          <w:sz w:val="20"/>
          <w:szCs w:val="20"/>
          <w:lang w:eastAsia="en-IN"/>
        </w:rPr>
        <w:t xml:space="preserve">&gt; km = </w:t>
      </w:r>
      <w:proofErr w:type="spellStart"/>
      <w:r w:rsidRPr="002F3B47">
        <w:rPr>
          <w:rFonts w:ascii="Lucida Console" w:eastAsia="Times New Roman" w:hAnsi="Lucida Console" w:cs="Courier New"/>
          <w:color w:val="0000FF"/>
          <w:sz w:val="20"/>
          <w:szCs w:val="20"/>
          <w:lang w:eastAsia="en-IN"/>
        </w:rPr>
        <w:t>kmeans</w:t>
      </w:r>
      <w:proofErr w:type="spellEnd"/>
      <w:r w:rsidRPr="002F3B47">
        <w:rPr>
          <w:rFonts w:ascii="Lucida Console" w:eastAsia="Times New Roman" w:hAnsi="Lucida Console" w:cs="Courier New"/>
          <w:color w:val="0000FF"/>
          <w:sz w:val="20"/>
          <w:szCs w:val="20"/>
          <w:lang w:eastAsia="en-IN"/>
        </w:rPr>
        <w:t xml:space="preserve">(wine[folds==2,], 3, </w:t>
      </w:r>
      <w:proofErr w:type="spellStart"/>
      <w:r w:rsidRPr="002F3B47">
        <w:rPr>
          <w:rFonts w:ascii="Lucida Console" w:eastAsia="Times New Roman" w:hAnsi="Lucida Console" w:cs="Courier New"/>
          <w:color w:val="0000FF"/>
          <w:sz w:val="20"/>
          <w:szCs w:val="20"/>
          <w:lang w:eastAsia="en-IN"/>
        </w:rPr>
        <w:t>nstart</w:t>
      </w:r>
      <w:proofErr w:type="spellEnd"/>
      <w:r w:rsidRPr="002F3B47">
        <w:rPr>
          <w:rFonts w:ascii="Lucida Console" w:eastAsia="Times New Roman" w:hAnsi="Lucida Console" w:cs="Courier New"/>
          <w:color w:val="0000FF"/>
          <w:sz w:val="20"/>
          <w:szCs w:val="20"/>
          <w:lang w:eastAsia="en-IN"/>
        </w:rPr>
        <w:t>=100)</w:t>
      </w:r>
    </w:p>
    <w:p w:rsidR="00866728" w:rsidRPr="002F3B47"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2F3B47">
        <w:rPr>
          <w:rFonts w:ascii="Lucida Console" w:eastAsia="Times New Roman" w:hAnsi="Lucida Console" w:cs="Courier New"/>
          <w:color w:val="0000FF"/>
          <w:sz w:val="20"/>
          <w:szCs w:val="20"/>
          <w:lang w:eastAsia="en-IN"/>
        </w:rPr>
        <w:t>&gt; table(wine[folds==2</w:t>
      </w:r>
      <w:proofErr w:type="gramStart"/>
      <w:r w:rsidRPr="002F3B47">
        <w:rPr>
          <w:rFonts w:ascii="Lucida Console" w:eastAsia="Times New Roman" w:hAnsi="Lucida Console" w:cs="Courier New"/>
          <w:color w:val="0000FF"/>
          <w:sz w:val="20"/>
          <w:szCs w:val="20"/>
          <w:lang w:eastAsia="en-IN"/>
        </w:rPr>
        <w:t>,]$</w:t>
      </w:r>
      <w:proofErr w:type="spellStart"/>
      <w:proofErr w:type="gramEnd"/>
      <w:r w:rsidRPr="002F3B47">
        <w:rPr>
          <w:rFonts w:ascii="Lucida Console" w:eastAsia="Times New Roman" w:hAnsi="Lucida Console" w:cs="Courier New"/>
          <w:color w:val="0000FF"/>
          <w:sz w:val="20"/>
          <w:szCs w:val="20"/>
          <w:lang w:eastAsia="en-IN"/>
        </w:rPr>
        <w:t>class,km$cluster</w:t>
      </w:r>
      <w:proofErr w:type="spellEnd"/>
      <w:r w:rsidRPr="002F3B47">
        <w:rPr>
          <w:rFonts w:ascii="Lucida Console" w:eastAsia="Times New Roman" w:hAnsi="Lucida Console" w:cs="Courier New"/>
          <w:color w:val="0000FF"/>
          <w:sz w:val="20"/>
          <w:szCs w:val="20"/>
          <w:lang w:eastAsia="en-IN"/>
        </w:rPr>
        <w:t>)</w:t>
      </w:r>
    </w:p>
    <w:p w:rsidR="00866728" w:rsidRDefault="00866728" w:rsidP="00866728">
      <w:r>
        <w:t>#Error rate 97%</w:t>
      </w:r>
    </w:p>
    <w:p w:rsidR="00866728" w:rsidRDefault="00866728" w:rsidP="00866728">
      <w:r>
        <w:t>#Testing</w:t>
      </w:r>
    </w:p>
    <w:p w:rsidR="00866728" w:rsidRPr="002F3B47"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2F3B47">
        <w:rPr>
          <w:rFonts w:ascii="Lucida Console" w:eastAsia="Times New Roman" w:hAnsi="Lucida Console" w:cs="Courier New"/>
          <w:color w:val="0000FF"/>
          <w:sz w:val="20"/>
          <w:szCs w:val="20"/>
          <w:lang w:eastAsia="en-IN"/>
        </w:rPr>
        <w:t xml:space="preserve">&gt; km = </w:t>
      </w:r>
      <w:proofErr w:type="spellStart"/>
      <w:r w:rsidRPr="002F3B47">
        <w:rPr>
          <w:rFonts w:ascii="Lucida Console" w:eastAsia="Times New Roman" w:hAnsi="Lucida Console" w:cs="Courier New"/>
          <w:color w:val="0000FF"/>
          <w:sz w:val="20"/>
          <w:szCs w:val="20"/>
          <w:lang w:eastAsia="en-IN"/>
        </w:rPr>
        <w:t>kmeans</w:t>
      </w:r>
      <w:proofErr w:type="spellEnd"/>
      <w:r w:rsidRPr="002F3B47">
        <w:rPr>
          <w:rFonts w:ascii="Lucida Console" w:eastAsia="Times New Roman" w:hAnsi="Lucida Console" w:cs="Courier New"/>
          <w:color w:val="0000FF"/>
          <w:sz w:val="20"/>
          <w:szCs w:val="20"/>
          <w:lang w:eastAsia="en-IN"/>
        </w:rPr>
        <w:t>(wine[</w:t>
      </w:r>
      <w:proofErr w:type="gramStart"/>
      <w:r w:rsidRPr="002F3B47">
        <w:rPr>
          <w:rFonts w:ascii="Lucida Console" w:eastAsia="Times New Roman" w:hAnsi="Lucida Console" w:cs="Courier New"/>
          <w:color w:val="0000FF"/>
          <w:sz w:val="20"/>
          <w:szCs w:val="20"/>
          <w:lang w:eastAsia="en-IN"/>
        </w:rPr>
        <w:t>folds!=</w:t>
      </w:r>
      <w:proofErr w:type="gramEnd"/>
      <w:r w:rsidRPr="002F3B47">
        <w:rPr>
          <w:rFonts w:ascii="Lucida Console" w:eastAsia="Times New Roman" w:hAnsi="Lucida Console" w:cs="Courier New"/>
          <w:color w:val="0000FF"/>
          <w:sz w:val="20"/>
          <w:szCs w:val="20"/>
          <w:lang w:eastAsia="en-IN"/>
        </w:rPr>
        <w:t xml:space="preserve">2,], 3, </w:t>
      </w:r>
      <w:proofErr w:type="spellStart"/>
      <w:r w:rsidRPr="002F3B47">
        <w:rPr>
          <w:rFonts w:ascii="Lucida Console" w:eastAsia="Times New Roman" w:hAnsi="Lucida Console" w:cs="Courier New"/>
          <w:color w:val="0000FF"/>
          <w:sz w:val="20"/>
          <w:szCs w:val="20"/>
          <w:lang w:eastAsia="en-IN"/>
        </w:rPr>
        <w:t>nstart</w:t>
      </w:r>
      <w:proofErr w:type="spellEnd"/>
      <w:r w:rsidRPr="002F3B47">
        <w:rPr>
          <w:rFonts w:ascii="Lucida Console" w:eastAsia="Times New Roman" w:hAnsi="Lucida Console" w:cs="Courier New"/>
          <w:color w:val="0000FF"/>
          <w:sz w:val="20"/>
          <w:szCs w:val="20"/>
          <w:lang w:eastAsia="en-IN"/>
        </w:rPr>
        <w:t>=100)</w:t>
      </w:r>
    </w:p>
    <w:p w:rsidR="00866728" w:rsidRPr="002F3B47"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2F3B47">
        <w:rPr>
          <w:rFonts w:ascii="Lucida Console" w:eastAsia="Times New Roman" w:hAnsi="Lucida Console" w:cs="Courier New"/>
          <w:color w:val="0000FF"/>
          <w:sz w:val="20"/>
          <w:szCs w:val="20"/>
          <w:lang w:eastAsia="en-IN"/>
        </w:rPr>
        <w:t>&gt; table(wine[</w:t>
      </w:r>
      <w:proofErr w:type="gramStart"/>
      <w:r w:rsidRPr="002F3B47">
        <w:rPr>
          <w:rFonts w:ascii="Lucida Console" w:eastAsia="Times New Roman" w:hAnsi="Lucida Console" w:cs="Courier New"/>
          <w:color w:val="0000FF"/>
          <w:sz w:val="20"/>
          <w:szCs w:val="20"/>
          <w:lang w:eastAsia="en-IN"/>
        </w:rPr>
        <w:t>folds!=</w:t>
      </w:r>
      <w:proofErr w:type="gramEnd"/>
      <w:r w:rsidRPr="002F3B47">
        <w:rPr>
          <w:rFonts w:ascii="Lucida Console" w:eastAsia="Times New Roman" w:hAnsi="Lucida Console" w:cs="Courier New"/>
          <w:color w:val="0000FF"/>
          <w:sz w:val="20"/>
          <w:szCs w:val="20"/>
          <w:lang w:eastAsia="en-IN"/>
        </w:rPr>
        <w:t>2,]$</w:t>
      </w:r>
      <w:proofErr w:type="spellStart"/>
      <w:r w:rsidRPr="002F3B47">
        <w:rPr>
          <w:rFonts w:ascii="Lucida Console" w:eastAsia="Times New Roman" w:hAnsi="Lucida Console" w:cs="Courier New"/>
          <w:color w:val="0000FF"/>
          <w:sz w:val="20"/>
          <w:szCs w:val="20"/>
          <w:lang w:eastAsia="en-IN"/>
        </w:rPr>
        <w:t>class,km$cluster</w:t>
      </w:r>
      <w:proofErr w:type="spellEnd"/>
      <w:r w:rsidRPr="002F3B47">
        <w:rPr>
          <w:rFonts w:ascii="Lucida Console" w:eastAsia="Times New Roman" w:hAnsi="Lucida Console" w:cs="Courier New"/>
          <w:color w:val="0000FF"/>
          <w:sz w:val="20"/>
          <w:szCs w:val="20"/>
          <w:lang w:eastAsia="en-IN"/>
        </w:rPr>
        <w:t>)</w:t>
      </w:r>
    </w:p>
    <w:p w:rsidR="00866728" w:rsidRDefault="00866728" w:rsidP="00866728">
      <w:r>
        <w:lastRenderedPageBreak/>
        <w:t>#Error rate 87%</w:t>
      </w:r>
    </w:p>
    <w:p w:rsidR="00866728" w:rsidRDefault="00866728" w:rsidP="00866728">
      <w:r>
        <w:t>#Fold3: 36data</w:t>
      </w:r>
    </w:p>
    <w:p w:rsidR="00866728" w:rsidRDefault="00866728" w:rsidP="00866728">
      <w:r>
        <w:t>#training</w:t>
      </w:r>
    </w:p>
    <w:p w:rsidR="00866728" w:rsidRPr="00D51963"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963">
        <w:rPr>
          <w:rFonts w:ascii="Lucida Console" w:eastAsia="Times New Roman" w:hAnsi="Lucida Console" w:cs="Courier New"/>
          <w:color w:val="0000FF"/>
          <w:sz w:val="20"/>
          <w:szCs w:val="20"/>
          <w:lang w:eastAsia="en-IN"/>
        </w:rPr>
        <w:t xml:space="preserve">&gt; km = </w:t>
      </w:r>
      <w:proofErr w:type="spellStart"/>
      <w:r w:rsidRPr="00D51963">
        <w:rPr>
          <w:rFonts w:ascii="Lucida Console" w:eastAsia="Times New Roman" w:hAnsi="Lucida Console" w:cs="Courier New"/>
          <w:color w:val="0000FF"/>
          <w:sz w:val="20"/>
          <w:szCs w:val="20"/>
          <w:lang w:eastAsia="en-IN"/>
        </w:rPr>
        <w:t>kmeans</w:t>
      </w:r>
      <w:proofErr w:type="spellEnd"/>
      <w:r w:rsidRPr="00D51963">
        <w:rPr>
          <w:rFonts w:ascii="Lucida Console" w:eastAsia="Times New Roman" w:hAnsi="Lucida Console" w:cs="Courier New"/>
          <w:color w:val="0000FF"/>
          <w:sz w:val="20"/>
          <w:szCs w:val="20"/>
          <w:lang w:eastAsia="en-IN"/>
        </w:rPr>
        <w:t xml:space="preserve">(wine[folds==3,], 3, </w:t>
      </w:r>
      <w:proofErr w:type="spellStart"/>
      <w:r w:rsidRPr="00D51963">
        <w:rPr>
          <w:rFonts w:ascii="Lucida Console" w:eastAsia="Times New Roman" w:hAnsi="Lucida Console" w:cs="Courier New"/>
          <w:color w:val="0000FF"/>
          <w:sz w:val="20"/>
          <w:szCs w:val="20"/>
          <w:lang w:eastAsia="en-IN"/>
        </w:rPr>
        <w:t>nstart</w:t>
      </w:r>
      <w:proofErr w:type="spellEnd"/>
      <w:r w:rsidRPr="00D51963">
        <w:rPr>
          <w:rFonts w:ascii="Lucida Console" w:eastAsia="Times New Roman" w:hAnsi="Lucida Console" w:cs="Courier New"/>
          <w:color w:val="0000FF"/>
          <w:sz w:val="20"/>
          <w:szCs w:val="20"/>
          <w:lang w:eastAsia="en-IN"/>
        </w:rPr>
        <w:t>=100)</w:t>
      </w:r>
    </w:p>
    <w:p w:rsidR="00866728" w:rsidRPr="00D51963"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D51963">
        <w:rPr>
          <w:rFonts w:ascii="Lucida Console" w:eastAsia="Times New Roman" w:hAnsi="Lucida Console" w:cs="Courier New"/>
          <w:color w:val="0000FF"/>
          <w:sz w:val="20"/>
          <w:szCs w:val="20"/>
          <w:lang w:eastAsia="en-IN"/>
        </w:rPr>
        <w:t xml:space="preserve">&gt; </w:t>
      </w:r>
      <w:r>
        <w:rPr>
          <w:rFonts w:ascii="Lucida Console" w:eastAsia="Times New Roman" w:hAnsi="Lucida Console" w:cs="Courier New"/>
          <w:color w:val="0000FF"/>
          <w:sz w:val="20"/>
          <w:szCs w:val="20"/>
          <w:lang w:eastAsia="en-IN"/>
        </w:rPr>
        <w:t>table(wine[folds==3</w:t>
      </w:r>
      <w:proofErr w:type="gramStart"/>
      <w:r w:rsidRPr="00D51963">
        <w:rPr>
          <w:rFonts w:ascii="Lucida Console" w:eastAsia="Times New Roman" w:hAnsi="Lucida Console" w:cs="Courier New"/>
          <w:color w:val="0000FF"/>
          <w:sz w:val="20"/>
          <w:szCs w:val="20"/>
          <w:lang w:eastAsia="en-IN"/>
        </w:rPr>
        <w:t>,]$</w:t>
      </w:r>
      <w:proofErr w:type="spellStart"/>
      <w:proofErr w:type="gramEnd"/>
      <w:r w:rsidRPr="00D51963">
        <w:rPr>
          <w:rFonts w:ascii="Lucida Console" w:eastAsia="Times New Roman" w:hAnsi="Lucida Console" w:cs="Courier New"/>
          <w:color w:val="0000FF"/>
          <w:sz w:val="20"/>
          <w:szCs w:val="20"/>
          <w:lang w:eastAsia="en-IN"/>
        </w:rPr>
        <w:t>class,km$cluster</w:t>
      </w:r>
      <w:proofErr w:type="spellEnd"/>
      <w:r w:rsidRPr="00D51963">
        <w:rPr>
          <w:rFonts w:ascii="Lucida Console" w:eastAsia="Times New Roman" w:hAnsi="Lucida Console" w:cs="Courier New"/>
          <w:color w:val="0000FF"/>
          <w:sz w:val="20"/>
          <w:szCs w:val="20"/>
          <w:lang w:eastAsia="en-IN"/>
        </w:rPr>
        <w:t>)</w:t>
      </w:r>
    </w:p>
    <w:p w:rsidR="00866728" w:rsidRDefault="00866728" w:rsidP="00866728">
      <w:r>
        <w:t>#Error rate 75%</w:t>
      </w:r>
    </w:p>
    <w:p w:rsidR="00866728" w:rsidRDefault="00866728" w:rsidP="00866728">
      <w:r>
        <w:t>#Testing</w:t>
      </w:r>
    </w:p>
    <w:p w:rsidR="00866728" w:rsidRPr="00D51963"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963">
        <w:rPr>
          <w:rFonts w:ascii="Lucida Console" w:eastAsia="Times New Roman" w:hAnsi="Lucida Console" w:cs="Courier New"/>
          <w:color w:val="0000FF"/>
          <w:sz w:val="20"/>
          <w:szCs w:val="20"/>
          <w:lang w:eastAsia="en-IN"/>
        </w:rPr>
        <w:t xml:space="preserve">&gt; km = </w:t>
      </w:r>
      <w:proofErr w:type="spellStart"/>
      <w:r w:rsidRPr="00D51963">
        <w:rPr>
          <w:rFonts w:ascii="Lucida Console" w:eastAsia="Times New Roman" w:hAnsi="Lucida Console" w:cs="Courier New"/>
          <w:color w:val="0000FF"/>
          <w:sz w:val="20"/>
          <w:szCs w:val="20"/>
          <w:lang w:eastAsia="en-IN"/>
        </w:rPr>
        <w:t>kmeans</w:t>
      </w:r>
      <w:proofErr w:type="spellEnd"/>
      <w:r w:rsidRPr="00D51963">
        <w:rPr>
          <w:rFonts w:ascii="Lucida Console" w:eastAsia="Times New Roman" w:hAnsi="Lucida Console" w:cs="Courier New"/>
          <w:color w:val="0000FF"/>
          <w:sz w:val="20"/>
          <w:szCs w:val="20"/>
          <w:lang w:eastAsia="en-IN"/>
        </w:rPr>
        <w:t>(wine[</w:t>
      </w:r>
      <w:proofErr w:type="gramStart"/>
      <w:r w:rsidRPr="00D51963">
        <w:rPr>
          <w:rFonts w:ascii="Lucida Console" w:eastAsia="Times New Roman" w:hAnsi="Lucida Console" w:cs="Courier New"/>
          <w:color w:val="0000FF"/>
          <w:sz w:val="20"/>
          <w:szCs w:val="20"/>
          <w:lang w:eastAsia="en-IN"/>
        </w:rPr>
        <w:t>folds!=</w:t>
      </w:r>
      <w:proofErr w:type="gramEnd"/>
      <w:r w:rsidRPr="00D51963">
        <w:rPr>
          <w:rFonts w:ascii="Lucida Console" w:eastAsia="Times New Roman" w:hAnsi="Lucida Console" w:cs="Courier New"/>
          <w:color w:val="0000FF"/>
          <w:sz w:val="20"/>
          <w:szCs w:val="20"/>
          <w:lang w:eastAsia="en-IN"/>
        </w:rPr>
        <w:t xml:space="preserve">3,], 3, </w:t>
      </w:r>
      <w:proofErr w:type="spellStart"/>
      <w:r w:rsidRPr="00D51963">
        <w:rPr>
          <w:rFonts w:ascii="Lucida Console" w:eastAsia="Times New Roman" w:hAnsi="Lucida Console" w:cs="Courier New"/>
          <w:color w:val="0000FF"/>
          <w:sz w:val="20"/>
          <w:szCs w:val="20"/>
          <w:lang w:eastAsia="en-IN"/>
        </w:rPr>
        <w:t>nstart</w:t>
      </w:r>
      <w:proofErr w:type="spellEnd"/>
      <w:r w:rsidRPr="00D51963">
        <w:rPr>
          <w:rFonts w:ascii="Lucida Console" w:eastAsia="Times New Roman" w:hAnsi="Lucida Console" w:cs="Courier New"/>
          <w:color w:val="0000FF"/>
          <w:sz w:val="20"/>
          <w:szCs w:val="20"/>
          <w:lang w:eastAsia="en-IN"/>
        </w:rPr>
        <w:t>=100)</w:t>
      </w:r>
    </w:p>
    <w:p w:rsidR="00866728" w:rsidRPr="00D51963"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D51963">
        <w:rPr>
          <w:rFonts w:ascii="Lucida Console" w:eastAsia="Times New Roman" w:hAnsi="Lucida Console" w:cs="Courier New"/>
          <w:color w:val="0000FF"/>
          <w:sz w:val="20"/>
          <w:szCs w:val="20"/>
          <w:lang w:eastAsia="en-IN"/>
        </w:rPr>
        <w:t>&gt; table(wine[</w:t>
      </w:r>
      <w:proofErr w:type="gramStart"/>
      <w:r w:rsidRPr="00D51963">
        <w:rPr>
          <w:rFonts w:ascii="Lucida Console" w:eastAsia="Times New Roman" w:hAnsi="Lucida Console" w:cs="Courier New"/>
          <w:color w:val="0000FF"/>
          <w:sz w:val="20"/>
          <w:szCs w:val="20"/>
          <w:lang w:eastAsia="en-IN"/>
        </w:rPr>
        <w:t>folds!=</w:t>
      </w:r>
      <w:proofErr w:type="gramEnd"/>
      <w:r w:rsidRPr="00D51963">
        <w:rPr>
          <w:rFonts w:ascii="Lucida Console" w:eastAsia="Times New Roman" w:hAnsi="Lucida Console" w:cs="Courier New"/>
          <w:color w:val="0000FF"/>
          <w:sz w:val="20"/>
          <w:szCs w:val="20"/>
          <w:lang w:eastAsia="en-IN"/>
        </w:rPr>
        <w:t>3,]$</w:t>
      </w:r>
      <w:proofErr w:type="spellStart"/>
      <w:r w:rsidRPr="00D51963">
        <w:rPr>
          <w:rFonts w:ascii="Lucida Console" w:eastAsia="Times New Roman" w:hAnsi="Lucida Console" w:cs="Courier New"/>
          <w:color w:val="0000FF"/>
          <w:sz w:val="20"/>
          <w:szCs w:val="20"/>
          <w:lang w:eastAsia="en-IN"/>
        </w:rPr>
        <w:t>class,km$cluster</w:t>
      </w:r>
      <w:proofErr w:type="spellEnd"/>
      <w:r w:rsidRPr="00D51963">
        <w:rPr>
          <w:rFonts w:ascii="Lucida Console" w:eastAsia="Times New Roman" w:hAnsi="Lucida Console" w:cs="Courier New"/>
          <w:color w:val="0000FF"/>
          <w:sz w:val="20"/>
          <w:szCs w:val="20"/>
          <w:lang w:eastAsia="en-IN"/>
        </w:rPr>
        <w:t>)</w:t>
      </w:r>
    </w:p>
    <w:p w:rsidR="00866728" w:rsidRDefault="00866728" w:rsidP="00866728">
      <w:r>
        <w:t>#Error rate 62%</w:t>
      </w:r>
    </w:p>
    <w:p w:rsidR="00866728" w:rsidRDefault="00866728" w:rsidP="00866728">
      <w:r>
        <w:t>#Fold4:35 data</w:t>
      </w:r>
    </w:p>
    <w:p w:rsidR="00866728" w:rsidRDefault="00866728" w:rsidP="00866728">
      <w:r>
        <w:t>#Training</w:t>
      </w:r>
    </w:p>
    <w:p w:rsidR="00866728" w:rsidRPr="00D51963"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963">
        <w:rPr>
          <w:rFonts w:ascii="Lucida Console" w:eastAsia="Times New Roman" w:hAnsi="Lucida Console" w:cs="Courier New"/>
          <w:color w:val="0000FF"/>
          <w:sz w:val="20"/>
          <w:szCs w:val="20"/>
          <w:lang w:eastAsia="en-IN"/>
        </w:rPr>
        <w:t xml:space="preserve">&gt; km = </w:t>
      </w:r>
      <w:proofErr w:type="spellStart"/>
      <w:r w:rsidRPr="00D51963">
        <w:rPr>
          <w:rFonts w:ascii="Lucida Console" w:eastAsia="Times New Roman" w:hAnsi="Lucida Console" w:cs="Courier New"/>
          <w:color w:val="0000FF"/>
          <w:sz w:val="20"/>
          <w:szCs w:val="20"/>
          <w:lang w:eastAsia="en-IN"/>
        </w:rPr>
        <w:t>kmeans</w:t>
      </w:r>
      <w:proofErr w:type="spellEnd"/>
      <w:r w:rsidRPr="00D51963">
        <w:rPr>
          <w:rFonts w:ascii="Lucida Console" w:eastAsia="Times New Roman" w:hAnsi="Lucida Console" w:cs="Courier New"/>
          <w:color w:val="0000FF"/>
          <w:sz w:val="20"/>
          <w:szCs w:val="20"/>
          <w:lang w:eastAsia="en-IN"/>
        </w:rPr>
        <w:t xml:space="preserve">(wine[folds==4,], 3, </w:t>
      </w:r>
      <w:proofErr w:type="spellStart"/>
      <w:r w:rsidRPr="00D51963">
        <w:rPr>
          <w:rFonts w:ascii="Lucida Console" w:eastAsia="Times New Roman" w:hAnsi="Lucida Console" w:cs="Courier New"/>
          <w:color w:val="0000FF"/>
          <w:sz w:val="20"/>
          <w:szCs w:val="20"/>
          <w:lang w:eastAsia="en-IN"/>
        </w:rPr>
        <w:t>nstart</w:t>
      </w:r>
      <w:proofErr w:type="spellEnd"/>
      <w:r w:rsidRPr="00D51963">
        <w:rPr>
          <w:rFonts w:ascii="Lucida Console" w:eastAsia="Times New Roman" w:hAnsi="Lucida Console" w:cs="Courier New"/>
          <w:color w:val="0000FF"/>
          <w:sz w:val="20"/>
          <w:szCs w:val="20"/>
          <w:lang w:eastAsia="en-IN"/>
        </w:rPr>
        <w:t>=100)</w:t>
      </w:r>
    </w:p>
    <w:p w:rsidR="00866728" w:rsidRPr="00D51963"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963">
        <w:rPr>
          <w:rFonts w:ascii="Lucida Console" w:eastAsia="Times New Roman" w:hAnsi="Lucida Console" w:cs="Courier New"/>
          <w:color w:val="0000FF"/>
          <w:sz w:val="20"/>
          <w:szCs w:val="20"/>
          <w:lang w:eastAsia="en-IN"/>
        </w:rPr>
        <w:t>&gt; table(wine[folds==4</w:t>
      </w:r>
      <w:proofErr w:type="gramStart"/>
      <w:r w:rsidRPr="00D51963">
        <w:rPr>
          <w:rFonts w:ascii="Lucida Console" w:eastAsia="Times New Roman" w:hAnsi="Lucida Console" w:cs="Courier New"/>
          <w:color w:val="0000FF"/>
          <w:sz w:val="20"/>
          <w:szCs w:val="20"/>
          <w:lang w:eastAsia="en-IN"/>
        </w:rPr>
        <w:t>,]$</w:t>
      </w:r>
      <w:proofErr w:type="spellStart"/>
      <w:proofErr w:type="gramEnd"/>
      <w:r w:rsidRPr="00D51963">
        <w:rPr>
          <w:rFonts w:ascii="Lucida Console" w:eastAsia="Times New Roman" w:hAnsi="Lucida Console" w:cs="Courier New"/>
          <w:color w:val="0000FF"/>
          <w:sz w:val="20"/>
          <w:szCs w:val="20"/>
          <w:lang w:eastAsia="en-IN"/>
        </w:rPr>
        <w:t>class,km$cluster</w:t>
      </w:r>
      <w:proofErr w:type="spellEnd"/>
      <w:r w:rsidRPr="00D51963">
        <w:rPr>
          <w:rFonts w:ascii="Lucida Console" w:eastAsia="Times New Roman" w:hAnsi="Lucida Console" w:cs="Courier New"/>
          <w:color w:val="0000FF"/>
          <w:sz w:val="20"/>
          <w:szCs w:val="20"/>
          <w:lang w:eastAsia="en-IN"/>
        </w:rPr>
        <w:t>)</w:t>
      </w:r>
    </w:p>
    <w:p w:rsidR="00866728" w:rsidRPr="00D51963"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D51963">
        <w:rPr>
          <w:rFonts w:ascii="Lucida Console" w:eastAsia="Times New Roman" w:hAnsi="Lucida Console" w:cs="Courier New"/>
          <w:color w:val="000000"/>
          <w:sz w:val="20"/>
          <w:szCs w:val="20"/>
          <w:lang w:eastAsia="en-IN"/>
        </w:rPr>
        <w:t xml:space="preserve">   </w:t>
      </w:r>
    </w:p>
    <w:p w:rsidR="00866728" w:rsidRDefault="00866728" w:rsidP="00866728">
      <w:r>
        <w:t>#Error rate 94%</w:t>
      </w:r>
    </w:p>
    <w:p w:rsidR="00866728" w:rsidRDefault="00866728" w:rsidP="00866728">
      <w:r>
        <w:t>#Testing</w:t>
      </w:r>
    </w:p>
    <w:p w:rsidR="00866728" w:rsidRPr="00D51963"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963">
        <w:rPr>
          <w:rFonts w:ascii="Lucida Console" w:eastAsia="Times New Roman" w:hAnsi="Lucida Console" w:cs="Courier New"/>
          <w:color w:val="0000FF"/>
          <w:sz w:val="20"/>
          <w:szCs w:val="20"/>
          <w:lang w:eastAsia="en-IN"/>
        </w:rPr>
        <w:t xml:space="preserve">&gt; km = </w:t>
      </w:r>
      <w:proofErr w:type="spellStart"/>
      <w:r w:rsidRPr="00D51963">
        <w:rPr>
          <w:rFonts w:ascii="Lucida Console" w:eastAsia="Times New Roman" w:hAnsi="Lucida Console" w:cs="Courier New"/>
          <w:color w:val="0000FF"/>
          <w:sz w:val="20"/>
          <w:szCs w:val="20"/>
          <w:lang w:eastAsia="en-IN"/>
        </w:rPr>
        <w:t>kmeans</w:t>
      </w:r>
      <w:proofErr w:type="spellEnd"/>
      <w:r w:rsidRPr="00D51963">
        <w:rPr>
          <w:rFonts w:ascii="Lucida Console" w:eastAsia="Times New Roman" w:hAnsi="Lucida Console" w:cs="Courier New"/>
          <w:color w:val="0000FF"/>
          <w:sz w:val="20"/>
          <w:szCs w:val="20"/>
          <w:lang w:eastAsia="en-IN"/>
        </w:rPr>
        <w:t>(wine[</w:t>
      </w:r>
      <w:proofErr w:type="gramStart"/>
      <w:r w:rsidRPr="00D51963">
        <w:rPr>
          <w:rFonts w:ascii="Lucida Console" w:eastAsia="Times New Roman" w:hAnsi="Lucida Console" w:cs="Courier New"/>
          <w:color w:val="0000FF"/>
          <w:sz w:val="20"/>
          <w:szCs w:val="20"/>
          <w:lang w:eastAsia="en-IN"/>
        </w:rPr>
        <w:t>folds!=</w:t>
      </w:r>
      <w:proofErr w:type="gramEnd"/>
      <w:r w:rsidRPr="00D51963">
        <w:rPr>
          <w:rFonts w:ascii="Lucida Console" w:eastAsia="Times New Roman" w:hAnsi="Lucida Console" w:cs="Courier New"/>
          <w:color w:val="0000FF"/>
          <w:sz w:val="20"/>
          <w:szCs w:val="20"/>
          <w:lang w:eastAsia="en-IN"/>
        </w:rPr>
        <w:t xml:space="preserve">4,], 3, </w:t>
      </w:r>
      <w:proofErr w:type="spellStart"/>
      <w:r w:rsidRPr="00D51963">
        <w:rPr>
          <w:rFonts w:ascii="Lucida Console" w:eastAsia="Times New Roman" w:hAnsi="Lucida Console" w:cs="Courier New"/>
          <w:color w:val="0000FF"/>
          <w:sz w:val="20"/>
          <w:szCs w:val="20"/>
          <w:lang w:eastAsia="en-IN"/>
        </w:rPr>
        <w:t>nstart</w:t>
      </w:r>
      <w:proofErr w:type="spellEnd"/>
      <w:r w:rsidRPr="00D51963">
        <w:rPr>
          <w:rFonts w:ascii="Lucida Console" w:eastAsia="Times New Roman" w:hAnsi="Lucida Console" w:cs="Courier New"/>
          <w:color w:val="0000FF"/>
          <w:sz w:val="20"/>
          <w:szCs w:val="20"/>
          <w:lang w:eastAsia="en-IN"/>
        </w:rPr>
        <w:t>=100)</w:t>
      </w:r>
    </w:p>
    <w:p w:rsidR="00866728" w:rsidRPr="00D51963"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D51963">
        <w:rPr>
          <w:rFonts w:ascii="Lucida Console" w:eastAsia="Times New Roman" w:hAnsi="Lucida Console" w:cs="Courier New"/>
          <w:color w:val="0000FF"/>
          <w:sz w:val="20"/>
          <w:szCs w:val="20"/>
          <w:lang w:eastAsia="en-IN"/>
        </w:rPr>
        <w:t>&gt; table(wine[</w:t>
      </w:r>
      <w:proofErr w:type="gramStart"/>
      <w:r w:rsidRPr="00D51963">
        <w:rPr>
          <w:rFonts w:ascii="Lucida Console" w:eastAsia="Times New Roman" w:hAnsi="Lucida Console" w:cs="Courier New"/>
          <w:color w:val="0000FF"/>
          <w:sz w:val="20"/>
          <w:szCs w:val="20"/>
          <w:lang w:eastAsia="en-IN"/>
        </w:rPr>
        <w:t>folds!=</w:t>
      </w:r>
      <w:proofErr w:type="gramEnd"/>
      <w:r w:rsidRPr="00D51963">
        <w:rPr>
          <w:rFonts w:ascii="Lucida Console" w:eastAsia="Times New Roman" w:hAnsi="Lucida Console" w:cs="Courier New"/>
          <w:color w:val="0000FF"/>
          <w:sz w:val="20"/>
          <w:szCs w:val="20"/>
          <w:lang w:eastAsia="en-IN"/>
        </w:rPr>
        <w:t>4,]$</w:t>
      </w:r>
      <w:proofErr w:type="spellStart"/>
      <w:r w:rsidRPr="00D51963">
        <w:rPr>
          <w:rFonts w:ascii="Lucida Console" w:eastAsia="Times New Roman" w:hAnsi="Lucida Console" w:cs="Courier New"/>
          <w:color w:val="0000FF"/>
          <w:sz w:val="20"/>
          <w:szCs w:val="20"/>
          <w:lang w:eastAsia="en-IN"/>
        </w:rPr>
        <w:t>class,km$cluster</w:t>
      </w:r>
      <w:proofErr w:type="spellEnd"/>
      <w:r w:rsidRPr="00D51963">
        <w:rPr>
          <w:rFonts w:ascii="Lucida Console" w:eastAsia="Times New Roman" w:hAnsi="Lucida Console" w:cs="Courier New"/>
          <w:color w:val="0000FF"/>
          <w:sz w:val="20"/>
          <w:szCs w:val="20"/>
          <w:lang w:eastAsia="en-IN"/>
        </w:rPr>
        <w:t>)</w:t>
      </w:r>
    </w:p>
    <w:p w:rsidR="00866728" w:rsidRDefault="00866728" w:rsidP="00866728">
      <w:r>
        <w:t>#Error rate 55.2%</w:t>
      </w:r>
    </w:p>
    <w:p w:rsidR="00866728" w:rsidRDefault="00866728" w:rsidP="00866728">
      <w:r>
        <w:t>#Fold5:36 data</w:t>
      </w:r>
    </w:p>
    <w:p w:rsidR="00866728" w:rsidRPr="00D51963"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963">
        <w:rPr>
          <w:rFonts w:ascii="Lucida Console" w:eastAsia="Times New Roman" w:hAnsi="Lucida Console" w:cs="Courier New"/>
          <w:color w:val="0000FF"/>
          <w:sz w:val="20"/>
          <w:szCs w:val="20"/>
          <w:lang w:eastAsia="en-IN"/>
        </w:rPr>
        <w:t xml:space="preserve">&gt; km = </w:t>
      </w:r>
      <w:proofErr w:type="spellStart"/>
      <w:r w:rsidRPr="00D51963">
        <w:rPr>
          <w:rFonts w:ascii="Lucida Console" w:eastAsia="Times New Roman" w:hAnsi="Lucida Console" w:cs="Courier New"/>
          <w:color w:val="0000FF"/>
          <w:sz w:val="20"/>
          <w:szCs w:val="20"/>
          <w:lang w:eastAsia="en-IN"/>
        </w:rPr>
        <w:t>kmeans</w:t>
      </w:r>
      <w:proofErr w:type="spellEnd"/>
      <w:r w:rsidRPr="00D51963">
        <w:rPr>
          <w:rFonts w:ascii="Lucida Console" w:eastAsia="Times New Roman" w:hAnsi="Lucida Console" w:cs="Courier New"/>
          <w:color w:val="0000FF"/>
          <w:sz w:val="20"/>
          <w:szCs w:val="20"/>
          <w:lang w:eastAsia="en-IN"/>
        </w:rPr>
        <w:t xml:space="preserve">(wine[folds==5,], 3, </w:t>
      </w:r>
      <w:proofErr w:type="spellStart"/>
      <w:r w:rsidRPr="00D51963">
        <w:rPr>
          <w:rFonts w:ascii="Lucida Console" w:eastAsia="Times New Roman" w:hAnsi="Lucida Console" w:cs="Courier New"/>
          <w:color w:val="0000FF"/>
          <w:sz w:val="20"/>
          <w:szCs w:val="20"/>
          <w:lang w:eastAsia="en-IN"/>
        </w:rPr>
        <w:t>nstart</w:t>
      </w:r>
      <w:proofErr w:type="spellEnd"/>
      <w:r w:rsidRPr="00D51963">
        <w:rPr>
          <w:rFonts w:ascii="Lucida Console" w:eastAsia="Times New Roman" w:hAnsi="Lucida Console" w:cs="Courier New"/>
          <w:color w:val="0000FF"/>
          <w:sz w:val="20"/>
          <w:szCs w:val="20"/>
          <w:lang w:eastAsia="en-IN"/>
        </w:rPr>
        <w:t>=100)</w:t>
      </w:r>
    </w:p>
    <w:p w:rsidR="00866728" w:rsidRPr="00D51963"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D51963">
        <w:rPr>
          <w:rFonts w:ascii="Lucida Console" w:eastAsia="Times New Roman" w:hAnsi="Lucida Console" w:cs="Courier New"/>
          <w:color w:val="0000FF"/>
          <w:sz w:val="20"/>
          <w:szCs w:val="20"/>
          <w:lang w:eastAsia="en-IN"/>
        </w:rPr>
        <w:t>&gt; table(wine[folds==5</w:t>
      </w:r>
      <w:proofErr w:type="gramStart"/>
      <w:r w:rsidRPr="00D51963">
        <w:rPr>
          <w:rFonts w:ascii="Lucida Console" w:eastAsia="Times New Roman" w:hAnsi="Lucida Console" w:cs="Courier New"/>
          <w:color w:val="0000FF"/>
          <w:sz w:val="20"/>
          <w:szCs w:val="20"/>
          <w:lang w:eastAsia="en-IN"/>
        </w:rPr>
        <w:t>,]$</w:t>
      </w:r>
      <w:proofErr w:type="spellStart"/>
      <w:proofErr w:type="gramEnd"/>
      <w:r w:rsidRPr="00D51963">
        <w:rPr>
          <w:rFonts w:ascii="Lucida Console" w:eastAsia="Times New Roman" w:hAnsi="Lucida Console" w:cs="Courier New"/>
          <w:color w:val="0000FF"/>
          <w:sz w:val="20"/>
          <w:szCs w:val="20"/>
          <w:lang w:eastAsia="en-IN"/>
        </w:rPr>
        <w:t>class,km$cluster</w:t>
      </w:r>
      <w:proofErr w:type="spellEnd"/>
      <w:r w:rsidRPr="00D51963">
        <w:rPr>
          <w:rFonts w:ascii="Lucida Console" w:eastAsia="Times New Roman" w:hAnsi="Lucida Console" w:cs="Courier New"/>
          <w:color w:val="0000FF"/>
          <w:sz w:val="20"/>
          <w:szCs w:val="20"/>
          <w:lang w:eastAsia="en-IN"/>
        </w:rPr>
        <w:t>)</w:t>
      </w:r>
    </w:p>
    <w:p w:rsidR="00866728" w:rsidRDefault="00866728" w:rsidP="00866728">
      <w:r>
        <w:t>#Error rate 77%</w:t>
      </w:r>
    </w:p>
    <w:p w:rsidR="00866728" w:rsidRDefault="00866728" w:rsidP="00866728">
      <w:r>
        <w:t>#Testing</w:t>
      </w:r>
    </w:p>
    <w:p w:rsidR="00866728" w:rsidRPr="00D51963"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963">
        <w:rPr>
          <w:rFonts w:ascii="Lucida Console" w:eastAsia="Times New Roman" w:hAnsi="Lucida Console" w:cs="Courier New"/>
          <w:color w:val="0000FF"/>
          <w:sz w:val="20"/>
          <w:szCs w:val="20"/>
          <w:lang w:eastAsia="en-IN"/>
        </w:rPr>
        <w:t xml:space="preserve">&gt; km = </w:t>
      </w:r>
      <w:proofErr w:type="spellStart"/>
      <w:r w:rsidRPr="00D51963">
        <w:rPr>
          <w:rFonts w:ascii="Lucida Console" w:eastAsia="Times New Roman" w:hAnsi="Lucida Console" w:cs="Courier New"/>
          <w:color w:val="0000FF"/>
          <w:sz w:val="20"/>
          <w:szCs w:val="20"/>
          <w:lang w:eastAsia="en-IN"/>
        </w:rPr>
        <w:t>kmeans</w:t>
      </w:r>
      <w:proofErr w:type="spellEnd"/>
      <w:r w:rsidRPr="00D51963">
        <w:rPr>
          <w:rFonts w:ascii="Lucida Console" w:eastAsia="Times New Roman" w:hAnsi="Lucida Console" w:cs="Courier New"/>
          <w:color w:val="0000FF"/>
          <w:sz w:val="20"/>
          <w:szCs w:val="20"/>
          <w:lang w:eastAsia="en-IN"/>
        </w:rPr>
        <w:t>(wine[</w:t>
      </w:r>
      <w:proofErr w:type="gramStart"/>
      <w:r w:rsidRPr="00D51963">
        <w:rPr>
          <w:rFonts w:ascii="Lucida Console" w:eastAsia="Times New Roman" w:hAnsi="Lucida Console" w:cs="Courier New"/>
          <w:color w:val="0000FF"/>
          <w:sz w:val="20"/>
          <w:szCs w:val="20"/>
          <w:lang w:eastAsia="en-IN"/>
        </w:rPr>
        <w:t>folds!=</w:t>
      </w:r>
      <w:proofErr w:type="gramEnd"/>
      <w:r w:rsidRPr="00D51963">
        <w:rPr>
          <w:rFonts w:ascii="Lucida Console" w:eastAsia="Times New Roman" w:hAnsi="Lucida Console" w:cs="Courier New"/>
          <w:color w:val="0000FF"/>
          <w:sz w:val="20"/>
          <w:szCs w:val="20"/>
          <w:lang w:eastAsia="en-IN"/>
        </w:rPr>
        <w:t xml:space="preserve">5,], 3, </w:t>
      </w:r>
      <w:proofErr w:type="spellStart"/>
      <w:r w:rsidRPr="00D51963">
        <w:rPr>
          <w:rFonts w:ascii="Lucida Console" w:eastAsia="Times New Roman" w:hAnsi="Lucida Console" w:cs="Courier New"/>
          <w:color w:val="0000FF"/>
          <w:sz w:val="20"/>
          <w:szCs w:val="20"/>
          <w:lang w:eastAsia="en-IN"/>
        </w:rPr>
        <w:t>nstart</w:t>
      </w:r>
      <w:proofErr w:type="spellEnd"/>
      <w:r w:rsidRPr="00D51963">
        <w:rPr>
          <w:rFonts w:ascii="Lucida Console" w:eastAsia="Times New Roman" w:hAnsi="Lucida Console" w:cs="Courier New"/>
          <w:color w:val="0000FF"/>
          <w:sz w:val="20"/>
          <w:szCs w:val="20"/>
          <w:lang w:eastAsia="en-IN"/>
        </w:rPr>
        <w:t>=100)</w:t>
      </w:r>
    </w:p>
    <w:p w:rsidR="00866728" w:rsidRPr="00D51963"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963">
        <w:rPr>
          <w:rFonts w:ascii="Lucida Console" w:eastAsia="Times New Roman" w:hAnsi="Lucida Console" w:cs="Courier New"/>
          <w:color w:val="0000FF"/>
          <w:sz w:val="20"/>
          <w:szCs w:val="20"/>
          <w:lang w:eastAsia="en-IN"/>
        </w:rPr>
        <w:t>&gt; table(wine[</w:t>
      </w:r>
      <w:proofErr w:type="gramStart"/>
      <w:r w:rsidRPr="00D51963">
        <w:rPr>
          <w:rFonts w:ascii="Lucida Console" w:eastAsia="Times New Roman" w:hAnsi="Lucida Console" w:cs="Courier New"/>
          <w:color w:val="0000FF"/>
          <w:sz w:val="20"/>
          <w:szCs w:val="20"/>
          <w:lang w:eastAsia="en-IN"/>
        </w:rPr>
        <w:t>folds!=</w:t>
      </w:r>
      <w:proofErr w:type="gramEnd"/>
      <w:r w:rsidRPr="00D51963">
        <w:rPr>
          <w:rFonts w:ascii="Lucida Console" w:eastAsia="Times New Roman" w:hAnsi="Lucida Console" w:cs="Courier New"/>
          <w:color w:val="0000FF"/>
          <w:sz w:val="20"/>
          <w:szCs w:val="20"/>
          <w:lang w:eastAsia="en-IN"/>
        </w:rPr>
        <w:t>5,]$</w:t>
      </w:r>
      <w:proofErr w:type="spellStart"/>
      <w:r w:rsidRPr="00D51963">
        <w:rPr>
          <w:rFonts w:ascii="Lucida Console" w:eastAsia="Times New Roman" w:hAnsi="Lucida Console" w:cs="Courier New"/>
          <w:color w:val="0000FF"/>
          <w:sz w:val="20"/>
          <w:szCs w:val="20"/>
          <w:lang w:eastAsia="en-IN"/>
        </w:rPr>
        <w:t>class,km$cluster</w:t>
      </w:r>
      <w:proofErr w:type="spellEnd"/>
      <w:r w:rsidRPr="00D51963">
        <w:rPr>
          <w:rFonts w:ascii="Lucida Console" w:eastAsia="Times New Roman" w:hAnsi="Lucida Console" w:cs="Courier New"/>
          <w:color w:val="0000FF"/>
          <w:sz w:val="20"/>
          <w:szCs w:val="20"/>
          <w:lang w:eastAsia="en-IN"/>
        </w:rPr>
        <w:t>)</w:t>
      </w:r>
    </w:p>
    <w:p w:rsidR="00866728" w:rsidRPr="00D51963"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D51963">
        <w:rPr>
          <w:rFonts w:ascii="Lucida Console" w:eastAsia="Times New Roman" w:hAnsi="Lucida Console" w:cs="Courier New"/>
          <w:color w:val="000000"/>
          <w:sz w:val="20"/>
          <w:szCs w:val="20"/>
          <w:lang w:eastAsia="en-IN"/>
        </w:rPr>
        <w:t xml:space="preserve">   </w:t>
      </w:r>
    </w:p>
    <w:p w:rsidR="00866728" w:rsidRDefault="00866728" w:rsidP="00866728">
      <w:r>
        <w:t>#Error rate 87.4%</w:t>
      </w:r>
    </w:p>
    <w:p w:rsidR="00866728" w:rsidRDefault="00866728" w:rsidP="00866728">
      <w:r>
        <w:t>#</w:t>
      </w:r>
      <w:proofErr w:type="spellStart"/>
      <w:r>
        <w:t>Avg</w:t>
      </w:r>
      <w:proofErr w:type="spellEnd"/>
      <w:r>
        <w:t xml:space="preserve"> training error rate 82.4%</w:t>
      </w:r>
    </w:p>
    <w:p w:rsidR="00866728" w:rsidRDefault="00866728" w:rsidP="00866728">
      <w:r>
        <w:t>#</w:t>
      </w:r>
      <w:proofErr w:type="spellStart"/>
      <w:r>
        <w:t>Avg</w:t>
      </w:r>
      <w:proofErr w:type="spellEnd"/>
      <w:r>
        <w:t xml:space="preserve"> testing error rate 63%</w:t>
      </w:r>
    </w:p>
    <w:p w:rsidR="00866728" w:rsidRPr="008C05DD" w:rsidRDefault="00866728" w:rsidP="00866728">
      <w:pPr>
        <w:rPr>
          <w:b/>
          <w:u w:val="single"/>
        </w:rPr>
      </w:pPr>
      <w:r>
        <w:rPr>
          <w:b/>
          <w:u w:val="single"/>
        </w:rPr>
        <w:t>#</w:t>
      </w:r>
      <w:r w:rsidRPr="008C05DD">
        <w:rPr>
          <w:b/>
          <w:u w:val="single"/>
        </w:rPr>
        <w:t>K=4</w:t>
      </w:r>
    </w:p>
    <w:p w:rsidR="00866728" w:rsidRDefault="00866728" w:rsidP="00866728">
      <w:r>
        <w:t>#Fold1</w:t>
      </w:r>
    </w:p>
    <w:p w:rsidR="00866728" w:rsidRDefault="00866728" w:rsidP="00866728">
      <w:r>
        <w:t>#Training</w:t>
      </w:r>
    </w:p>
    <w:p w:rsidR="00866728" w:rsidRPr="008C05DD"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C05DD">
        <w:rPr>
          <w:rFonts w:ascii="Lucida Console" w:eastAsia="Times New Roman" w:hAnsi="Lucida Console" w:cs="Courier New"/>
          <w:color w:val="0000FF"/>
          <w:sz w:val="20"/>
          <w:szCs w:val="20"/>
          <w:lang w:eastAsia="en-IN"/>
        </w:rPr>
        <w:t xml:space="preserve">&gt; km = </w:t>
      </w:r>
      <w:proofErr w:type="spellStart"/>
      <w:r w:rsidRPr="008C05DD">
        <w:rPr>
          <w:rFonts w:ascii="Lucida Console" w:eastAsia="Times New Roman" w:hAnsi="Lucida Console" w:cs="Courier New"/>
          <w:color w:val="0000FF"/>
          <w:sz w:val="20"/>
          <w:szCs w:val="20"/>
          <w:lang w:eastAsia="en-IN"/>
        </w:rPr>
        <w:t>kmeans</w:t>
      </w:r>
      <w:proofErr w:type="spellEnd"/>
      <w:r w:rsidRPr="008C05DD">
        <w:rPr>
          <w:rFonts w:ascii="Lucida Console" w:eastAsia="Times New Roman" w:hAnsi="Lucida Console" w:cs="Courier New"/>
          <w:color w:val="0000FF"/>
          <w:sz w:val="20"/>
          <w:szCs w:val="20"/>
          <w:lang w:eastAsia="en-IN"/>
        </w:rPr>
        <w:t xml:space="preserve">(wine[folds==1,], 4, </w:t>
      </w:r>
      <w:proofErr w:type="spellStart"/>
      <w:r w:rsidRPr="008C05DD">
        <w:rPr>
          <w:rFonts w:ascii="Lucida Console" w:eastAsia="Times New Roman" w:hAnsi="Lucida Console" w:cs="Courier New"/>
          <w:color w:val="0000FF"/>
          <w:sz w:val="20"/>
          <w:szCs w:val="20"/>
          <w:lang w:eastAsia="en-IN"/>
        </w:rPr>
        <w:t>nstart</w:t>
      </w:r>
      <w:proofErr w:type="spellEnd"/>
      <w:r w:rsidRPr="008C05DD">
        <w:rPr>
          <w:rFonts w:ascii="Lucida Console" w:eastAsia="Times New Roman" w:hAnsi="Lucida Console" w:cs="Courier New"/>
          <w:color w:val="0000FF"/>
          <w:sz w:val="20"/>
          <w:szCs w:val="20"/>
          <w:lang w:eastAsia="en-IN"/>
        </w:rPr>
        <w:t>=100)</w:t>
      </w:r>
    </w:p>
    <w:p w:rsidR="00866728" w:rsidRPr="008C05DD"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05DD">
        <w:rPr>
          <w:rFonts w:ascii="Lucida Console" w:eastAsia="Times New Roman" w:hAnsi="Lucida Console" w:cs="Courier New"/>
          <w:color w:val="0000FF"/>
          <w:sz w:val="20"/>
          <w:szCs w:val="20"/>
          <w:lang w:eastAsia="en-IN"/>
        </w:rPr>
        <w:t>&gt; table(wine[folds==1</w:t>
      </w:r>
      <w:proofErr w:type="gramStart"/>
      <w:r w:rsidRPr="008C05DD">
        <w:rPr>
          <w:rFonts w:ascii="Lucida Console" w:eastAsia="Times New Roman" w:hAnsi="Lucida Console" w:cs="Courier New"/>
          <w:color w:val="0000FF"/>
          <w:sz w:val="20"/>
          <w:szCs w:val="20"/>
          <w:lang w:eastAsia="en-IN"/>
        </w:rPr>
        <w:t>,]$</w:t>
      </w:r>
      <w:proofErr w:type="spellStart"/>
      <w:proofErr w:type="gramEnd"/>
      <w:r w:rsidRPr="008C05DD">
        <w:rPr>
          <w:rFonts w:ascii="Lucida Console" w:eastAsia="Times New Roman" w:hAnsi="Lucida Console" w:cs="Courier New"/>
          <w:color w:val="0000FF"/>
          <w:sz w:val="20"/>
          <w:szCs w:val="20"/>
          <w:lang w:eastAsia="en-IN"/>
        </w:rPr>
        <w:t>class,km$cluster</w:t>
      </w:r>
      <w:proofErr w:type="spellEnd"/>
      <w:r w:rsidRPr="008C05DD">
        <w:rPr>
          <w:rFonts w:ascii="Lucida Console" w:eastAsia="Times New Roman" w:hAnsi="Lucida Console" w:cs="Courier New"/>
          <w:color w:val="0000FF"/>
          <w:sz w:val="20"/>
          <w:szCs w:val="20"/>
          <w:lang w:eastAsia="en-IN"/>
        </w:rPr>
        <w:t>)</w:t>
      </w:r>
    </w:p>
    <w:p w:rsidR="00866728" w:rsidRDefault="00866728" w:rsidP="00866728">
      <w:r>
        <w:t>#Error rate 52%</w:t>
      </w:r>
    </w:p>
    <w:p w:rsidR="00866728" w:rsidRDefault="00866728" w:rsidP="00866728">
      <w:r>
        <w:t>#Testing</w:t>
      </w:r>
    </w:p>
    <w:p w:rsidR="00866728" w:rsidRPr="008C05DD"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C05DD">
        <w:rPr>
          <w:rFonts w:ascii="Lucida Console" w:eastAsia="Times New Roman" w:hAnsi="Lucida Console" w:cs="Courier New"/>
          <w:color w:val="0000FF"/>
          <w:sz w:val="20"/>
          <w:szCs w:val="20"/>
          <w:lang w:eastAsia="en-IN"/>
        </w:rPr>
        <w:t xml:space="preserve">&gt; km = </w:t>
      </w:r>
      <w:proofErr w:type="spellStart"/>
      <w:r w:rsidRPr="008C05DD">
        <w:rPr>
          <w:rFonts w:ascii="Lucida Console" w:eastAsia="Times New Roman" w:hAnsi="Lucida Console" w:cs="Courier New"/>
          <w:color w:val="0000FF"/>
          <w:sz w:val="20"/>
          <w:szCs w:val="20"/>
          <w:lang w:eastAsia="en-IN"/>
        </w:rPr>
        <w:t>kmeans</w:t>
      </w:r>
      <w:proofErr w:type="spellEnd"/>
      <w:r w:rsidRPr="008C05DD">
        <w:rPr>
          <w:rFonts w:ascii="Lucida Console" w:eastAsia="Times New Roman" w:hAnsi="Lucida Console" w:cs="Courier New"/>
          <w:color w:val="0000FF"/>
          <w:sz w:val="20"/>
          <w:szCs w:val="20"/>
          <w:lang w:eastAsia="en-IN"/>
        </w:rPr>
        <w:t>(wine[</w:t>
      </w:r>
      <w:proofErr w:type="gramStart"/>
      <w:r w:rsidRPr="008C05DD">
        <w:rPr>
          <w:rFonts w:ascii="Lucida Console" w:eastAsia="Times New Roman" w:hAnsi="Lucida Console" w:cs="Courier New"/>
          <w:color w:val="0000FF"/>
          <w:sz w:val="20"/>
          <w:szCs w:val="20"/>
          <w:lang w:eastAsia="en-IN"/>
        </w:rPr>
        <w:t>folds!=</w:t>
      </w:r>
      <w:proofErr w:type="gramEnd"/>
      <w:r w:rsidRPr="008C05DD">
        <w:rPr>
          <w:rFonts w:ascii="Lucida Console" w:eastAsia="Times New Roman" w:hAnsi="Lucida Console" w:cs="Courier New"/>
          <w:color w:val="0000FF"/>
          <w:sz w:val="20"/>
          <w:szCs w:val="20"/>
          <w:lang w:eastAsia="en-IN"/>
        </w:rPr>
        <w:t xml:space="preserve">1,], 4, </w:t>
      </w:r>
      <w:proofErr w:type="spellStart"/>
      <w:r w:rsidRPr="008C05DD">
        <w:rPr>
          <w:rFonts w:ascii="Lucida Console" w:eastAsia="Times New Roman" w:hAnsi="Lucida Console" w:cs="Courier New"/>
          <w:color w:val="0000FF"/>
          <w:sz w:val="20"/>
          <w:szCs w:val="20"/>
          <w:lang w:eastAsia="en-IN"/>
        </w:rPr>
        <w:t>nstart</w:t>
      </w:r>
      <w:proofErr w:type="spellEnd"/>
      <w:r w:rsidRPr="008C05DD">
        <w:rPr>
          <w:rFonts w:ascii="Lucida Console" w:eastAsia="Times New Roman" w:hAnsi="Lucida Console" w:cs="Courier New"/>
          <w:color w:val="0000FF"/>
          <w:sz w:val="20"/>
          <w:szCs w:val="20"/>
          <w:lang w:eastAsia="en-IN"/>
        </w:rPr>
        <w:t>=100)</w:t>
      </w:r>
    </w:p>
    <w:p w:rsidR="00866728" w:rsidRPr="008C05DD"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05DD">
        <w:rPr>
          <w:rFonts w:ascii="Lucida Console" w:eastAsia="Times New Roman" w:hAnsi="Lucida Console" w:cs="Courier New"/>
          <w:color w:val="0000FF"/>
          <w:sz w:val="20"/>
          <w:szCs w:val="20"/>
          <w:lang w:eastAsia="en-IN"/>
        </w:rPr>
        <w:t>&gt; table(wine[</w:t>
      </w:r>
      <w:proofErr w:type="gramStart"/>
      <w:r w:rsidRPr="008C05DD">
        <w:rPr>
          <w:rFonts w:ascii="Lucida Console" w:eastAsia="Times New Roman" w:hAnsi="Lucida Console" w:cs="Courier New"/>
          <w:color w:val="0000FF"/>
          <w:sz w:val="20"/>
          <w:szCs w:val="20"/>
          <w:lang w:eastAsia="en-IN"/>
        </w:rPr>
        <w:t>folds!=</w:t>
      </w:r>
      <w:proofErr w:type="gramEnd"/>
      <w:r w:rsidRPr="008C05DD">
        <w:rPr>
          <w:rFonts w:ascii="Lucida Console" w:eastAsia="Times New Roman" w:hAnsi="Lucida Console" w:cs="Courier New"/>
          <w:color w:val="0000FF"/>
          <w:sz w:val="20"/>
          <w:szCs w:val="20"/>
          <w:lang w:eastAsia="en-IN"/>
        </w:rPr>
        <w:t>1,]$</w:t>
      </w:r>
      <w:proofErr w:type="spellStart"/>
      <w:r w:rsidRPr="008C05DD">
        <w:rPr>
          <w:rFonts w:ascii="Lucida Console" w:eastAsia="Times New Roman" w:hAnsi="Lucida Console" w:cs="Courier New"/>
          <w:color w:val="0000FF"/>
          <w:sz w:val="20"/>
          <w:szCs w:val="20"/>
          <w:lang w:eastAsia="en-IN"/>
        </w:rPr>
        <w:t>class,km$cluster</w:t>
      </w:r>
      <w:proofErr w:type="spellEnd"/>
      <w:r w:rsidRPr="008C05DD">
        <w:rPr>
          <w:rFonts w:ascii="Lucida Console" w:eastAsia="Times New Roman" w:hAnsi="Lucida Console" w:cs="Courier New"/>
          <w:color w:val="0000FF"/>
          <w:sz w:val="20"/>
          <w:szCs w:val="20"/>
          <w:lang w:eastAsia="en-IN"/>
        </w:rPr>
        <w:t>)</w:t>
      </w:r>
    </w:p>
    <w:p w:rsidR="00866728" w:rsidRDefault="00866728" w:rsidP="00866728">
      <w:r>
        <w:lastRenderedPageBreak/>
        <w:t>#Error rate 84%</w:t>
      </w:r>
    </w:p>
    <w:p w:rsidR="00866728" w:rsidRDefault="00866728" w:rsidP="00866728">
      <w:r>
        <w:t>#Fold2</w:t>
      </w:r>
    </w:p>
    <w:p w:rsidR="00866728" w:rsidRDefault="00866728" w:rsidP="00866728">
      <w:r>
        <w:t>#Training</w:t>
      </w:r>
    </w:p>
    <w:p w:rsidR="00866728" w:rsidRPr="008C05DD"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C05DD">
        <w:rPr>
          <w:rFonts w:ascii="Lucida Console" w:eastAsia="Times New Roman" w:hAnsi="Lucida Console" w:cs="Courier New"/>
          <w:color w:val="0000FF"/>
          <w:sz w:val="20"/>
          <w:szCs w:val="20"/>
          <w:lang w:eastAsia="en-IN"/>
        </w:rPr>
        <w:t xml:space="preserve">&gt; km = </w:t>
      </w:r>
      <w:proofErr w:type="spellStart"/>
      <w:r w:rsidRPr="008C05DD">
        <w:rPr>
          <w:rFonts w:ascii="Lucida Console" w:eastAsia="Times New Roman" w:hAnsi="Lucida Console" w:cs="Courier New"/>
          <w:color w:val="0000FF"/>
          <w:sz w:val="20"/>
          <w:szCs w:val="20"/>
          <w:lang w:eastAsia="en-IN"/>
        </w:rPr>
        <w:t>kmeans</w:t>
      </w:r>
      <w:proofErr w:type="spellEnd"/>
      <w:r w:rsidRPr="008C05DD">
        <w:rPr>
          <w:rFonts w:ascii="Lucida Console" w:eastAsia="Times New Roman" w:hAnsi="Lucida Console" w:cs="Courier New"/>
          <w:color w:val="0000FF"/>
          <w:sz w:val="20"/>
          <w:szCs w:val="20"/>
          <w:lang w:eastAsia="en-IN"/>
        </w:rPr>
        <w:t xml:space="preserve">(wine[folds==2,], 4, </w:t>
      </w:r>
      <w:proofErr w:type="spellStart"/>
      <w:r w:rsidRPr="008C05DD">
        <w:rPr>
          <w:rFonts w:ascii="Lucida Console" w:eastAsia="Times New Roman" w:hAnsi="Lucida Console" w:cs="Courier New"/>
          <w:color w:val="0000FF"/>
          <w:sz w:val="20"/>
          <w:szCs w:val="20"/>
          <w:lang w:eastAsia="en-IN"/>
        </w:rPr>
        <w:t>nstart</w:t>
      </w:r>
      <w:proofErr w:type="spellEnd"/>
      <w:r w:rsidRPr="008C05DD">
        <w:rPr>
          <w:rFonts w:ascii="Lucida Console" w:eastAsia="Times New Roman" w:hAnsi="Lucida Console" w:cs="Courier New"/>
          <w:color w:val="0000FF"/>
          <w:sz w:val="20"/>
          <w:szCs w:val="20"/>
          <w:lang w:eastAsia="en-IN"/>
        </w:rPr>
        <w:t>=100)</w:t>
      </w:r>
    </w:p>
    <w:p w:rsidR="00866728" w:rsidRPr="008C05DD"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C05DD">
        <w:rPr>
          <w:rFonts w:ascii="Lucida Console" w:eastAsia="Times New Roman" w:hAnsi="Lucida Console" w:cs="Courier New"/>
          <w:color w:val="0000FF"/>
          <w:sz w:val="20"/>
          <w:szCs w:val="20"/>
          <w:lang w:eastAsia="en-IN"/>
        </w:rPr>
        <w:t>&gt; table(wine[folds==2</w:t>
      </w:r>
      <w:proofErr w:type="gramStart"/>
      <w:r w:rsidRPr="008C05DD">
        <w:rPr>
          <w:rFonts w:ascii="Lucida Console" w:eastAsia="Times New Roman" w:hAnsi="Lucida Console" w:cs="Courier New"/>
          <w:color w:val="0000FF"/>
          <w:sz w:val="20"/>
          <w:szCs w:val="20"/>
          <w:lang w:eastAsia="en-IN"/>
        </w:rPr>
        <w:t>,]$</w:t>
      </w:r>
      <w:proofErr w:type="spellStart"/>
      <w:proofErr w:type="gramEnd"/>
      <w:r w:rsidRPr="008C05DD">
        <w:rPr>
          <w:rFonts w:ascii="Lucida Console" w:eastAsia="Times New Roman" w:hAnsi="Lucida Console" w:cs="Courier New"/>
          <w:color w:val="0000FF"/>
          <w:sz w:val="20"/>
          <w:szCs w:val="20"/>
          <w:lang w:eastAsia="en-IN"/>
        </w:rPr>
        <w:t>class,km$cluster</w:t>
      </w:r>
      <w:proofErr w:type="spellEnd"/>
      <w:r w:rsidRPr="008C05DD">
        <w:rPr>
          <w:rFonts w:ascii="Lucida Console" w:eastAsia="Times New Roman" w:hAnsi="Lucida Console" w:cs="Courier New"/>
          <w:color w:val="0000FF"/>
          <w:sz w:val="20"/>
          <w:szCs w:val="20"/>
          <w:lang w:eastAsia="en-IN"/>
        </w:rPr>
        <w:t>)</w:t>
      </w:r>
    </w:p>
    <w:p w:rsidR="00866728" w:rsidRPr="008C05DD"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05DD">
        <w:rPr>
          <w:rFonts w:ascii="Lucida Console" w:eastAsia="Times New Roman" w:hAnsi="Lucida Console" w:cs="Courier New"/>
          <w:color w:val="000000"/>
          <w:sz w:val="20"/>
          <w:szCs w:val="20"/>
          <w:lang w:eastAsia="en-IN"/>
        </w:rPr>
        <w:t xml:space="preserve">   </w:t>
      </w:r>
    </w:p>
    <w:p w:rsidR="00866728" w:rsidRDefault="00866728" w:rsidP="00866728">
      <w:r>
        <w:t>#Error rate 82%</w:t>
      </w:r>
    </w:p>
    <w:p w:rsidR="00866728" w:rsidRDefault="00866728" w:rsidP="00866728">
      <w:r>
        <w:t>#Testing</w:t>
      </w:r>
    </w:p>
    <w:p w:rsidR="00866728" w:rsidRPr="008C05DD"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C05DD">
        <w:rPr>
          <w:rFonts w:ascii="Lucida Console" w:eastAsia="Times New Roman" w:hAnsi="Lucida Console" w:cs="Courier New"/>
          <w:color w:val="0000FF"/>
          <w:sz w:val="20"/>
          <w:szCs w:val="20"/>
          <w:lang w:eastAsia="en-IN"/>
        </w:rPr>
        <w:t xml:space="preserve">&gt; km = </w:t>
      </w:r>
      <w:proofErr w:type="spellStart"/>
      <w:r w:rsidRPr="008C05DD">
        <w:rPr>
          <w:rFonts w:ascii="Lucida Console" w:eastAsia="Times New Roman" w:hAnsi="Lucida Console" w:cs="Courier New"/>
          <w:color w:val="0000FF"/>
          <w:sz w:val="20"/>
          <w:szCs w:val="20"/>
          <w:lang w:eastAsia="en-IN"/>
        </w:rPr>
        <w:t>kmeans</w:t>
      </w:r>
      <w:proofErr w:type="spellEnd"/>
      <w:r w:rsidRPr="008C05DD">
        <w:rPr>
          <w:rFonts w:ascii="Lucida Console" w:eastAsia="Times New Roman" w:hAnsi="Lucida Console" w:cs="Courier New"/>
          <w:color w:val="0000FF"/>
          <w:sz w:val="20"/>
          <w:szCs w:val="20"/>
          <w:lang w:eastAsia="en-IN"/>
        </w:rPr>
        <w:t>(wine[</w:t>
      </w:r>
      <w:proofErr w:type="gramStart"/>
      <w:r w:rsidRPr="008C05DD">
        <w:rPr>
          <w:rFonts w:ascii="Lucida Console" w:eastAsia="Times New Roman" w:hAnsi="Lucida Console" w:cs="Courier New"/>
          <w:color w:val="0000FF"/>
          <w:sz w:val="20"/>
          <w:szCs w:val="20"/>
          <w:lang w:eastAsia="en-IN"/>
        </w:rPr>
        <w:t>folds!=</w:t>
      </w:r>
      <w:proofErr w:type="gramEnd"/>
      <w:r w:rsidRPr="008C05DD">
        <w:rPr>
          <w:rFonts w:ascii="Lucida Console" w:eastAsia="Times New Roman" w:hAnsi="Lucida Console" w:cs="Courier New"/>
          <w:color w:val="0000FF"/>
          <w:sz w:val="20"/>
          <w:szCs w:val="20"/>
          <w:lang w:eastAsia="en-IN"/>
        </w:rPr>
        <w:t xml:space="preserve">2,], 4, </w:t>
      </w:r>
      <w:proofErr w:type="spellStart"/>
      <w:r w:rsidRPr="008C05DD">
        <w:rPr>
          <w:rFonts w:ascii="Lucida Console" w:eastAsia="Times New Roman" w:hAnsi="Lucida Console" w:cs="Courier New"/>
          <w:color w:val="0000FF"/>
          <w:sz w:val="20"/>
          <w:szCs w:val="20"/>
          <w:lang w:eastAsia="en-IN"/>
        </w:rPr>
        <w:t>nstart</w:t>
      </w:r>
      <w:proofErr w:type="spellEnd"/>
      <w:r w:rsidRPr="008C05DD">
        <w:rPr>
          <w:rFonts w:ascii="Lucida Console" w:eastAsia="Times New Roman" w:hAnsi="Lucida Console" w:cs="Courier New"/>
          <w:color w:val="0000FF"/>
          <w:sz w:val="20"/>
          <w:szCs w:val="20"/>
          <w:lang w:eastAsia="en-IN"/>
        </w:rPr>
        <w:t>=100)</w:t>
      </w:r>
    </w:p>
    <w:p w:rsidR="00866728" w:rsidRPr="008C05DD"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05DD">
        <w:rPr>
          <w:rFonts w:ascii="Lucida Console" w:eastAsia="Times New Roman" w:hAnsi="Lucida Console" w:cs="Courier New"/>
          <w:color w:val="0000FF"/>
          <w:sz w:val="20"/>
          <w:szCs w:val="20"/>
          <w:lang w:eastAsia="en-IN"/>
        </w:rPr>
        <w:t>&gt; table(wine[</w:t>
      </w:r>
      <w:proofErr w:type="gramStart"/>
      <w:r w:rsidRPr="008C05DD">
        <w:rPr>
          <w:rFonts w:ascii="Lucida Console" w:eastAsia="Times New Roman" w:hAnsi="Lucida Console" w:cs="Courier New"/>
          <w:color w:val="0000FF"/>
          <w:sz w:val="20"/>
          <w:szCs w:val="20"/>
          <w:lang w:eastAsia="en-IN"/>
        </w:rPr>
        <w:t>folds!=</w:t>
      </w:r>
      <w:proofErr w:type="gramEnd"/>
      <w:r w:rsidRPr="008C05DD">
        <w:rPr>
          <w:rFonts w:ascii="Lucida Console" w:eastAsia="Times New Roman" w:hAnsi="Lucida Console" w:cs="Courier New"/>
          <w:color w:val="0000FF"/>
          <w:sz w:val="20"/>
          <w:szCs w:val="20"/>
          <w:lang w:eastAsia="en-IN"/>
        </w:rPr>
        <w:t>2,]$</w:t>
      </w:r>
      <w:proofErr w:type="spellStart"/>
      <w:r w:rsidRPr="008C05DD">
        <w:rPr>
          <w:rFonts w:ascii="Lucida Console" w:eastAsia="Times New Roman" w:hAnsi="Lucida Console" w:cs="Courier New"/>
          <w:color w:val="0000FF"/>
          <w:sz w:val="20"/>
          <w:szCs w:val="20"/>
          <w:lang w:eastAsia="en-IN"/>
        </w:rPr>
        <w:t>class,km$cluster</w:t>
      </w:r>
      <w:proofErr w:type="spellEnd"/>
      <w:r w:rsidRPr="008C05DD">
        <w:rPr>
          <w:rFonts w:ascii="Lucida Console" w:eastAsia="Times New Roman" w:hAnsi="Lucida Console" w:cs="Courier New"/>
          <w:color w:val="0000FF"/>
          <w:sz w:val="20"/>
          <w:szCs w:val="20"/>
          <w:lang w:eastAsia="en-IN"/>
        </w:rPr>
        <w:t>)</w:t>
      </w:r>
    </w:p>
    <w:p w:rsidR="00866728" w:rsidRDefault="00866728" w:rsidP="00866728">
      <w:r>
        <w:t>#Error rate 98%</w:t>
      </w:r>
    </w:p>
    <w:p w:rsidR="00866728" w:rsidRDefault="00866728" w:rsidP="00866728">
      <w:r>
        <w:t>#Fold3</w:t>
      </w:r>
    </w:p>
    <w:p w:rsidR="00866728" w:rsidRDefault="00866728" w:rsidP="00866728">
      <w:r>
        <w:t>#training</w:t>
      </w:r>
    </w:p>
    <w:p w:rsidR="00866728" w:rsidRPr="008C05DD"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C05DD">
        <w:rPr>
          <w:rFonts w:ascii="Lucida Console" w:eastAsia="Times New Roman" w:hAnsi="Lucida Console" w:cs="Courier New"/>
          <w:color w:val="0000FF"/>
          <w:sz w:val="20"/>
          <w:szCs w:val="20"/>
          <w:lang w:eastAsia="en-IN"/>
        </w:rPr>
        <w:t xml:space="preserve">&gt; km = </w:t>
      </w:r>
      <w:proofErr w:type="spellStart"/>
      <w:r w:rsidRPr="008C05DD">
        <w:rPr>
          <w:rFonts w:ascii="Lucida Console" w:eastAsia="Times New Roman" w:hAnsi="Lucida Console" w:cs="Courier New"/>
          <w:color w:val="0000FF"/>
          <w:sz w:val="20"/>
          <w:szCs w:val="20"/>
          <w:lang w:eastAsia="en-IN"/>
        </w:rPr>
        <w:t>kmeans</w:t>
      </w:r>
      <w:proofErr w:type="spellEnd"/>
      <w:r w:rsidRPr="008C05DD">
        <w:rPr>
          <w:rFonts w:ascii="Lucida Console" w:eastAsia="Times New Roman" w:hAnsi="Lucida Console" w:cs="Courier New"/>
          <w:color w:val="0000FF"/>
          <w:sz w:val="20"/>
          <w:szCs w:val="20"/>
          <w:lang w:eastAsia="en-IN"/>
        </w:rPr>
        <w:t xml:space="preserve">(wine[folds==3,], 4, </w:t>
      </w:r>
      <w:proofErr w:type="spellStart"/>
      <w:r w:rsidRPr="008C05DD">
        <w:rPr>
          <w:rFonts w:ascii="Lucida Console" w:eastAsia="Times New Roman" w:hAnsi="Lucida Console" w:cs="Courier New"/>
          <w:color w:val="0000FF"/>
          <w:sz w:val="20"/>
          <w:szCs w:val="20"/>
          <w:lang w:eastAsia="en-IN"/>
        </w:rPr>
        <w:t>nstart</w:t>
      </w:r>
      <w:proofErr w:type="spellEnd"/>
      <w:r w:rsidRPr="008C05DD">
        <w:rPr>
          <w:rFonts w:ascii="Lucida Console" w:eastAsia="Times New Roman" w:hAnsi="Lucida Console" w:cs="Courier New"/>
          <w:color w:val="0000FF"/>
          <w:sz w:val="20"/>
          <w:szCs w:val="20"/>
          <w:lang w:eastAsia="en-IN"/>
        </w:rPr>
        <w:t>=100)</w:t>
      </w:r>
    </w:p>
    <w:p w:rsidR="00866728" w:rsidRPr="008C05DD"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05DD">
        <w:rPr>
          <w:rFonts w:ascii="Lucida Console" w:eastAsia="Times New Roman" w:hAnsi="Lucida Console" w:cs="Courier New"/>
          <w:color w:val="0000FF"/>
          <w:sz w:val="20"/>
          <w:szCs w:val="20"/>
          <w:lang w:eastAsia="en-IN"/>
        </w:rPr>
        <w:t>&gt; table(wine[folds==3</w:t>
      </w:r>
      <w:proofErr w:type="gramStart"/>
      <w:r w:rsidRPr="008C05DD">
        <w:rPr>
          <w:rFonts w:ascii="Lucida Console" w:eastAsia="Times New Roman" w:hAnsi="Lucida Console" w:cs="Courier New"/>
          <w:color w:val="0000FF"/>
          <w:sz w:val="20"/>
          <w:szCs w:val="20"/>
          <w:lang w:eastAsia="en-IN"/>
        </w:rPr>
        <w:t>,]$</w:t>
      </w:r>
      <w:proofErr w:type="spellStart"/>
      <w:proofErr w:type="gramEnd"/>
      <w:r w:rsidRPr="008C05DD">
        <w:rPr>
          <w:rFonts w:ascii="Lucida Console" w:eastAsia="Times New Roman" w:hAnsi="Lucida Console" w:cs="Courier New"/>
          <w:color w:val="0000FF"/>
          <w:sz w:val="20"/>
          <w:szCs w:val="20"/>
          <w:lang w:eastAsia="en-IN"/>
        </w:rPr>
        <w:t>class,km$cluster</w:t>
      </w:r>
      <w:proofErr w:type="spellEnd"/>
      <w:r w:rsidRPr="008C05DD">
        <w:rPr>
          <w:rFonts w:ascii="Lucida Console" w:eastAsia="Times New Roman" w:hAnsi="Lucida Console" w:cs="Courier New"/>
          <w:color w:val="0000FF"/>
          <w:sz w:val="20"/>
          <w:szCs w:val="20"/>
          <w:lang w:eastAsia="en-IN"/>
        </w:rPr>
        <w:t>)</w:t>
      </w:r>
    </w:p>
    <w:p w:rsidR="00866728" w:rsidRDefault="00866728" w:rsidP="00866728">
      <w:r>
        <w:t>#Error rate 100%</w:t>
      </w:r>
    </w:p>
    <w:p w:rsidR="00866728" w:rsidRDefault="00866728" w:rsidP="00866728">
      <w:r>
        <w:t>#Testing</w:t>
      </w:r>
    </w:p>
    <w:p w:rsidR="00866728" w:rsidRPr="008C05DD"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C05DD">
        <w:rPr>
          <w:rFonts w:ascii="Lucida Console" w:eastAsia="Times New Roman" w:hAnsi="Lucida Console" w:cs="Courier New"/>
          <w:color w:val="0000FF"/>
          <w:sz w:val="20"/>
          <w:szCs w:val="20"/>
          <w:lang w:eastAsia="en-IN"/>
        </w:rPr>
        <w:t xml:space="preserve">&gt; km = </w:t>
      </w:r>
      <w:proofErr w:type="spellStart"/>
      <w:r w:rsidRPr="008C05DD">
        <w:rPr>
          <w:rFonts w:ascii="Lucida Console" w:eastAsia="Times New Roman" w:hAnsi="Lucida Console" w:cs="Courier New"/>
          <w:color w:val="0000FF"/>
          <w:sz w:val="20"/>
          <w:szCs w:val="20"/>
          <w:lang w:eastAsia="en-IN"/>
        </w:rPr>
        <w:t>kmeans</w:t>
      </w:r>
      <w:proofErr w:type="spellEnd"/>
      <w:r w:rsidRPr="008C05DD">
        <w:rPr>
          <w:rFonts w:ascii="Lucida Console" w:eastAsia="Times New Roman" w:hAnsi="Lucida Console" w:cs="Courier New"/>
          <w:color w:val="0000FF"/>
          <w:sz w:val="20"/>
          <w:szCs w:val="20"/>
          <w:lang w:eastAsia="en-IN"/>
        </w:rPr>
        <w:t>(wine[</w:t>
      </w:r>
      <w:proofErr w:type="gramStart"/>
      <w:r w:rsidRPr="008C05DD">
        <w:rPr>
          <w:rFonts w:ascii="Lucida Console" w:eastAsia="Times New Roman" w:hAnsi="Lucida Console" w:cs="Courier New"/>
          <w:color w:val="0000FF"/>
          <w:sz w:val="20"/>
          <w:szCs w:val="20"/>
          <w:lang w:eastAsia="en-IN"/>
        </w:rPr>
        <w:t>folds!=</w:t>
      </w:r>
      <w:proofErr w:type="gramEnd"/>
      <w:r w:rsidRPr="008C05DD">
        <w:rPr>
          <w:rFonts w:ascii="Lucida Console" w:eastAsia="Times New Roman" w:hAnsi="Lucida Console" w:cs="Courier New"/>
          <w:color w:val="0000FF"/>
          <w:sz w:val="20"/>
          <w:szCs w:val="20"/>
          <w:lang w:eastAsia="en-IN"/>
        </w:rPr>
        <w:t xml:space="preserve">3,], 4, </w:t>
      </w:r>
      <w:proofErr w:type="spellStart"/>
      <w:r w:rsidRPr="008C05DD">
        <w:rPr>
          <w:rFonts w:ascii="Lucida Console" w:eastAsia="Times New Roman" w:hAnsi="Lucida Console" w:cs="Courier New"/>
          <w:color w:val="0000FF"/>
          <w:sz w:val="20"/>
          <w:szCs w:val="20"/>
          <w:lang w:eastAsia="en-IN"/>
        </w:rPr>
        <w:t>nstart</w:t>
      </w:r>
      <w:proofErr w:type="spellEnd"/>
      <w:r w:rsidRPr="008C05DD">
        <w:rPr>
          <w:rFonts w:ascii="Lucida Console" w:eastAsia="Times New Roman" w:hAnsi="Lucida Console" w:cs="Courier New"/>
          <w:color w:val="0000FF"/>
          <w:sz w:val="20"/>
          <w:szCs w:val="20"/>
          <w:lang w:eastAsia="en-IN"/>
        </w:rPr>
        <w:t>=100)</w:t>
      </w:r>
    </w:p>
    <w:p w:rsidR="00866728" w:rsidRPr="008C05DD"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05DD">
        <w:rPr>
          <w:rFonts w:ascii="Lucida Console" w:eastAsia="Times New Roman" w:hAnsi="Lucida Console" w:cs="Courier New"/>
          <w:color w:val="0000FF"/>
          <w:sz w:val="20"/>
          <w:szCs w:val="20"/>
          <w:lang w:eastAsia="en-IN"/>
        </w:rPr>
        <w:t>&gt; table(wine[</w:t>
      </w:r>
      <w:proofErr w:type="gramStart"/>
      <w:r w:rsidRPr="008C05DD">
        <w:rPr>
          <w:rFonts w:ascii="Lucida Console" w:eastAsia="Times New Roman" w:hAnsi="Lucida Console" w:cs="Courier New"/>
          <w:color w:val="0000FF"/>
          <w:sz w:val="20"/>
          <w:szCs w:val="20"/>
          <w:lang w:eastAsia="en-IN"/>
        </w:rPr>
        <w:t>folds!=</w:t>
      </w:r>
      <w:proofErr w:type="gramEnd"/>
      <w:r w:rsidRPr="008C05DD">
        <w:rPr>
          <w:rFonts w:ascii="Lucida Console" w:eastAsia="Times New Roman" w:hAnsi="Lucida Console" w:cs="Courier New"/>
          <w:color w:val="0000FF"/>
          <w:sz w:val="20"/>
          <w:szCs w:val="20"/>
          <w:lang w:eastAsia="en-IN"/>
        </w:rPr>
        <w:t>3,]$</w:t>
      </w:r>
      <w:proofErr w:type="spellStart"/>
      <w:r w:rsidRPr="008C05DD">
        <w:rPr>
          <w:rFonts w:ascii="Lucida Console" w:eastAsia="Times New Roman" w:hAnsi="Lucida Console" w:cs="Courier New"/>
          <w:color w:val="0000FF"/>
          <w:sz w:val="20"/>
          <w:szCs w:val="20"/>
          <w:lang w:eastAsia="en-IN"/>
        </w:rPr>
        <w:t>class,km$cluster</w:t>
      </w:r>
      <w:proofErr w:type="spellEnd"/>
      <w:r w:rsidRPr="008C05DD">
        <w:rPr>
          <w:rFonts w:ascii="Lucida Console" w:eastAsia="Times New Roman" w:hAnsi="Lucida Console" w:cs="Courier New"/>
          <w:color w:val="0000FF"/>
          <w:sz w:val="20"/>
          <w:szCs w:val="20"/>
          <w:lang w:eastAsia="en-IN"/>
        </w:rPr>
        <w:t>)</w:t>
      </w:r>
    </w:p>
    <w:p w:rsidR="00866728" w:rsidRDefault="00866728" w:rsidP="00866728">
      <w:r>
        <w:t>#Error rate 65.99%</w:t>
      </w:r>
    </w:p>
    <w:p w:rsidR="00866728" w:rsidRDefault="00866728" w:rsidP="00866728">
      <w:r>
        <w:t>#Fold4</w:t>
      </w:r>
    </w:p>
    <w:p w:rsidR="00866728" w:rsidRDefault="00866728" w:rsidP="00866728">
      <w:r>
        <w:t>#Training</w:t>
      </w:r>
    </w:p>
    <w:p w:rsidR="00866728" w:rsidRPr="008C05DD"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C05DD">
        <w:rPr>
          <w:rFonts w:ascii="Lucida Console" w:eastAsia="Times New Roman" w:hAnsi="Lucida Console" w:cs="Courier New"/>
          <w:color w:val="0000FF"/>
          <w:sz w:val="20"/>
          <w:szCs w:val="20"/>
          <w:lang w:eastAsia="en-IN"/>
        </w:rPr>
        <w:t xml:space="preserve">&gt; km = </w:t>
      </w:r>
      <w:proofErr w:type="spellStart"/>
      <w:r w:rsidRPr="008C05DD">
        <w:rPr>
          <w:rFonts w:ascii="Lucida Console" w:eastAsia="Times New Roman" w:hAnsi="Lucida Console" w:cs="Courier New"/>
          <w:color w:val="0000FF"/>
          <w:sz w:val="20"/>
          <w:szCs w:val="20"/>
          <w:lang w:eastAsia="en-IN"/>
        </w:rPr>
        <w:t>kmeans</w:t>
      </w:r>
      <w:proofErr w:type="spellEnd"/>
      <w:r w:rsidRPr="008C05DD">
        <w:rPr>
          <w:rFonts w:ascii="Lucida Console" w:eastAsia="Times New Roman" w:hAnsi="Lucida Console" w:cs="Courier New"/>
          <w:color w:val="0000FF"/>
          <w:sz w:val="20"/>
          <w:szCs w:val="20"/>
          <w:lang w:eastAsia="en-IN"/>
        </w:rPr>
        <w:t xml:space="preserve">(wine[folds==4,], 4, </w:t>
      </w:r>
      <w:proofErr w:type="spellStart"/>
      <w:r w:rsidRPr="008C05DD">
        <w:rPr>
          <w:rFonts w:ascii="Lucida Console" w:eastAsia="Times New Roman" w:hAnsi="Lucida Console" w:cs="Courier New"/>
          <w:color w:val="0000FF"/>
          <w:sz w:val="20"/>
          <w:szCs w:val="20"/>
          <w:lang w:eastAsia="en-IN"/>
        </w:rPr>
        <w:t>nstart</w:t>
      </w:r>
      <w:proofErr w:type="spellEnd"/>
      <w:r w:rsidRPr="008C05DD">
        <w:rPr>
          <w:rFonts w:ascii="Lucida Console" w:eastAsia="Times New Roman" w:hAnsi="Lucida Console" w:cs="Courier New"/>
          <w:color w:val="0000FF"/>
          <w:sz w:val="20"/>
          <w:szCs w:val="20"/>
          <w:lang w:eastAsia="en-IN"/>
        </w:rPr>
        <w:t>=100)</w:t>
      </w:r>
    </w:p>
    <w:p w:rsidR="00866728" w:rsidRPr="008C05DD"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05DD">
        <w:rPr>
          <w:rFonts w:ascii="Lucida Console" w:eastAsia="Times New Roman" w:hAnsi="Lucida Console" w:cs="Courier New"/>
          <w:color w:val="0000FF"/>
          <w:sz w:val="20"/>
          <w:szCs w:val="20"/>
          <w:lang w:eastAsia="en-IN"/>
        </w:rPr>
        <w:t>&gt; table(wine[folds==4</w:t>
      </w:r>
      <w:proofErr w:type="gramStart"/>
      <w:r w:rsidRPr="008C05DD">
        <w:rPr>
          <w:rFonts w:ascii="Lucida Console" w:eastAsia="Times New Roman" w:hAnsi="Lucida Console" w:cs="Courier New"/>
          <w:color w:val="0000FF"/>
          <w:sz w:val="20"/>
          <w:szCs w:val="20"/>
          <w:lang w:eastAsia="en-IN"/>
        </w:rPr>
        <w:t>,]$</w:t>
      </w:r>
      <w:proofErr w:type="spellStart"/>
      <w:proofErr w:type="gramEnd"/>
      <w:r w:rsidRPr="008C05DD">
        <w:rPr>
          <w:rFonts w:ascii="Lucida Console" w:eastAsia="Times New Roman" w:hAnsi="Lucida Console" w:cs="Courier New"/>
          <w:color w:val="0000FF"/>
          <w:sz w:val="20"/>
          <w:szCs w:val="20"/>
          <w:lang w:eastAsia="en-IN"/>
        </w:rPr>
        <w:t>class,km$cluster</w:t>
      </w:r>
      <w:proofErr w:type="spellEnd"/>
      <w:r w:rsidRPr="008C05DD">
        <w:rPr>
          <w:rFonts w:ascii="Lucida Console" w:eastAsia="Times New Roman" w:hAnsi="Lucida Console" w:cs="Courier New"/>
          <w:color w:val="0000FF"/>
          <w:sz w:val="20"/>
          <w:szCs w:val="20"/>
          <w:lang w:eastAsia="en-IN"/>
        </w:rPr>
        <w:t>)</w:t>
      </w:r>
    </w:p>
    <w:p w:rsidR="00866728" w:rsidRDefault="00866728" w:rsidP="00866728">
      <w:r>
        <w:t>#Error rate 74%</w:t>
      </w:r>
    </w:p>
    <w:p w:rsidR="00866728" w:rsidRDefault="00866728" w:rsidP="00866728">
      <w:r>
        <w:t>#Testing</w:t>
      </w:r>
    </w:p>
    <w:p w:rsidR="00866728" w:rsidRPr="008C05DD"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C05DD">
        <w:rPr>
          <w:rFonts w:ascii="Lucida Console" w:eastAsia="Times New Roman" w:hAnsi="Lucida Console" w:cs="Courier New"/>
          <w:color w:val="0000FF"/>
          <w:sz w:val="20"/>
          <w:szCs w:val="20"/>
          <w:lang w:eastAsia="en-IN"/>
        </w:rPr>
        <w:t xml:space="preserve">&gt; km = </w:t>
      </w:r>
      <w:proofErr w:type="spellStart"/>
      <w:r w:rsidRPr="008C05DD">
        <w:rPr>
          <w:rFonts w:ascii="Lucida Console" w:eastAsia="Times New Roman" w:hAnsi="Lucida Console" w:cs="Courier New"/>
          <w:color w:val="0000FF"/>
          <w:sz w:val="20"/>
          <w:szCs w:val="20"/>
          <w:lang w:eastAsia="en-IN"/>
        </w:rPr>
        <w:t>kmeans</w:t>
      </w:r>
      <w:proofErr w:type="spellEnd"/>
      <w:r w:rsidRPr="008C05DD">
        <w:rPr>
          <w:rFonts w:ascii="Lucida Console" w:eastAsia="Times New Roman" w:hAnsi="Lucida Console" w:cs="Courier New"/>
          <w:color w:val="0000FF"/>
          <w:sz w:val="20"/>
          <w:szCs w:val="20"/>
          <w:lang w:eastAsia="en-IN"/>
        </w:rPr>
        <w:t>(wine[</w:t>
      </w:r>
      <w:proofErr w:type="gramStart"/>
      <w:r w:rsidRPr="008C05DD">
        <w:rPr>
          <w:rFonts w:ascii="Lucida Console" w:eastAsia="Times New Roman" w:hAnsi="Lucida Console" w:cs="Courier New"/>
          <w:color w:val="0000FF"/>
          <w:sz w:val="20"/>
          <w:szCs w:val="20"/>
          <w:lang w:eastAsia="en-IN"/>
        </w:rPr>
        <w:t>folds!=</w:t>
      </w:r>
      <w:proofErr w:type="gramEnd"/>
      <w:r w:rsidRPr="008C05DD">
        <w:rPr>
          <w:rFonts w:ascii="Lucida Console" w:eastAsia="Times New Roman" w:hAnsi="Lucida Console" w:cs="Courier New"/>
          <w:color w:val="0000FF"/>
          <w:sz w:val="20"/>
          <w:szCs w:val="20"/>
          <w:lang w:eastAsia="en-IN"/>
        </w:rPr>
        <w:t xml:space="preserve">4,], 4, </w:t>
      </w:r>
      <w:proofErr w:type="spellStart"/>
      <w:r w:rsidRPr="008C05DD">
        <w:rPr>
          <w:rFonts w:ascii="Lucida Console" w:eastAsia="Times New Roman" w:hAnsi="Lucida Console" w:cs="Courier New"/>
          <w:color w:val="0000FF"/>
          <w:sz w:val="20"/>
          <w:szCs w:val="20"/>
          <w:lang w:eastAsia="en-IN"/>
        </w:rPr>
        <w:t>nstart</w:t>
      </w:r>
      <w:proofErr w:type="spellEnd"/>
      <w:r w:rsidRPr="008C05DD">
        <w:rPr>
          <w:rFonts w:ascii="Lucida Console" w:eastAsia="Times New Roman" w:hAnsi="Lucida Console" w:cs="Courier New"/>
          <w:color w:val="0000FF"/>
          <w:sz w:val="20"/>
          <w:szCs w:val="20"/>
          <w:lang w:eastAsia="en-IN"/>
        </w:rPr>
        <w:t>=100)</w:t>
      </w:r>
    </w:p>
    <w:p w:rsidR="00866728" w:rsidRPr="008C05DD"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05DD">
        <w:rPr>
          <w:rFonts w:ascii="Lucida Console" w:eastAsia="Times New Roman" w:hAnsi="Lucida Console" w:cs="Courier New"/>
          <w:color w:val="0000FF"/>
          <w:sz w:val="20"/>
          <w:szCs w:val="20"/>
          <w:lang w:eastAsia="en-IN"/>
        </w:rPr>
        <w:t>&gt; table(wine[</w:t>
      </w:r>
      <w:proofErr w:type="gramStart"/>
      <w:r w:rsidRPr="008C05DD">
        <w:rPr>
          <w:rFonts w:ascii="Lucida Console" w:eastAsia="Times New Roman" w:hAnsi="Lucida Console" w:cs="Courier New"/>
          <w:color w:val="0000FF"/>
          <w:sz w:val="20"/>
          <w:szCs w:val="20"/>
          <w:lang w:eastAsia="en-IN"/>
        </w:rPr>
        <w:t>folds!=</w:t>
      </w:r>
      <w:proofErr w:type="gramEnd"/>
      <w:r w:rsidRPr="008C05DD">
        <w:rPr>
          <w:rFonts w:ascii="Lucida Console" w:eastAsia="Times New Roman" w:hAnsi="Lucida Console" w:cs="Courier New"/>
          <w:color w:val="0000FF"/>
          <w:sz w:val="20"/>
          <w:szCs w:val="20"/>
          <w:lang w:eastAsia="en-IN"/>
        </w:rPr>
        <w:t>4,]$</w:t>
      </w:r>
      <w:proofErr w:type="spellStart"/>
      <w:r w:rsidRPr="008C05DD">
        <w:rPr>
          <w:rFonts w:ascii="Lucida Console" w:eastAsia="Times New Roman" w:hAnsi="Lucida Console" w:cs="Courier New"/>
          <w:color w:val="0000FF"/>
          <w:sz w:val="20"/>
          <w:szCs w:val="20"/>
          <w:lang w:eastAsia="en-IN"/>
        </w:rPr>
        <w:t>class,km$cluster</w:t>
      </w:r>
      <w:proofErr w:type="spellEnd"/>
      <w:r w:rsidRPr="008C05DD">
        <w:rPr>
          <w:rFonts w:ascii="Lucida Console" w:eastAsia="Times New Roman" w:hAnsi="Lucida Console" w:cs="Courier New"/>
          <w:color w:val="0000FF"/>
          <w:sz w:val="20"/>
          <w:szCs w:val="20"/>
          <w:lang w:eastAsia="en-IN"/>
        </w:rPr>
        <w:t>)</w:t>
      </w:r>
    </w:p>
    <w:p w:rsidR="00866728" w:rsidRDefault="00866728" w:rsidP="00866728">
      <w:r>
        <w:t>#Error rate 67%</w:t>
      </w:r>
    </w:p>
    <w:p w:rsidR="00866728" w:rsidRDefault="00866728" w:rsidP="00866728">
      <w:r>
        <w:t>#Fold5</w:t>
      </w:r>
    </w:p>
    <w:p w:rsidR="00866728" w:rsidRDefault="00866728" w:rsidP="00866728">
      <w:r>
        <w:t>#Training</w:t>
      </w:r>
    </w:p>
    <w:p w:rsidR="00866728" w:rsidRPr="008C05DD"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C05DD">
        <w:rPr>
          <w:rFonts w:ascii="Lucida Console" w:eastAsia="Times New Roman" w:hAnsi="Lucida Console" w:cs="Courier New"/>
          <w:color w:val="0000FF"/>
          <w:sz w:val="20"/>
          <w:szCs w:val="20"/>
          <w:lang w:eastAsia="en-IN"/>
        </w:rPr>
        <w:t xml:space="preserve">&gt; km = </w:t>
      </w:r>
      <w:proofErr w:type="spellStart"/>
      <w:r w:rsidRPr="008C05DD">
        <w:rPr>
          <w:rFonts w:ascii="Lucida Console" w:eastAsia="Times New Roman" w:hAnsi="Lucida Console" w:cs="Courier New"/>
          <w:color w:val="0000FF"/>
          <w:sz w:val="20"/>
          <w:szCs w:val="20"/>
          <w:lang w:eastAsia="en-IN"/>
        </w:rPr>
        <w:t>kmeans</w:t>
      </w:r>
      <w:proofErr w:type="spellEnd"/>
      <w:r w:rsidRPr="008C05DD">
        <w:rPr>
          <w:rFonts w:ascii="Lucida Console" w:eastAsia="Times New Roman" w:hAnsi="Lucida Console" w:cs="Courier New"/>
          <w:color w:val="0000FF"/>
          <w:sz w:val="20"/>
          <w:szCs w:val="20"/>
          <w:lang w:eastAsia="en-IN"/>
        </w:rPr>
        <w:t xml:space="preserve">(wine[folds==5,], 4, </w:t>
      </w:r>
      <w:proofErr w:type="spellStart"/>
      <w:r w:rsidRPr="008C05DD">
        <w:rPr>
          <w:rFonts w:ascii="Lucida Console" w:eastAsia="Times New Roman" w:hAnsi="Lucida Console" w:cs="Courier New"/>
          <w:color w:val="0000FF"/>
          <w:sz w:val="20"/>
          <w:szCs w:val="20"/>
          <w:lang w:eastAsia="en-IN"/>
        </w:rPr>
        <w:t>nstart</w:t>
      </w:r>
      <w:proofErr w:type="spellEnd"/>
      <w:r w:rsidRPr="008C05DD">
        <w:rPr>
          <w:rFonts w:ascii="Lucida Console" w:eastAsia="Times New Roman" w:hAnsi="Lucida Console" w:cs="Courier New"/>
          <w:color w:val="0000FF"/>
          <w:sz w:val="20"/>
          <w:szCs w:val="20"/>
          <w:lang w:eastAsia="en-IN"/>
        </w:rPr>
        <w:t>=100)</w:t>
      </w:r>
    </w:p>
    <w:p w:rsidR="00866728" w:rsidRPr="008C05DD"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C05DD">
        <w:rPr>
          <w:rFonts w:ascii="Lucida Console" w:eastAsia="Times New Roman" w:hAnsi="Lucida Console" w:cs="Courier New"/>
          <w:color w:val="0000FF"/>
          <w:sz w:val="20"/>
          <w:szCs w:val="20"/>
          <w:lang w:eastAsia="en-IN"/>
        </w:rPr>
        <w:t>&gt; table(wine[folds==5</w:t>
      </w:r>
      <w:proofErr w:type="gramStart"/>
      <w:r w:rsidRPr="008C05DD">
        <w:rPr>
          <w:rFonts w:ascii="Lucida Console" w:eastAsia="Times New Roman" w:hAnsi="Lucida Console" w:cs="Courier New"/>
          <w:color w:val="0000FF"/>
          <w:sz w:val="20"/>
          <w:szCs w:val="20"/>
          <w:lang w:eastAsia="en-IN"/>
        </w:rPr>
        <w:t>,]$</w:t>
      </w:r>
      <w:proofErr w:type="spellStart"/>
      <w:proofErr w:type="gramEnd"/>
      <w:r w:rsidRPr="008C05DD">
        <w:rPr>
          <w:rFonts w:ascii="Lucida Console" w:eastAsia="Times New Roman" w:hAnsi="Lucida Console" w:cs="Courier New"/>
          <w:color w:val="0000FF"/>
          <w:sz w:val="20"/>
          <w:szCs w:val="20"/>
          <w:lang w:eastAsia="en-IN"/>
        </w:rPr>
        <w:t>class,km$cluster</w:t>
      </w:r>
      <w:proofErr w:type="spellEnd"/>
      <w:r w:rsidRPr="008C05DD">
        <w:rPr>
          <w:rFonts w:ascii="Lucida Console" w:eastAsia="Times New Roman" w:hAnsi="Lucida Console" w:cs="Courier New"/>
          <w:color w:val="0000FF"/>
          <w:sz w:val="20"/>
          <w:szCs w:val="20"/>
          <w:lang w:eastAsia="en-IN"/>
        </w:rPr>
        <w:t>)</w:t>
      </w:r>
    </w:p>
    <w:p w:rsidR="00866728" w:rsidRPr="008C05DD"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05DD">
        <w:rPr>
          <w:rFonts w:ascii="Lucida Console" w:eastAsia="Times New Roman" w:hAnsi="Lucida Console" w:cs="Courier New"/>
          <w:color w:val="000000"/>
          <w:sz w:val="20"/>
          <w:szCs w:val="20"/>
          <w:lang w:eastAsia="en-IN"/>
        </w:rPr>
        <w:t xml:space="preserve">   </w:t>
      </w:r>
    </w:p>
    <w:p w:rsidR="00866728" w:rsidRDefault="00866728" w:rsidP="00866728">
      <w:r>
        <w:t>#Error rate 61%</w:t>
      </w:r>
    </w:p>
    <w:p w:rsidR="00866728" w:rsidRDefault="00866728" w:rsidP="00866728">
      <w:r>
        <w:t>#Testing</w:t>
      </w:r>
    </w:p>
    <w:p w:rsidR="00866728" w:rsidRPr="008C05DD"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C05DD">
        <w:rPr>
          <w:rFonts w:ascii="Lucida Console" w:eastAsia="Times New Roman" w:hAnsi="Lucida Console" w:cs="Courier New"/>
          <w:color w:val="0000FF"/>
          <w:sz w:val="20"/>
          <w:szCs w:val="20"/>
          <w:lang w:eastAsia="en-IN"/>
        </w:rPr>
        <w:t xml:space="preserve">&gt; km = </w:t>
      </w:r>
      <w:proofErr w:type="spellStart"/>
      <w:r w:rsidRPr="008C05DD">
        <w:rPr>
          <w:rFonts w:ascii="Lucida Console" w:eastAsia="Times New Roman" w:hAnsi="Lucida Console" w:cs="Courier New"/>
          <w:color w:val="0000FF"/>
          <w:sz w:val="20"/>
          <w:szCs w:val="20"/>
          <w:lang w:eastAsia="en-IN"/>
        </w:rPr>
        <w:t>kmeans</w:t>
      </w:r>
      <w:proofErr w:type="spellEnd"/>
      <w:r w:rsidRPr="008C05DD">
        <w:rPr>
          <w:rFonts w:ascii="Lucida Console" w:eastAsia="Times New Roman" w:hAnsi="Lucida Console" w:cs="Courier New"/>
          <w:color w:val="0000FF"/>
          <w:sz w:val="20"/>
          <w:szCs w:val="20"/>
          <w:lang w:eastAsia="en-IN"/>
        </w:rPr>
        <w:t>(wine[</w:t>
      </w:r>
      <w:proofErr w:type="gramStart"/>
      <w:r w:rsidRPr="008C05DD">
        <w:rPr>
          <w:rFonts w:ascii="Lucida Console" w:eastAsia="Times New Roman" w:hAnsi="Lucida Console" w:cs="Courier New"/>
          <w:color w:val="0000FF"/>
          <w:sz w:val="20"/>
          <w:szCs w:val="20"/>
          <w:lang w:eastAsia="en-IN"/>
        </w:rPr>
        <w:t>folds!=</w:t>
      </w:r>
      <w:proofErr w:type="gramEnd"/>
      <w:r w:rsidRPr="008C05DD">
        <w:rPr>
          <w:rFonts w:ascii="Lucida Console" w:eastAsia="Times New Roman" w:hAnsi="Lucida Console" w:cs="Courier New"/>
          <w:color w:val="0000FF"/>
          <w:sz w:val="20"/>
          <w:szCs w:val="20"/>
          <w:lang w:eastAsia="en-IN"/>
        </w:rPr>
        <w:t xml:space="preserve">5,], 4, </w:t>
      </w:r>
      <w:proofErr w:type="spellStart"/>
      <w:r w:rsidRPr="008C05DD">
        <w:rPr>
          <w:rFonts w:ascii="Lucida Console" w:eastAsia="Times New Roman" w:hAnsi="Lucida Console" w:cs="Courier New"/>
          <w:color w:val="0000FF"/>
          <w:sz w:val="20"/>
          <w:szCs w:val="20"/>
          <w:lang w:eastAsia="en-IN"/>
        </w:rPr>
        <w:t>nstart</w:t>
      </w:r>
      <w:proofErr w:type="spellEnd"/>
      <w:r w:rsidRPr="008C05DD">
        <w:rPr>
          <w:rFonts w:ascii="Lucida Console" w:eastAsia="Times New Roman" w:hAnsi="Lucida Console" w:cs="Courier New"/>
          <w:color w:val="0000FF"/>
          <w:sz w:val="20"/>
          <w:szCs w:val="20"/>
          <w:lang w:eastAsia="en-IN"/>
        </w:rPr>
        <w:t>=100)</w:t>
      </w:r>
    </w:p>
    <w:p w:rsidR="00866728" w:rsidRPr="008C05DD"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C05DD">
        <w:rPr>
          <w:rFonts w:ascii="Lucida Console" w:eastAsia="Times New Roman" w:hAnsi="Lucida Console" w:cs="Courier New"/>
          <w:color w:val="0000FF"/>
          <w:sz w:val="20"/>
          <w:szCs w:val="20"/>
          <w:lang w:eastAsia="en-IN"/>
        </w:rPr>
        <w:t>&gt; table(wine[</w:t>
      </w:r>
      <w:proofErr w:type="gramStart"/>
      <w:r w:rsidRPr="008C05DD">
        <w:rPr>
          <w:rFonts w:ascii="Lucida Console" w:eastAsia="Times New Roman" w:hAnsi="Lucida Console" w:cs="Courier New"/>
          <w:color w:val="0000FF"/>
          <w:sz w:val="20"/>
          <w:szCs w:val="20"/>
          <w:lang w:eastAsia="en-IN"/>
        </w:rPr>
        <w:t>folds!=</w:t>
      </w:r>
      <w:proofErr w:type="gramEnd"/>
      <w:r w:rsidRPr="008C05DD">
        <w:rPr>
          <w:rFonts w:ascii="Lucida Console" w:eastAsia="Times New Roman" w:hAnsi="Lucida Console" w:cs="Courier New"/>
          <w:color w:val="0000FF"/>
          <w:sz w:val="20"/>
          <w:szCs w:val="20"/>
          <w:lang w:eastAsia="en-IN"/>
        </w:rPr>
        <w:t>5,]$</w:t>
      </w:r>
      <w:proofErr w:type="spellStart"/>
      <w:r w:rsidRPr="008C05DD">
        <w:rPr>
          <w:rFonts w:ascii="Lucida Console" w:eastAsia="Times New Roman" w:hAnsi="Lucida Console" w:cs="Courier New"/>
          <w:color w:val="0000FF"/>
          <w:sz w:val="20"/>
          <w:szCs w:val="20"/>
          <w:lang w:eastAsia="en-IN"/>
        </w:rPr>
        <w:t>class,km$cluster</w:t>
      </w:r>
      <w:proofErr w:type="spellEnd"/>
      <w:r w:rsidRPr="008C05DD">
        <w:rPr>
          <w:rFonts w:ascii="Lucida Console" w:eastAsia="Times New Roman" w:hAnsi="Lucida Console" w:cs="Courier New"/>
          <w:color w:val="0000FF"/>
          <w:sz w:val="20"/>
          <w:szCs w:val="20"/>
          <w:lang w:eastAsia="en-IN"/>
        </w:rPr>
        <w:t>)</w:t>
      </w:r>
    </w:p>
    <w:p w:rsidR="00866728" w:rsidRDefault="00866728" w:rsidP="00866728">
      <w:r>
        <w:t>#Error rate 67%</w:t>
      </w:r>
    </w:p>
    <w:p w:rsidR="00866728" w:rsidRDefault="00866728" w:rsidP="00866728">
      <w:r>
        <w:t>#</w:t>
      </w:r>
      <w:proofErr w:type="spellStart"/>
      <w:r>
        <w:t>Avg</w:t>
      </w:r>
      <w:proofErr w:type="spellEnd"/>
      <w:r>
        <w:t xml:space="preserve"> training error 73.8%</w:t>
      </w:r>
    </w:p>
    <w:p w:rsidR="00866728" w:rsidRDefault="00866728" w:rsidP="00866728">
      <w:r>
        <w:lastRenderedPageBreak/>
        <w:t>#</w:t>
      </w:r>
      <w:proofErr w:type="spellStart"/>
      <w:r>
        <w:t>Avg</w:t>
      </w:r>
      <w:proofErr w:type="spellEnd"/>
      <w:r>
        <w:t xml:space="preserve"> testing error 76.2%</w:t>
      </w:r>
    </w:p>
    <w:p w:rsidR="00866728" w:rsidRDefault="00866728" w:rsidP="00866728">
      <w:pPr>
        <w:rPr>
          <w:b/>
          <w:u w:val="single"/>
        </w:rPr>
      </w:pPr>
      <w:r>
        <w:rPr>
          <w:b/>
          <w:u w:val="single"/>
        </w:rPr>
        <w:t>#</w:t>
      </w:r>
      <w:r w:rsidRPr="00233A75">
        <w:rPr>
          <w:b/>
          <w:u w:val="single"/>
        </w:rPr>
        <w:t>K=5</w:t>
      </w:r>
    </w:p>
    <w:p w:rsidR="00866728" w:rsidRDefault="00866728" w:rsidP="00866728">
      <w:pPr>
        <w:rPr>
          <w:b/>
          <w:u w:val="single"/>
        </w:rPr>
      </w:pPr>
      <w:r>
        <w:rPr>
          <w:b/>
          <w:u w:val="single"/>
        </w:rPr>
        <w:t>#Fold1</w:t>
      </w:r>
    </w:p>
    <w:p w:rsidR="00866728" w:rsidRDefault="00866728" w:rsidP="00866728">
      <w:r>
        <w:t>#Training</w:t>
      </w:r>
    </w:p>
    <w:p w:rsidR="00866728" w:rsidRPr="00233A75"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233A75">
        <w:rPr>
          <w:rFonts w:ascii="Lucida Console" w:eastAsia="Times New Roman" w:hAnsi="Lucida Console" w:cs="Courier New"/>
          <w:color w:val="0000FF"/>
          <w:sz w:val="20"/>
          <w:szCs w:val="20"/>
          <w:lang w:eastAsia="en-IN"/>
        </w:rPr>
        <w:t xml:space="preserve">&gt; km = </w:t>
      </w:r>
      <w:proofErr w:type="spellStart"/>
      <w:r w:rsidRPr="00233A75">
        <w:rPr>
          <w:rFonts w:ascii="Lucida Console" w:eastAsia="Times New Roman" w:hAnsi="Lucida Console" w:cs="Courier New"/>
          <w:color w:val="0000FF"/>
          <w:sz w:val="20"/>
          <w:szCs w:val="20"/>
          <w:lang w:eastAsia="en-IN"/>
        </w:rPr>
        <w:t>kmeans</w:t>
      </w:r>
      <w:proofErr w:type="spellEnd"/>
      <w:r w:rsidRPr="00233A75">
        <w:rPr>
          <w:rFonts w:ascii="Lucida Console" w:eastAsia="Times New Roman" w:hAnsi="Lucida Console" w:cs="Courier New"/>
          <w:color w:val="0000FF"/>
          <w:sz w:val="20"/>
          <w:szCs w:val="20"/>
          <w:lang w:eastAsia="en-IN"/>
        </w:rPr>
        <w:t xml:space="preserve">(wine[folds==1,], 5, </w:t>
      </w:r>
      <w:proofErr w:type="spellStart"/>
      <w:r w:rsidRPr="00233A75">
        <w:rPr>
          <w:rFonts w:ascii="Lucida Console" w:eastAsia="Times New Roman" w:hAnsi="Lucida Console" w:cs="Courier New"/>
          <w:color w:val="0000FF"/>
          <w:sz w:val="20"/>
          <w:szCs w:val="20"/>
          <w:lang w:eastAsia="en-IN"/>
        </w:rPr>
        <w:t>nstart</w:t>
      </w:r>
      <w:proofErr w:type="spellEnd"/>
      <w:r w:rsidRPr="00233A75">
        <w:rPr>
          <w:rFonts w:ascii="Lucida Console" w:eastAsia="Times New Roman" w:hAnsi="Lucida Console" w:cs="Courier New"/>
          <w:color w:val="0000FF"/>
          <w:sz w:val="20"/>
          <w:szCs w:val="20"/>
          <w:lang w:eastAsia="en-IN"/>
        </w:rPr>
        <w:t>=100)</w:t>
      </w:r>
    </w:p>
    <w:p w:rsidR="00866728" w:rsidRPr="00233A75"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233A75">
        <w:rPr>
          <w:rFonts w:ascii="Lucida Console" w:eastAsia="Times New Roman" w:hAnsi="Lucida Console" w:cs="Courier New"/>
          <w:color w:val="0000FF"/>
          <w:sz w:val="20"/>
          <w:szCs w:val="20"/>
          <w:lang w:eastAsia="en-IN"/>
        </w:rPr>
        <w:t>&gt; table(wine[folds==1</w:t>
      </w:r>
      <w:proofErr w:type="gramStart"/>
      <w:r w:rsidRPr="00233A75">
        <w:rPr>
          <w:rFonts w:ascii="Lucida Console" w:eastAsia="Times New Roman" w:hAnsi="Lucida Console" w:cs="Courier New"/>
          <w:color w:val="0000FF"/>
          <w:sz w:val="20"/>
          <w:szCs w:val="20"/>
          <w:lang w:eastAsia="en-IN"/>
        </w:rPr>
        <w:t>,]$</w:t>
      </w:r>
      <w:proofErr w:type="spellStart"/>
      <w:proofErr w:type="gramEnd"/>
      <w:r w:rsidRPr="00233A75">
        <w:rPr>
          <w:rFonts w:ascii="Lucida Console" w:eastAsia="Times New Roman" w:hAnsi="Lucida Console" w:cs="Courier New"/>
          <w:color w:val="0000FF"/>
          <w:sz w:val="20"/>
          <w:szCs w:val="20"/>
          <w:lang w:eastAsia="en-IN"/>
        </w:rPr>
        <w:t>class,km$cluster</w:t>
      </w:r>
      <w:proofErr w:type="spellEnd"/>
      <w:r w:rsidRPr="00233A75">
        <w:rPr>
          <w:rFonts w:ascii="Lucida Console" w:eastAsia="Times New Roman" w:hAnsi="Lucida Console" w:cs="Courier New"/>
          <w:color w:val="0000FF"/>
          <w:sz w:val="20"/>
          <w:szCs w:val="20"/>
          <w:lang w:eastAsia="en-IN"/>
        </w:rPr>
        <w:t>)</w:t>
      </w:r>
    </w:p>
    <w:p w:rsidR="00866728" w:rsidRDefault="00866728" w:rsidP="00866728">
      <w:r>
        <w:t>#Error rate 100%</w:t>
      </w:r>
    </w:p>
    <w:p w:rsidR="00866728" w:rsidRDefault="00866728" w:rsidP="00866728">
      <w:r>
        <w:t>#Testing</w:t>
      </w:r>
    </w:p>
    <w:p w:rsidR="00866728" w:rsidRPr="00233A75"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233A75">
        <w:rPr>
          <w:rFonts w:ascii="Lucida Console" w:eastAsia="Times New Roman" w:hAnsi="Lucida Console" w:cs="Courier New"/>
          <w:color w:val="0000FF"/>
          <w:sz w:val="20"/>
          <w:szCs w:val="20"/>
          <w:lang w:eastAsia="en-IN"/>
        </w:rPr>
        <w:t xml:space="preserve">&gt; km = </w:t>
      </w:r>
      <w:proofErr w:type="spellStart"/>
      <w:r w:rsidRPr="00233A75">
        <w:rPr>
          <w:rFonts w:ascii="Lucida Console" w:eastAsia="Times New Roman" w:hAnsi="Lucida Console" w:cs="Courier New"/>
          <w:color w:val="0000FF"/>
          <w:sz w:val="20"/>
          <w:szCs w:val="20"/>
          <w:lang w:eastAsia="en-IN"/>
        </w:rPr>
        <w:t>kmeans</w:t>
      </w:r>
      <w:proofErr w:type="spellEnd"/>
      <w:r w:rsidRPr="00233A75">
        <w:rPr>
          <w:rFonts w:ascii="Lucida Console" w:eastAsia="Times New Roman" w:hAnsi="Lucida Console" w:cs="Courier New"/>
          <w:color w:val="0000FF"/>
          <w:sz w:val="20"/>
          <w:szCs w:val="20"/>
          <w:lang w:eastAsia="en-IN"/>
        </w:rPr>
        <w:t>(wine[</w:t>
      </w:r>
      <w:proofErr w:type="gramStart"/>
      <w:r w:rsidRPr="00233A75">
        <w:rPr>
          <w:rFonts w:ascii="Lucida Console" w:eastAsia="Times New Roman" w:hAnsi="Lucida Console" w:cs="Courier New"/>
          <w:color w:val="0000FF"/>
          <w:sz w:val="20"/>
          <w:szCs w:val="20"/>
          <w:lang w:eastAsia="en-IN"/>
        </w:rPr>
        <w:t>folds!=</w:t>
      </w:r>
      <w:proofErr w:type="gramEnd"/>
      <w:r w:rsidRPr="00233A75">
        <w:rPr>
          <w:rFonts w:ascii="Lucida Console" w:eastAsia="Times New Roman" w:hAnsi="Lucida Console" w:cs="Courier New"/>
          <w:color w:val="0000FF"/>
          <w:sz w:val="20"/>
          <w:szCs w:val="20"/>
          <w:lang w:eastAsia="en-IN"/>
        </w:rPr>
        <w:t xml:space="preserve">1,], 5, </w:t>
      </w:r>
      <w:proofErr w:type="spellStart"/>
      <w:r w:rsidRPr="00233A75">
        <w:rPr>
          <w:rFonts w:ascii="Lucida Console" w:eastAsia="Times New Roman" w:hAnsi="Lucida Console" w:cs="Courier New"/>
          <w:color w:val="0000FF"/>
          <w:sz w:val="20"/>
          <w:szCs w:val="20"/>
          <w:lang w:eastAsia="en-IN"/>
        </w:rPr>
        <w:t>nstart</w:t>
      </w:r>
      <w:proofErr w:type="spellEnd"/>
      <w:r w:rsidRPr="00233A75">
        <w:rPr>
          <w:rFonts w:ascii="Lucida Console" w:eastAsia="Times New Roman" w:hAnsi="Lucida Console" w:cs="Courier New"/>
          <w:color w:val="0000FF"/>
          <w:sz w:val="20"/>
          <w:szCs w:val="20"/>
          <w:lang w:eastAsia="en-IN"/>
        </w:rPr>
        <w:t>=100)</w:t>
      </w:r>
    </w:p>
    <w:p w:rsidR="00866728" w:rsidRPr="00233A75"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233A75">
        <w:rPr>
          <w:rFonts w:ascii="Lucida Console" w:eastAsia="Times New Roman" w:hAnsi="Lucida Console" w:cs="Courier New"/>
          <w:color w:val="0000FF"/>
          <w:sz w:val="20"/>
          <w:szCs w:val="20"/>
          <w:lang w:eastAsia="en-IN"/>
        </w:rPr>
        <w:t>&gt; table(wine[</w:t>
      </w:r>
      <w:proofErr w:type="gramStart"/>
      <w:r w:rsidRPr="00233A75">
        <w:rPr>
          <w:rFonts w:ascii="Lucida Console" w:eastAsia="Times New Roman" w:hAnsi="Lucida Console" w:cs="Courier New"/>
          <w:color w:val="0000FF"/>
          <w:sz w:val="20"/>
          <w:szCs w:val="20"/>
          <w:lang w:eastAsia="en-IN"/>
        </w:rPr>
        <w:t>folds!=</w:t>
      </w:r>
      <w:proofErr w:type="gramEnd"/>
      <w:r w:rsidRPr="00233A75">
        <w:rPr>
          <w:rFonts w:ascii="Lucida Console" w:eastAsia="Times New Roman" w:hAnsi="Lucida Console" w:cs="Courier New"/>
          <w:color w:val="0000FF"/>
          <w:sz w:val="20"/>
          <w:szCs w:val="20"/>
          <w:lang w:eastAsia="en-IN"/>
        </w:rPr>
        <w:t>1,]$</w:t>
      </w:r>
      <w:proofErr w:type="spellStart"/>
      <w:r w:rsidRPr="00233A75">
        <w:rPr>
          <w:rFonts w:ascii="Lucida Console" w:eastAsia="Times New Roman" w:hAnsi="Lucida Console" w:cs="Courier New"/>
          <w:color w:val="0000FF"/>
          <w:sz w:val="20"/>
          <w:szCs w:val="20"/>
          <w:lang w:eastAsia="en-IN"/>
        </w:rPr>
        <w:t>class,km$cluster</w:t>
      </w:r>
      <w:proofErr w:type="spellEnd"/>
      <w:r w:rsidRPr="00233A75">
        <w:rPr>
          <w:rFonts w:ascii="Lucida Console" w:eastAsia="Times New Roman" w:hAnsi="Lucida Console" w:cs="Courier New"/>
          <w:color w:val="0000FF"/>
          <w:sz w:val="20"/>
          <w:szCs w:val="20"/>
          <w:lang w:eastAsia="en-IN"/>
        </w:rPr>
        <w:t>)</w:t>
      </w:r>
    </w:p>
    <w:p w:rsidR="00866728" w:rsidRDefault="00866728" w:rsidP="00866728">
      <w:r>
        <w:t>#Error rate 97.18%</w:t>
      </w:r>
    </w:p>
    <w:p w:rsidR="00866728" w:rsidRDefault="00866728" w:rsidP="00866728">
      <w:r>
        <w:t>#Fold2</w:t>
      </w:r>
    </w:p>
    <w:p w:rsidR="00866728" w:rsidRDefault="00866728" w:rsidP="00866728">
      <w:r>
        <w:t>#Training</w:t>
      </w:r>
    </w:p>
    <w:p w:rsidR="00866728" w:rsidRPr="00233A75"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233A75">
        <w:rPr>
          <w:rFonts w:ascii="Lucida Console" w:eastAsia="Times New Roman" w:hAnsi="Lucida Console" w:cs="Courier New"/>
          <w:color w:val="0000FF"/>
          <w:sz w:val="20"/>
          <w:szCs w:val="20"/>
          <w:lang w:eastAsia="en-IN"/>
        </w:rPr>
        <w:t xml:space="preserve">&gt; km = </w:t>
      </w:r>
      <w:proofErr w:type="spellStart"/>
      <w:r w:rsidRPr="00233A75">
        <w:rPr>
          <w:rFonts w:ascii="Lucida Console" w:eastAsia="Times New Roman" w:hAnsi="Lucida Console" w:cs="Courier New"/>
          <w:color w:val="0000FF"/>
          <w:sz w:val="20"/>
          <w:szCs w:val="20"/>
          <w:lang w:eastAsia="en-IN"/>
        </w:rPr>
        <w:t>kmeans</w:t>
      </w:r>
      <w:proofErr w:type="spellEnd"/>
      <w:r w:rsidRPr="00233A75">
        <w:rPr>
          <w:rFonts w:ascii="Lucida Console" w:eastAsia="Times New Roman" w:hAnsi="Lucida Console" w:cs="Courier New"/>
          <w:color w:val="0000FF"/>
          <w:sz w:val="20"/>
          <w:szCs w:val="20"/>
          <w:lang w:eastAsia="en-IN"/>
        </w:rPr>
        <w:t xml:space="preserve">(wine[folds==2,], 5, </w:t>
      </w:r>
      <w:proofErr w:type="spellStart"/>
      <w:r w:rsidRPr="00233A75">
        <w:rPr>
          <w:rFonts w:ascii="Lucida Console" w:eastAsia="Times New Roman" w:hAnsi="Lucida Console" w:cs="Courier New"/>
          <w:color w:val="0000FF"/>
          <w:sz w:val="20"/>
          <w:szCs w:val="20"/>
          <w:lang w:eastAsia="en-IN"/>
        </w:rPr>
        <w:t>nstart</w:t>
      </w:r>
      <w:proofErr w:type="spellEnd"/>
      <w:r w:rsidRPr="00233A75">
        <w:rPr>
          <w:rFonts w:ascii="Lucida Console" w:eastAsia="Times New Roman" w:hAnsi="Lucida Console" w:cs="Courier New"/>
          <w:color w:val="0000FF"/>
          <w:sz w:val="20"/>
          <w:szCs w:val="20"/>
          <w:lang w:eastAsia="en-IN"/>
        </w:rPr>
        <w:t>=100)</w:t>
      </w:r>
    </w:p>
    <w:p w:rsidR="00866728" w:rsidRPr="00233A75"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233A75">
        <w:rPr>
          <w:rFonts w:ascii="Lucida Console" w:eastAsia="Times New Roman" w:hAnsi="Lucida Console" w:cs="Courier New"/>
          <w:color w:val="0000FF"/>
          <w:sz w:val="20"/>
          <w:szCs w:val="20"/>
          <w:lang w:eastAsia="en-IN"/>
        </w:rPr>
        <w:t>table(wine[folds==2</w:t>
      </w:r>
      <w:proofErr w:type="gramStart"/>
      <w:r w:rsidRPr="00233A75">
        <w:rPr>
          <w:rFonts w:ascii="Lucida Console" w:eastAsia="Times New Roman" w:hAnsi="Lucida Console" w:cs="Courier New"/>
          <w:color w:val="0000FF"/>
          <w:sz w:val="20"/>
          <w:szCs w:val="20"/>
          <w:lang w:eastAsia="en-IN"/>
        </w:rPr>
        <w:t>,]$</w:t>
      </w:r>
      <w:proofErr w:type="spellStart"/>
      <w:proofErr w:type="gramEnd"/>
      <w:r w:rsidRPr="00233A75">
        <w:rPr>
          <w:rFonts w:ascii="Lucida Console" w:eastAsia="Times New Roman" w:hAnsi="Lucida Console" w:cs="Courier New"/>
          <w:color w:val="0000FF"/>
          <w:sz w:val="20"/>
          <w:szCs w:val="20"/>
          <w:lang w:eastAsia="en-IN"/>
        </w:rPr>
        <w:t>class,km$cluster</w:t>
      </w:r>
      <w:proofErr w:type="spellEnd"/>
      <w:r w:rsidRPr="00233A75">
        <w:rPr>
          <w:rFonts w:ascii="Lucida Console" w:eastAsia="Times New Roman" w:hAnsi="Lucida Console" w:cs="Courier New"/>
          <w:color w:val="0000FF"/>
          <w:sz w:val="20"/>
          <w:szCs w:val="20"/>
          <w:lang w:eastAsia="en-IN"/>
        </w:rPr>
        <w:t>)</w:t>
      </w:r>
    </w:p>
    <w:p w:rsidR="00866728" w:rsidRDefault="00866728" w:rsidP="00866728">
      <w:r>
        <w:t>#error rate 82%</w:t>
      </w:r>
    </w:p>
    <w:p w:rsidR="00866728" w:rsidRDefault="00866728" w:rsidP="00866728">
      <w:r>
        <w:t>#testing</w:t>
      </w:r>
    </w:p>
    <w:p w:rsidR="00866728" w:rsidRPr="00233A75"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233A75">
        <w:rPr>
          <w:rFonts w:ascii="Lucida Console" w:eastAsia="Times New Roman" w:hAnsi="Lucida Console" w:cs="Courier New"/>
          <w:color w:val="0000FF"/>
          <w:sz w:val="20"/>
          <w:szCs w:val="20"/>
          <w:lang w:eastAsia="en-IN"/>
        </w:rPr>
        <w:t xml:space="preserve">&gt; km = </w:t>
      </w:r>
      <w:proofErr w:type="spellStart"/>
      <w:r w:rsidRPr="00233A75">
        <w:rPr>
          <w:rFonts w:ascii="Lucida Console" w:eastAsia="Times New Roman" w:hAnsi="Lucida Console" w:cs="Courier New"/>
          <w:color w:val="0000FF"/>
          <w:sz w:val="20"/>
          <w:szCs w:val="20"/>
          <w:lang w:eastAsia="en-IN"/>
        </w:rPr>
        <w:t>kmeans</w:t>
      </w:r>
      <w:proofErr w:type="spellEnd"/>
      <w:r w:rsidRPr="00233A75">
        <w:rPr>
          <w:rFonts w:ascii="Lucida Console" w:eastAsia="Times New Roman" w:hAnsi="Lucida Console" w:cs="Courier New"/>
          <w:color w:val="0000FF"/>
          <w:sz w:val="20"/>
          <w:szCs w:val="20"/>
          <w:lang w:eastAsia="en-IN"/>
        </w:rPr>
        <w:t>(wine[</w:t>
      </w:r>
      <w:proofErr w:type="gramStart"/>
      <w:r w:rsidRPr="00233A75">
        <w:rPr>
          <w:rFonts w:ascii="Lucida Console" w:eastAsia="Times New Roman" w:hAnsi="Lucida Console" w:cs="Courier New"/>
          <w:color w:val="0000FF"/>
          <w:sz w:val="20"/>
          <w:szCs w:val="20"/>
          <w:lang w:eastAsia="en-IN"/>
        </w:rPr>
        <w:t>folds!=</w:t>
      </w:r>
      <w:proofErr w:type="gramEnd"/>
      <w:r w:rsidRPr="00233A75">
        <w:rPr>
          <w:rFonts w:ascii="Lucida Console" w:eastAsia="Times New Roman" w:hAnsi="Lucida Console" w:cs="Courier New"/>
          <w:color w:val="0000FF"/>
          <w:sz w:val="20"/>
          <w:szCs w:val="20"/>
          <w:lang w:eastAsia="en-IN"/>
        </w:rPr>
        <w:t xml:space="preserve">2,], 5, </w:t>
      </w:r>
      <w:proofErr w:type="spellStart"/>
      <w:r w:rsidRPr="00233A75">
        <w:rPr>
          <w:rFonts w:ascii="Lucida Console" w:eastAsia="Times New Roman" w:hAnsi="Lucida Console" w:cs="Courier New"/>
          <w:color w:val="0000FF"/>
          <w:sz w:val="20"/>
          <w:szCs w:val="20"/>
          <w:lang w:eastAsia="en-IN"/>
        </w:rPr>
        <w:t>nstart</w:t>
      </w:r>
      <w:proofErr w:type="spellEnd"/>
      <w:r w:rsidRPr="00233A75">
        <w:rPr>
          <w:rFonts w:ascii="Lucida Console" w:eastAsia="Times New Roman" w:hAnsi="Lucida Console" w:cs="Courier New"/>
          <w:color w:val="0000FF"/>
          <w:sz w:val="20"/>
          <w:szCs w:val="20"/>
          <w:lang w:eastAsia="en-IN"/>
        </w:rPr>
        <w:t>=100)</w:t>
      </w:r>
    </w:p>
    <w:p w:rsidR="00866728" w:rsidRPr="00233A75"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233A75">
        <w:rPr>
          <w:rFonts w:ascii="Lucida Console" w:eastAsia="Times New Roman" w:hAnsi="Lucida Console" w:cs="Courier New"/>
          <w:color w:val="0000FF"/>
          <w:sz w:val="20"/>
          <w:szCs w:val="20"/>
          <w:lang w:eastAsia="en-IN"/>
        </w:rPr>
        <w:t>&gt; table(wine[</w:t>
      </w:r>
      <w:proofErr w:type="gramStart"/>
      <w:r w:rsidRPr="00233A75">
        <w:rPr>
          <w:rFonts w:ascii="Lucida Console" w:eastAsia="Times New Roman" w:hAnsi="Lucida Console" w:cs="Courier New"/>
          <w:color w:val="0000FF"/>
          <w:sz w:val="20"/>
          <w:szCs w:val="20"/>
          <w:lang w:eastAsia="en-IN"/>
        </w:rPr>
        <w:t>folds!=</w:t>
      </w:r>
      <w:proofErr w:type="gramEnd"/>
      <w:r w:rsidRPr="00233A75">
        <w:rPr>
          <w:rFonts w:ascii="Lucida Console" w:eastAsia="Times New Roman" w:hAnsi="Lucida Console" w:cs="Courier New"/>
          <w:color w:val="0000FF"/>
          <w:sz w:val="20"/>
          <w:szCs w:val="20"/>
          <w:lang w:eastAsia="en-IN"/>
        </w:rPr>
        <w:t>2,]$</w:t>
      </w:r>
      <w:proofErr w:type="spellStart"/>
      <w:r w:rsidRPr="00233A75">
        <w:rPr>
          <w:rFonts w:ascii="Lucida Console" w:eastAsia="Times New Roman" w:hAnsi="Lucida Console" w:cs="Courier New"/>
          <w:color w:val="0000FF"/>
          <w:sz w:val="20"/>
          <w:szCs w:val="20"/>
          <w:lang w:eastAsia="en-IN"/>
        </w:rPr>
        <w:t>class,km$cluster</w:t>
      </w:r>
      <w:proofErr w:type="spellEnd"/>
      <w:r w:rsidRPr="00233A75">
        <w:rPr>
          <w:rFonts w:ascii="Lucida Console" w:eastAsia="Times New Roman" w:hAnsi="Lucida Console" w:cs="Courier New"/>
          <w:color w:val="0000FF"/>
          <w:sz w:val="20"/>
          <w:szCs w:val="20"/>
          <w:lang w:eastAsia="en-IN"/>
        </w:rPr>
        <w:t>)</w:t>
      </w:r>
    </w:p>
    <w:p w:rsidR="00866728" w:rsidRDefault="00866728" w:rsidP="00866728">
      <w:r>
        <w:t>#Error rate 93%</w:t>
      </w:r>
    </w:p>
    <w:p w:rsidR="00866728" w:rsidRDefault="00866728" w:rsidP="00866728">
      <w:r>
        <w:t>#Fold3</w:t>
      </w:r>
    </w:p>
    <w:p w:rsidR="00866728" w:rsidRDefault="00866728" w:rsidP="00866728">
      <w:r>
        <w:t>#Training</w:t>
      </w:r>
    </w:p>
    <w:p w:rsidR="00866728" w:rsidRPr="00233A75"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233A75">
        <w:rPr>
          <w:rFonts w:ascii="Lucida Console" w:eastAsia="Times New Roman" w:hAnsi="Lucida Console" w:cs="Courier New"/>
          <w:color w:val="0000FF"/>
          <w:sz w:val="20"/>
          <w:szCs w:val="20"/>
          <w:lang w:eastAsia="en-IN"/>
        </w:rPr>
        <w:t xml:space="preserve">&gt; km = </w:t>
      </w:r>
      <w:proofErr w:type="spellStart"/>
      <w:r w:rsidRPr="00233A75">
        <w:rPr>
          <w:rFonts w:ascii="Lucida Console" w:eastAsia="Times New Roman" w:hAnsi="Lucida Console" w:cs="Courier New"/>
          <w:color w:val="0000FF"/>
          <w:sz w:val="20"/>
          <w:szCs w:val="20"/>
          <w:lang w:eastAsia="en-IN"/>
        </w:rPr>
        <w:t>kmeans</w:t>
      </w:r>
      <w:proofErr w:type="spellEnd"/>
      <w:r w:rsidRPr="00233A75">
        <w:rPr>
          <w:rFonts w:ascii="Lucida Console" w:eastAsia="Times New Roman" w:hAnsi="Lucida Console" w:cs="Courier New"/>
          <w:color w:val="0000FF"/>
          <w:sz w:val="20"/>
          <w:szCs w:val="20"/>
          <w:lang w:eastAsia="en-IN"/>
        </w:rPr>
        <w:t xml:space="preserve">(wine[folds==3,], 5, </w:t>
      </w:r>
      <w:proofErr w:type="spellStart"/>
      <w:r w:rsidRPr="00233A75">
        <w:rPr>
          <w:rFonts w:ascii="Lucida Console" w:eastAsia="Times New Roman" w:hAnsi="Lucida Console" w:cs="Courier New"/>
          <w:color w:val="0000FF"/>
          <w:sz w:val="20"/>
          <w:szCs w:val="20"/>
          <w:lang w:eastAsia="en-IN"/>
        </w:rPr>
        <w:t>nstart</w:t>
      </w:r>
      <w:proofErr w:type="spellEnd"/>
      <w:r w:rsidRPr="00233A75">
        <w:rPr>
          <w:rFonts w:ascii="Lucida Console" w:eastAsia="Times New Roman" w:hAnsi="Lucida Console" w:cs="Courier New"/>
          <w:color w:val="0000FF"/>
          <w:sz w:val="20"/>
          <w:szCs w:val="20"/>
          <w:lang w:eastAsia="en-IN"/>
        </w:rPr>
        <w:t>=100)</w:t>
      </w:r>
    </w:p>
    <w:p w:rsidR="00866728" w:rsidRPr="00233A75"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233A75">
        <w:rPr>
          <w:rFonts w:ascii="Lucida Console" w:eastAsia="Times New Roman" w:hAnsi="Lucida Console" w:cs="Courier New"/>
          <w:color w:val="0000FF"/>
          <w:sz w:val="20"/>
          <w:szCs w:val="20"/>
          <w:lang w:eastAsia="en-IN"/>
        </w:rPr>
        <w:t>&gt; table(wine[folds==3</w:t>
      </w:r>
      <w:proofErr w:type="gramStart"/>
      <w:r w:rsidRPr="00233A75">
        <w:rPr>
          <w:rFonts w:ascii="Lucida Console" w:eastAsia="Times New Roman" w:hAnsi="Lucida Console" w:cs="Courier New"/>
          <w:color w:val="0000FF"/>
          <w:sz w:val="20"/>
          <w:szCs w:val="20"/>
          <w:lang w:eastAsia="en-IN"/>
        </w:rPr>
        <w:t>,]$</w:t>
      </w:r>
      <w:proofErr w:type="spellStart"/>
      <w:proofErr w:type="gramEnd"/>
      <w:r w:rsidRPr="00233A75">
        <w:rPr>
          <w:rFonts w:ascii="Lucida Console" w:eastAsia="Times New Roman" w:hAnsi="Lucida Console" w:cs="Courier New"/>
          <w:color w:val="0000FF"/>
          <w:sz w:val="20"/>
          <w:szCs w:val="20"/>
          <w:lang w:eastAsia="en-IN"/>
        </w:rPr>
        <w:t>class,km$cluster</w:t>
      </w:r>
      <w:proofErr w:type="spellEnd"/>
      <w:r w:rsidRPr="00233A75">
        <w:rPr>
          <w:rFonts w:ascii="Lucida Console" w:eastAsia="Times New Roman" w:hAnsi="Lucida Console" w:cs="Courier New"/>
          <w:color w:val="0000FF"/>
          <w:sz w:val="20"/>
          <w:szCs w:val="20"/>
          <w:lang w:eastAsia="en-IN"/>
        </w:rPr>
        <w:t>)</w:t>
      </w:r>
    </w:p>
    <w:p w:rsidR="00866728" w:rsidRPr="00233A75"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233A75">
        <w:rPr>
          <w:rFonts w:ascii="Lucida Console" w:eastAsia="Times New Roman" w:hAnsi="Lucida Console" w:cs="Courier New"/>
          <w:color w:val="000000"/>
          <w:sz w:val="20"/>
          <w:szCs w:val="20"/>
          <w:lang w:eastAsia="en-IN"/>
        </w:rPr>
        <w:t xml:space="preserve">   </w:t>
      </w:r>
    </w:p>
    <w:p w:rsidR="00866728" w:rsidRDefault="00866728" w:rsidP="00866728">
      <w:r>
        <w:t>#Error rate 83%</w:t>
      </w:r>
    </w:p>
    <w:p w:rsidR="00866728" w:rsidRDefault="00866728" w:rsidP="00866728">
      <w:r>
        <w:t>#Testing</w:t>
      </w:r>
    </w:p>
    <w:p w:rsidR="00866728" w:rsidRPr="00233A75"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233A75">
        <w:rPr>
          <w:rFonts w:ascii="Lucida Console" w:eastAsia="Times New Roman" w:hAnsi="Lucida Console" w:cs="Courier New"/>
          <w:color w:val="0000FF"/>
          <w:sz w:val="20"/>
          <w:szCs w:val="20"/>
          <w:lang w:eastAsia="en-IN"/>
        </w:rPr>
        <w:t xml:space="preserve">&gt; km = </w:t>
      </w:r>
      <w:proofErr w:type="spellStart"/>
      <w:r w:rsidRPr="00233A75">
        <w:rPr>
          <w:rFonts w:ascii="Lucida Console" w:eastAsia="Times New Roman" w:hAnsi="Lucida Console" w:cs="Courier New"/>
          <w:color w:val="0000FF"/>
          <w:sz w:val="20"/>
          <w:szCs w:val="20"/>
          <w:lang w:eastAsia="en-IN"/>
        </w:rPr>
        <w:t>kmeans</w:t>
      </w:r>
      <w:proofErr w:type="spellEnd"/>
      <w:r w:rsidRPr="00233A75">
        <w:rPr>
          <w:rFonts w:ascii="Lucida Console" w:eastAsia="Times New Roman" w:hAnsi="Lucida Console" w:cs="Courier New"/>
          <w:color w:val="0000FF"/>
          <w:sz w:val="20"/>
          <w:szCs w:val="20"/>
          <w:lang w:eastAsia="en-IN"/>
        </w:rPr>
        <w:t>(wine[</w:t>
      </w:r>
      <w:proofErr w:type="gramStart"/>
      <w:r w:rsidRPr="00233A75">
        <w:rPr>
          <w:rFonts w:ascii="Lucida Console" w:eastAsia="Times New Roman" w:hAnsi="Lucida Console" w:cs="Courier New"/>
          <w:color w:val="0000FF"/>
          <w:sz w:val="20"/>
          <w:szCs w:val="20"/>
          <w:lang w:eastAsia="en-IN"/>
        </w:rPr>
        <w:t>folds!=</w:t>
      </w:r>
      <w:proofErr w:type="gramEnd"/>
      <w:r w:rsidRPr="00233A75">
        <w:rPr>
          <w:rFonts w:ascii="Lucida Console" w:eastAsia="Times New Roman" w:hAnsi="Lucida Console" w:cs="Courier New"/>
          <w:color w:val="0000FF"/>
          <w:sz w:val="20"/>
          <w:szCs w:val="20"/>
          <w:lang w:eastAsia="en-IN"/>
        </w:rPr>
        <w:t xml:space="preserve">3,], 5, </w:t>
      </w:r>
      <w:proofErr w:type="spellStart"/>
      <w:r w:rsidRPr="00233A75">
        <w:rPr>
          <w:rFonts w:ascii="Lucida Console" w:eastAsia="Times New Roman" w:hAnsi="Lucida Console" w:cs="Courier New"/>
          <w:color w:val="0000FF"/>
          <w:sz w:val="20"/>
          <w:szCs w:val="20"/>
          <w:lang w:eastAsia="en-IN"/>
        </w:rPr>
        <w:t>nstart</w:t>
      </w:r>
      <w:proofErr w:type="spellEnd"/>
      <w:r w:rsidRPr="00233A75">
        <w:rPr>
          <w:rFonts w:ascii="Lucida Console" w:eastAsia="Times New Roman" w:hAnsi="Lucida Console" w:cs="Courier New"/>
          <w:color w:val="0000FF"/>
          <w:sz w:val="20"/>
          <w:szCs w:val="20"/>
          <w:lang w:eastAsia="en-IN"/>
        </w:rPr>
        <w:t>=100)</w:t>
      </w:r>
    </w:p>
    <w:p w:rsidR="00866728" w:rsidRPr="00233A75"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233A75">
        <w:rPr>
          <w:rFonts w:ascii="Lucida Console" w:eastAsia="Times New Roman" w:hAnsi="Lucida Console" w:cs="Courier New"/>
          <w:color w:val="0000FF"/>
          <w:sz w:val="20"/>
          <w:szCs w:val="20"/>
          <w:lang w:eastAsia="en-IN"/>
        </w:rPr>
        <w:t>&gt; table(wine[</w:t>
      </w:r>
      <w:proofErr w:type="gramStart"/>
      <w:r w:rsidRPr="00233A75">
        <w:rPr>
          <w:rFonts w:ascii="Lucida Console" w:eastAsia="Times New Roman" w:hAnsi="Lucida Console" w:cs="Courier New"/>
          <w:color w:val="0000FF"/>
          <w:sz w:val="20"/>
          <w:szCs w:val="20"/>
          <w:lang w:eastAsia="en-IN"/>
        </w:rPr>
        <w:t>folds!=</w:t>
      </w:r>
      <w:proofErr w:type="gramEnd"/>
      <w:r w:rsidRPr="00233A75">
        <w:rPr>
          <w:rFonts w:ascii="Lucida Console" w:eastAsia="Times New Roman" w:hAnsi="Lucida Console" w:cs="Courier New"/>
          <w:color w:val="0000FF"/>
          <w:sz w:val="20"/>
          <w:szCs w:val="20"/>
          <w:lang w:eastAsia="en-IN"/>
        </w:rPr>
        <w:t>3,]$</w:t>
      </w:r>
      <w:proofErr w:type="spellStart"/>
      <w:r w:rsidRPr="00233A75">
        <w:rPr>
          <w:rFonts w:ascii="Lucida Console" w:eastAsia="Times New Roman" w:hAnsi="Lucida Console" w:cs="Courier New"/>
          <w:color w:val="0000FF"/>
          <w:sz w:val="20"/>
          <w:szCs w:val="20"/>
          <w:lang w:eastAsia="en-IN"/>
        </w:rPr>
        <w:t>class,km$cluster</w:t>
      </w:r>
      <w:proofErr w:type="spellEnd"/>
      <w:r w:rsidRPr="00233A75">
        <w:rPr>
          <w:rFonts w:ascii="Lucida Console" w:eastAsia="Times New Roman" w:hAnsi="Lucida Console" w:cs="Courier New"/>
          <w:color w:val="0000FF"/>
          <w:sz w:val="20"/>
          <w:szCs w:val="20"/>
          <w:lang w:eastAsia="en-IN"/>
        </w:rPr>
        <w:t>)</w:t>
      </w:r>
    </w:p>
    <w:p w:rsidR="00866728" w:rsidRDefault="00866728" w:rsidP="00866728">
      <w:r>
        <w:t>#Error rate 98%</w:t>
      </w:r>
    </w:p>
    <w:p w:rsidR="00866728" w:rsidRDefault="00866728" w:rsidP="00866728">
      <w:r>
        <w:t>#Fold4</w:t>
      </w:r>
    </w:p>
    <w:p w:rsidR="00866728" w:rsidRDefault="00866728" w:rsidP="00866728">
      <w:r>
        <w:t>#training</w:t>
      </w:r>
    </w:p>
    <w:p w:rsidR="00866728" w:rsidRPr="00233A75"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233A75">
        <w:rPr>
          <w:rFonts w:ascii="Lucida Console" w:eastAsia="Times New Roman" w:hAnsi="Lucida Console" w:cs="Courier New"/>
          <w:color w:val="0000FF"/>
          <w:sz w:val="20"/>
          <w:szCs w:val="20"/>
          <w:lang w:eastAsia="en-IN"/>
        </w:rPr>
        <w:t xml:space="preserve">&gt; km = </w:t>
      </w:r>
      <w:proofErr w:type="spellStart"/>
      <w:r w:rsidRPr="00233A75">
        <w:rPr>
          <w:rFonts w:ascii="Lucida Console" w:eastAsia="Times New Roman" w:hAnsi="Lucida Console" w:cs="Courier New"/>
          <w:color w:val="0000FF"/>
          <w:sz w:val="20"/>
          <w:szCs w:val="20"/>
          <w:lang w:eastAsia="en-IN"/>
        </w:rPr>
        <w:t>kmeans</w:t>
      </w:r>
      <w:proofErr w:type="spellEnd"/>
      <w:r w:rsidRPr="00233A75">
        <w:rPr>
          <w:rFonts w:ascii="Lucida Console" w:eastAsia="Times New Roman" w:hAnsi="Lucida Console" w:cs="Courier New"/>
          <w:color w:val="0000FF"/>
          <w:sz w:val="20"/>
          <w:szCs w:val="20"/>
          <w:lang w:eastAsia="en-IN"/>
        </w:rPr>
        <w:t xml:space="preserve">(wine[folds==4,], 5, </w:t>
      </w:r>
      <w:proofErr w:type="spellStart"/>
      <w:r w:rsidRPr="00233A75">
        <w:rPr>
          <w:rFonts w:ascii="Lucida Console" w:eastAsia="Times New Roman" w:hAnsi="Lucida Console" w:cs="Courier New"/>
          <w:color w:val="0000FF"/>
          <w:sz w:val="20"/>
          <w:szCs w:val="20"/>
          <w:lang w:eastAsia="en-IN"/>
        </w:rPr>
        <w:t>nstart</w:t>
      </w:r>
      <w:proofErr w:type="spellEnd"/>
      <w:r w:rsidRPr="00233A75">
        <w:rPr>
          <w:rFonts w:ascii="Lucida Console" w:eastAsia="Times New Roman" w:hAnsi="Lucida Console" w:cs="Courier New"/>
          <w:color w:val="0000FF"/>
          <w:sz w:val="20"/>
          <w:szCs w:val="20"/>
          <w:lang w:eastAsia="en-IN"/>
        </w:rPr>
        <w:t>=100)</w:t>
      </w:r>
    </w:p>
    <w:p w:rsidR="00866728" w:rsidRPr="00233A75"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233A75">
        <w:rPr>
          <w:rFonts w:ascii="Lucida Console" w:eastAsia="Times New Roman" w:hAnsi="Lucida Console" w:cs="Courier New"/>
          <w:color w:val="0000FF"/>
          <w:sz w:val="20"/>
          <w:szCs w:val="20"/>
          <w:lang w:eastAsia="en-IN"/>
        </w:rPr>
        <w:t>&gt; table(wine[folds==4</w:t>
      </w:r>
      <w:proofErr w:type="gramStart"/>
      <w:r w:rsidRPr="00233A75">
        <w:rPr>
          <w:rFonts w:ascii="Lucida Console" w:eastAsia="Times New Roman" w:hAnsi="Lucida Console" w:cs="Courier New"/>
          <w:color w:val="0000FF"/>
          <w:sz w:val="20"/>
          <w:szCs w:val="20"/>
          <w:lang w:eastAsia="en-IN"/>
        </w:rPr>
        <w:t>,]$</w:t>
      </w:r>
      <w:proofErr w:type="spellStart"/>
      <w:proofErr w:type="gramEnd"/>
      <w:r w:rsidRPr="00233A75">
        <w:rPr>
          <w:rFonts w:ascii="Lucida Console" w:eastAsia="Times New Roman" w:hAnsi="Lucida Console" w:cs="Courier New"/>
          <w:color w:val="0000FF"/>
          <w:sz w:val="20"/>
          <w:szCs w:val="20"/>
          <w:lang w:eastAsia="en-IN"/>
        </w:rPr>
        <w:t>class,km$cluster</w:t>
      </w:r>
      <w:proofErr w:type="spellEnd"/>
      <w:r w:rsidRPr="00233A75">
        <w:rPr>
          <w:rFonts w:ascii="Lucida Console" w:eastAsia="Times New Roman" w:hAnsi="Lucida Console" w:cs="Courier New"/>
          <w:color w:val="0000FF"/>
          <w:sz w:val="20"/>
          <w:szCs w:val="20"/>
          <w:lang w:eastAsia="en-IN"/>
        </w:rPr>
        <w:t>)</w:t>
      </w:r>
    </w:p>
    <w:p w:rsidR="00866728" w:rsidRDefault="00866728" w:rsidP="00866728">
      <w:r>
        <w:t>#Error rate 66%</w:t>
      </w:r>
    </w:p>
    <w:p w:rsidR="00866728" w:rsidRDefault="00866728" w:rsidP="00866728">
      <w:r>
        <w:t>#Testing</w:t>
      </w:r>
    </w:p>
    <w:p w:rsidR="00866728" w:rsidRPr="00233A75"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233A75">
        <w:rPr>
          <w:rFonts w:ascii="Lucida Console" w:eastAsia="Times New Roman" w:hAnsi="Lucida Console" w:cs="Courier New"/>
          <w:color w:val="0000FF"/>
          <w:sz w:val="20"/>
          <w:szCs w:val="20"/>
          <w:lang w:eastAsia="en-IN"/>
        </w:rPr>
        <w:t xml:space="preserve">&gt; km = </w:t>
      </w:r>
      <w:proofErr w:type="spellStart"/>
      <w:r w:rsidRPr="00233A75">
        <w:rPr>
          <w:rFonts w:ascii="Lucida Console" w:eastAsia="Times New Roman" w:hAnsi="Lucida Console" w:cs="Courier New"/>
          <w:color w:val="0000FF"/>
          <w:sz w:val="20"/>
          <w:szCs w:val="20"/>
          <w:lang w:eastAsia="en-IN"/>
        </w:rPr>
        <w:t>kmeans</w:t>
      </w:r>
      <w:proofErr w:type="spellEnd"/>
      <w:r w:rsidRPr="00233A75">
        <w:rPr>
          <w:rFonts w:ascii="Lucida Console" w:eastAsia="Times New Roman" w:hAnsi="Lucida Console" w:cs="Courier New"/>
          <w:color w:val="0000FF"/>
          <w:sz w:val="20"/>
          <w:szCs w:val="20"/>
          <w:lang w:eastAsia="en-IN"/>
        </w:rPr>
        <w:t>(wine[</w:t>
      </w:r>
      <w:proofErr w:type="gramStart"/>
      <w:r w:rsidRPr="00233A75">
        <w:rPr>
          <w:rFonts w:ascii="Lucida Console" w:eastAsia="Times New Roman" w:hAnsi="Lucida Console" w:cs="Courier New"/>
          <w:color w:val="0000FF"/>
          <w:sz w:val="20"/>
          <w:szCs w:val="20"/>
          <w:lang w:eastAsia="en-IN"/>
        </w:rPr>
        <w:t>folds!=</w:t>
      </w:r>
      <w:proofErr w:type="gramEnd"/>
      <w:r w:rsidRPr="00233A75">
        <w:rPr>
          <w:rFonts w:ascii="Lucida Console" w:eastAsia="Times New Roman" w:hAnsi="Lucida Console" w:cs="Courier New"/>
          <w:color w:val="0000FF"/>
          <w:sz w:val="20"/>
          <w:szCs w:val="20"/>
          <w:lang w:eastAsia="en-IN"/>
        </w:rPr>
        <w:t xml:space="preserve">4,], 5, </w:t>
      </w:r>
      <w:proofErr w:type="spellStart"/>
      <w:r w:rsidRPr="00233A75">
        <w:rPr>
          <w:rFonts w:ascii="Lucida Console" w:eastAsia="Times New Roman" w:hAnsi="Lucida Console" w:cs="Courier New"/>
          <w:color w:val="0000FF"/>
          <w:sz w:val="20"/>
          <w:szCs w:val="20"/>
          <w:lang w:eastAsia="en-IN"/>
        </w:rPr>
        <w:t>nstart</w:t>
      </w:r>
      <w:proofErr w:type="spellEnd"/>
      <w:r w:rsidRPr="00233A75">
        <w:rPr>
          <w:rFonts w:ascii="Lucida Console" w:eastAsia="Times New Roman" w:hAnsi="Lucida Console" w:cs="Courier New"/>
          <w:color w:val="0000FF"/>
          <w:sz w:val="20"/>
          <w:szCs w:val="20"/>
          <w:lang w:eastAsia="en-IN"/>
        </w:rPr>
        <w:t>=100)</w:t>
      </w:r>
    </w:p>
    <w:p w:rsidR="00866728" w:rsidRPr="00233A75"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233A75">
        <w:rPr>
          <w:rFonts w:ascii="Lucida Console" w:eastAsia="Times New Roman" w:hAnsi="Lucida Console" w:cs="Courier New"/>
          <w:color w:val="0000FF"/>
          <w:sz w:val="20"/>
          <w:szCs w:val="20"/>
          <w:lang w:eastAsia="en-IN"/>
        </w:rPr>
        <w:t>&gt; table(wine[</w:t>
      </w:r>
      <w:proofErr w:type="gramStart"/>
      <w:r w:rsidRPr="00233A75">
        <w:rPr>
          <w:rFonts w:ascii="Lucida Console" w:eastAsia="Times New Roman" w:hAnsi="Lucida Console" w:cs="Courier New"/>
          <w:color w:val="0000FF"/>
          <w:sz w:val="20"/>
          <w:szCs w:val="20"/>
          <w:lang w:eastAsia="en-IN"/>
        </w:rPr>
        <w:t>folds!=</w:t>
      </w:r>
      <w:proofErr w:type="gramEnd"/>
      <w:r w:rsidRPr="00233A75">
        <w:rPr>
          <w:rFonts w:ascii="Lucida Console" w:eastAsia="Times New Roman" w:hAnsi="Lucida Console" w:cs="Courier New"/>
          <w:color w:val="0000FF"/>
          <w:sz w:val="20"/>
          <w:szCs w:val="20"/>
          <w:lang w:eastAsia="en-IN"/>
        </w:rPr>
        <w:t>4,]$</w:t>
      </w:r>
      <w:proofErr w:type="spellStart"/>
      <w:r w:rsidRPr="00233A75">
        <w:rPr>
          <w:rFonts w:ascii="Lucida Console" w:eastAsia="Times New Roman" w:hAnsi="Lucida Console" w:cs="Courier New"/>
          <w:color w:val="0000FF"/>
          <w:sz w:val="20"/>
          <w:szCs w:val="20"/>
          <w:lang w:eastAsia="en-IN"/>
        </w:rPr>
        <w:t>class,km$cluster</w:t>
      </w:r>
      <w:proofErr w:type="spellEnd"/>
      <w:r w:rsidRPr="00233A75">
        <w:rPr>
          <w:rFonts w:ascii="Lucida Console" w:eastAsia="Times New Roman" w:hAnsi="Lucida Console" w:cs="Courier New"/>
          <w:color w:val="0000FF"/>
          <w:sz w:val="20"/>
          <w:szCs w:val="20"/>
          <w:lang w:eastAsia="en-IN"/>
        </w:rPr>
        <w:t>)</w:t>
      </w:r>
    </w:p>
    <w:p w:rsidR="00866728" w:rsidRDefault="00866728" w:rsidP="00866728">
      <w:r>
        <w:t>#Error rate 96%</w:t>
      </w:r>
    </w:p>
    <w:p w:rsidR="00866728" w:rsidRDefault="00866728" w:rsidP="00866728">
      <w:r>
        <w:lastRenderedPageBreak/>
        <w:t>#Fold5</w:t>
      </w:r>
    </w:p>
    <w:p w:rsidR="00866728" w:rsidRDefault="00866728" w:rsidP="00866728">
      <w:r>
        <w:t>#Training</w:t>
      </w:r>
    </w:p>
    <w:p w:rsidR="00866728" w:rsidRPr="00233A75"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233A75">
        <w:rPr>
          <w:rFonts w:ascii="Lucida Console" w:eastAsia="Times New Roman" w:hAnsi="Lucida Console" w:cs="Courier New"/>
          <w:color w:val="0000FF"/>
          <w:sz w:val="20"/>
          <w:szCs w:val="20"/>
          <w:lang w:eastAsia="en-IN"/>
        </w:rPr>
        <w:t xml:space="preserve">&gt; km = </w:t>
      </w:r>
      <w:proofErr w:type="spellStart"/>
      <w:r w:rsidRPr="00233A75">
        <w:rPr>
          <w:rFonts w:ascii="Lucida Console" w:eastAsia="Times New Roman" w:hAnsi="Lucida Console" w:cs="Courier New"/>
          <w:color w:val="0000FF"/>
          <w:sz w:val="20"/>
          <w:szCs w:val="20"/>
          <w:lang w:eastAsia="en-IN"/>
        </w:rPr>
        <w:t>kmeans</w:t>
      </w:r>
      <w:proofErr w:type="spellEnd"/>
      <w:r w:rsidRPr="00233A75">
        <w:rPr>
          <w:rFonts w:ascii="Lucida Console" w:eastAsia="Times New Roman" w:hAnsi="Lucida Console" w:cs="Courier New"/>
          <w:color w:val="0000FF"/>
          <w:sz w:val="20"/>
          <w:szCs w:val="20"/>
          <w:lang w:eastAsia="en-IN"/>
        </w:rPr>
        <w:t xml:space="preserve">(wine[folds==5,], 5, </w:t>
      </w:r>
      <w:proofErr w:type="spellStart"/>
      <w:r w:rsidRPr="00233A75">
        <w:rPr>
          <w:rFonts w:ascii="Lucida Console" w:eastAsia="Times New Roman" w:hAnsi="Lucida Console" w:cs="Courier New"/>
          <w:color w:val="0000FF"/>
          <w:sz w:val="20"/>
          <w:szCs w:val="20"/>
          <w:lang w:eastAsia="en-IN"/>
        </w:rPr>
        <w:t>nstart</w:t>
      </w:r>
      <w:proofErr w:type="spellEnd"/>
      <w:r w:rsidRPr="00233A75">
        <w:rPr>
          <w:rFonts w:ascii="Lucida Console" w:eastAsia="Times New Roman" w:hAnsi="Lucida Console" w:cs="Courier New"/>
          <w:color w:val="0000FF"/>
          <w:sz w:val="20"/>
          <w:szCs w:val="20"/>
          <w:lang w:eastAsia="en-IN"/>
        </w:rPr>
        <w:t>=100)</w:t>
      </w:r>
    </w:p>
    <w:p w:rsidR="00866728" w:rsidRPr="00233A75"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233A75">
        <w:rPr>
          <w:rFonts w:ascii="Lucida Console" w:eastAsia="Times New Roman" w:hAnsi="Lucida Console" w:cs="Courier New"/>
          <w:color w:val="0000FF"/>
          <w:sz w:val="20"/>
          <w:szCs w:val="20"/>
          <w:lang w:eastAsia="en-IN"/>
        </w:rPr>
        <w:t>&gt; table(wine[folds==5</w:t>
      </w:r>
      <w:proofErr w:type="gramStart"/>
      <w:r w:rsidRPr="00233A75">
        <w:rPr>
          <w:rFonts w:ascii="Lucida Console" w:eastAsia="Times New Roman" w:hAnsi="Lucida Console" w:cs="Courier New"/>
          <w:color w:val="0000FF"/>
          <w:sz w:val="20"/>
          <w:szCs w:val="20"/>
          <w:lang w:eastAsia="en-IN"/>
        </w:rPr>
        <w:t>,]$</w:t>
      </w:r>
      <w:proofErr w:type="spellStart"/>
      <w:proofErr w:type="gramEnd"/>
      <w:r w:rsidRPr="00233A75">
        <w:rPr>
          <w:rFonts w:ascii="Lucida Console" w:eastAsia="Times New Roman" w:hAnsi="Lucida Console" w:cs="Courier New"/>
          <w:color w:val="0000FF"/>
          <w:sz w:val="20"/>
          <w:szCs w:val="20"/>
          <w:lang w:eastAsia="en-IN"/>
        </w:rPr>
        <w:t>class,km$cluster</w:t>
      </w:r>
      <w:proofErr w:type="spellEnd"/>
      <w:r w:rsidRPr="00233A75">
        <w:rPr>
          <w:rFonts w:ascii="Lucida Console" w:eastAsia="Times New Roman" w:hAnsi="Lucida Console" w:cs="Courier New"/>
          <w:color w:val="0000FF"/>
          <w:sz w:val="20"/>
          <w:szCs w:val="20"/>
          <w:lang w:eastAsia="en-IN"/>
        </w:rPr>
        <w:t>)</w:t>
      </w:r>
    </w:p>
    <w:p w:rsidR="00866728" w:rsidRDefault="00866728" w:rsidP="00866728">
      <w:r>
        <w:t>#Error rate 94%</w:t>
      </w:r>
    </w:p>
    <w:p w:rsidR="00866728" w:rsidRDefault="00866728" w:rsidP="00866728">
      <w:r>
        <w:t>#Testing</w:t>
      </w:r>
    </w:p>
    <w:p w:rsidR="00866728" w:rsidRPr="00233A75"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233A75">
        <w:rPr>
          <w:rFonts w:ascii="Lucida Console" w:eastAsia="Times New Roman" w:hAnsi="Lucida Console" w:cs="Courier New"/>
          <w:color w:val="0000FF"/>
          <w:sz w:val="20"/>
          <w:szCs w:val="20"/>
          <w:lang w:eastAsia="en-IN"/>
        </w:rPr>
        <w:t xml:space="preserve">&gt; km = </w:t>
      </w:r>
      <w:proofErr w:type="spellStart"/>
      <w:r w:rsidRPr="00233A75">
        <w:rPr>
          <w:rFonts w:ascii="Lucida Console" w:eastAsia="Times New Roman" w:hAnsi="Lucida Console" w:cs="Courier New"/>
          <w:color w:val="0000FF"/>
          <w:sz w:val="20"/>
          <w:szCs w:val="20"/>
          <w:lang w:eastAsia="en-IN"/>
        </w:rPr>
        <w:t>kmeans</w:t>
      </w:r>
      <w:proofErr w:type="spellEnd"/>
      <w:r w:rsidRPr="00233A75">
        <w:rPr>
          <w:rFonts w:ascii="Lucida Console" w:eastAsia="Times New Roman" w:hAnsi="Lucida Console" w:cs="Courier New"/>
          <w:color w:val="0000FF"/>
          <w:sz w:val="20"/>
          <w:szCs w:val="20"/>
          <w:lang w:eastAsia="en-IN"/>
        </w:rPr>
        <w:t>(wine[</w:t>
      </w:r>
      <w:proofErr w:type="gramStart"/>
      <w:r w:rsidRPr="00233A75">
        <w:rPr>
          <w:rFonts w:ascii="Lucida Console" w:eastAsia="Times New Roman" w:hAnsi="Lucida Console" w:cs="Courier New"/>
          <w:color w:val="0000FF"/>
          <w:sz w:val="20"/>
          <w:szCs w:val="20"/>
          <w:lang w:eastAsia="en-IN"/>
        </w:rPr>
        <w:t>folds!=</w:t>
      </w:r>
      <w:proofErr w:type="gramEnd"/>
      <w:r w:rsidRPr="00233A75">
        <w:rPr>
          <w:rFonts w:ascii="Lucida Console" w:eastAsia="Times New Roman" w:hAnsi="Lucida Console" w:cs="Courier New"/>
          <w:color w:val="0000FF"/>
          <w:sz w:val="20"/>
          <w:szCs w:val="20"/>
          <w:lang w:eastAsia="en-IN"/>
        </w:rPr>
        <w:t xml:space="preserve">5,], 5, </w:t>
      </w:r>
      <w:proofErr w:type="spellStart"/>
      <w:r w:rsidRPr="00233A75">
        <w:rPr>
          <w:rFonts w:ascii="Lucida Console" w:eastAsia="Times New Roman" w:hAnsi="Lucida Console" w:cs="Courier New"/>
          <w:color w:val="0000FF"/>
          <w:sz w:val="20"/>
          <w:szCs w:val="20"/>
          <w:lang w:eastAsia="en-IN"/>
        </w:rPr>
        <w:t>nstart</w:t>
      </w:r>
      <w:proofErr w:type="spellEnd"/>
      <w:r w:rsidRPr="00233A75">
        <w:rPr>
          <w:rFonts w:ascii="Lucida Console" w:eastAsia="Times New Roman" w:hAnsi="Lucida Console" w:cs="Courier New"/>
          <w:color w:val="0000FF"/>
          <w:sz w:val="20"/>
          <w:szCs w:val="20"/>
          <w:lang w:eastAsia="en-IN"/>
        </w:rPr>
        <w:t>=100)</w:t>
      </w:r>
    </w:p>
    <w:p w:rsidR="00866728" w:rsidRPr="00233A75"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233A75">
        <w:rPr>
          <w:rFonts w:ascii="Lucida Console" w:eastAsia="Times New Roman" w:hAnsi="Lucida Console" w:cs="Courier New"/>
          <w:color w:val="0000FF"/>
          <w:sz w:val="20"/>
          <w:szCs w:val="20"/>
          <w:lang w:eastAsia="en-IN"/>
        </w:rPr>
        <w:t>&gt; table(wine[</w:t>
      </w:r>
      <w:proofErr w:type="gramStart"/>
      <w:r w:rsidRPr="00233A75">
        <w:rPr>
          <w:rFonts w:ascii="Lucida Console" w:eastAsia="Times New Roman" w:hAnsi="Lucida Console" w:cs="Courier New"/>
          <w:color w:val="0000FF"/>
          <w:sz w:val="20"/>
          <w:szCs w:val="20"/>
          <w:lang w:eastAsia="en-IN"/>
        </w:rPr>
        <w:t>folds!=</w:t>
      </w:r>
      <w:proofErr w:type="gramEnd"/>
      <w:r w:rsidRPr="00233A75">
        <w:rPr>
          <w:rFonts w:ascii="Lucida Console" w:eastAsia="Times New Roman" w:hAnsi="Lucida Console" w:cs="Courier New"/>
          <w:color w:val="0000FF"/>
          <w:sz w:val="20"/>
          <w:szCs w:val="20"/>
          <w:lang w:eastAsia="en-IN"/>
        </w:rPr>
        <w:t>5,]$</w:t>
      </w:r>
      <w:proofErr w:type="spellStart"/>
      <w:r w:rsidRPr="00233A75">
        <w:rPr>
          <w:rFonts w:ascii="Lucida Console" w:eastAsia="Times New Roman" w:hAnsi="Lucida Console" w:cs="Courier New"/>
          <w:color w:val="0000FF"/>
          <w:sz w:val="20"/>
          <w:szCs w:val="20"/>
          <w:lang w:eastAsia="en-IN"/>
        </w:rPr>
        <w:t>class,km$cluster</w:t>
      </w:r>
      <w:proofErr w:type="spellEnd"/>
      <w:r w:rsidRPr="00233A75">
        <w:rPr>
          <w:rFonts w:ascii="Lucida Console" w:eastAsia="Times New Roman" w:hAnsi="Lucida Console" w:cs="Courier New"/>
          <w:color w:val="0000FF"/>
          <w:sz w:val="20"/>
          <w:szCs w:val="20"/>
          <w:lang w:eastAsia="en-IN"/>
        </w:rPr>
        <w:t>)</w:t>
      </w:r>
    </w:p>
    <w:p w:rsidR="00866728" w:rsidRDefault="00866728" w:rsidP="00866728">
      <w:r>
        <w:t>#Error rate 83%</w:t>
      </w:r>
    </w:p>
    <w:p w:rsidR="00866728" w:rsidRDefault="00866728" w:rsidP="00866728">
      <w:r>
        <w:t>#</w:t>
      </w:r>
      <w:proofErr w:type="spellStart"/>
      <w:r>
        <w:t>Avg</w:t>
      </w:r>
      <w:proofErr w:type="spellEnd"/>
      <w:r>
        <w:t xml:space="preserve"> training error 85%</w:t>
      </w:r>
    </w:p>
    <w:p w:rsidR="00866728" w:rsidRDefault="00866728" w:rsidP="00866728">
      <w:r>
        <w:t>#</w:t>
      </w:r>
      <w:proofErr w:type="spellStart"/>
      <w:r>
        <w:t>Avg</w:t>
      </w:r>
      <w:proofErr w:type="spellEnd"/>
      <w:r>
        <w:t xml:space="preserve"> testing error 93.4%</w:t>
      </w:r>
    </w:p>
    <w:p w:rsidR="00866728" w:rsidRDefault="00866728" w:rsidP="00866728">
      <w:r>
        <w:t># Validation set approach</w:t>
      </w:r>
    </w:p>
    <w:p w:rsidR="00866728" w:rsidRDefault="00866728" w:rsidP="00866728">
      <w:pPr>
        <w:rPr>
          <w:b/>
          <w:u w:val="single"/>
        </w:rPr>
      </w:pPr>
      <w:r>
        <w:rPr>
          <w:b/>
          <w:u w:val="single"/>
        </w:rPr>
        <w:t>#</w:t>
      </w:r>
      <w:r w:rsidRPr="002A5D8F">
        <w:rPr>
          <w:b/>
          <w:u w:val="single"/>
        </w:rPr>
        <w:t>Validation set approach</w:t>
      </w:r>
    </w:p>
    <w:p w:rsidR="00866728" w:rsidRPr="00866728" w:rsidRDefault="00866728" w:rsidP="00866728">
      <w:r w:rsidRPr="00866728">
        <w:t># forming training and testing sets</w:t>
      </w:r>
    </w:p>
    <w:p w:rsidR="00866728" w:rsidRPr="00FB4253"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FB4253">
        <w:rPr>
          <w:rFonts w:ascii="Lucida Console" w:eastAsia="Times New Roman" w:hAnsi="Lucida Console" w:cs="Courier New"/>
          <w:color w:val="0000FF"/>
          <w:sz w:val="20"/>
          <w:szCs w:val="20"/>
          <w:lang w:eastAsia="en-IN"/>
        </w:rPr>
        <w:t xml:space="preserve">&gt; </w:t>
      </w:r>
      <w:proofErr w:type="spellStart"/>
      <w:proofErr w:type="gramStart"/>
      <w:r w:rsidRPr="00FB4253">
        <w:rPr>
          <w:rFonts w:ascii="Lucida Console" w:eastAsia="Times New Roman" w:hAnsi="Lucida Console" w:cs="Courier New"/>
          <w:color w:val="0000FF"/>
          <w:sz w:val="20"/>
          <w:szCs w:val="20"/>
          <w:lang w:eastAsia="en-IN"/>
        </w:rPr>
        <w:t>set.seed</w:t>
      </w:r>
      <w:proofErr w:type="spellEnd"/>
      <w:proofErr w:type="gramEnd"/>
      <w:r w:rsidRPr="00FB4253">
        <w:rPr>
          <w:rFonts w:ascii="Lucida Console" w:eastAsia="Times New Roman" w:hAnsi="Lucida Console" w:cs="Courier New"/>
          <w:color w:val="0000FF"/>
          <w:sz w:val="20"/>
          <w:szCs w:val="20"/>
          <w:lang w:eastAsia="en-IN"/>
        </w:rPr>
        <w:t>(500)</w:t>
      </w:r>
    </w:p>
    <w:p w:rsidR="00866728" w:rsidRPr="00FB4253"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FB4253">
        <w:rPr>
          <w:rFonts w:ascii="Lucida Console" w:eastAsia="Times New Roman" w:hAnsi="Lucida Console" w:cs="Courier New"/>
          <w:color w:val="0000FF"/>
          <w:sz w:val="20"/>
          <w:szCs w:val="20"/>
          <w:lang w:eastAsia="en-IN"/>
        </w:rPr>
        <w:t xml:space="preserve">&gt; tab&lt;- </w:t>
      </w:r>
      <w:proofErr w:type="gramStart"/>
      <w:r w:rsidRPr="00FB4253">
        <w:rPr>
          <w:rFonts w:ascii="Lucida Console" w:eastAsia="Times New Roman" w:hAnsi="Lucida Console" w:cs="Courier New"/>
          <w:color w:val="0000FF"/>
          <w:sz w:val="20"/>
          <w:szCs w:val="20"/>
          <w:lang w:eastAsia="en-IN"/>
        </w:rPr>
        <w:t>sample(</w:t>
      </w:r>
      <w:proofErr w:type="gramEnd"/>
      <w:r w:rsidRPr="00FB4253">
        <w:rPr>
          <w:rFonts w:ascii="Lucida Console" w:eastAsia="Times New Roman" w:hAnsi="Lucida Console" w:cs="Courier New"/>
          <w:color w:val="0000FF"/>
          <w:sz w:val="20"/>
          <w:szCs w:val="20"/>
          <w:lang w:eastAsia="en-IN"/>
        </w:rPr>
        <w:t xml:space="preserve">2, </w:t>
      </w:r>
      <w:proofErr w:type="spellStart"/>
      <w:r w:rsidRPr="00FB4253">
        <w:rPr>
          <w:rFonts w:ascii="Lucida Console" w:eastAsia="Times New Roman" w:hAnsi="Lucida Console" w:cs="Courier New"/>
          <w:color w:val="0000FF"/>
          <w:sz w:val="20"/>
          <w:szCs w:val="20"/>
          <w:lang w:eastAsia="en-IN"/>
        </w:rPr>
        <w:t>nrow</w:t>
      </w:r>
      <w:proofErr w:type="spellEnd"/>
      <w:r w:rsidRPr="00FB4253">
        <w:rPr>
          <w:rFonts w:ascii="Lucida Console" w:eastAsia="Times New Roman" w:hAnsi="Lucida Console" w:cs="Courier New"/>
          <w:color w:val="0000FF"/>
          <w:sz w:val="20"/>
          <w:szCs w:val="20"/>
          <w:lang w:eastAsia="en-IN"/>
        </w:rPr>
        <w:t>(wine),replace=</w:t>
      </w:r>
      <w:proofErr w:type="spellStart"/>
      <w:r w:rsidRPr="00FB4253">
        <w:rPr>
          <w:rFonts w:ascii="Lucida Console" w:eastAsia="Times New Roman" w:hAnsi="Lucida Console" w:cs="Courier New"/>
          <w:color w:val="0000FF"/>
          <w:sz w:val="20"/>
          <w:szCs w:val="20"/>
          <w:lang w:eastAsia="en-IN"/>
        </w:rPr>
        <w:t>TRUE,prob</w:t>
      </w:r>
      <w:proofErr w:type="spellEnd"/>
      <w:r w:rsidRPr="00FB4253">
        <w:rPr>
          <w:rFonts w:ascii="Lucida Console" w:eastAsia="Times New Roman" w:hAnsi="Lucida Console" w:cs="Courier New"/>
          <w:color w:val="0000FF"/>
          <w:sz w:val="20"/>
          <w:szCs w:val="20"/>
          <w:lang w:eastAsia="en-IN"/>
        </w:rPr>
        <w:t>=c(0.8,0.2))</w:t>
      </w:r>
    </w:p>
    <w:p w:rsidR="00866728" w:rsidRPr="00FB4253"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FB4253">
        <w:rPr>
          <w:rFonts w:ascii="Lucida Console" w:eastAsia="Times New Roman" w:hAnsi="Lucida Console" w:cs="Courier New"/>
          <w:color w:val="0000FF"/>
          <w:sz w:val="20"/>
          <w:szCs w:val="20"/>
          <w:lang w:eastAsia="en-IN"/>
        </w:rPr>
        <w:t>&gt; train&lt;-wine[tab==1,]</w:t>
      </w:r>
    </w:p>
    <w:p w:rsidR="00866728" w:rsidRPr="00FB4253"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FB4253">
        <w:rPr>
          <w:rFonts w:ascii="Lucida Console" w:eastAsia="Times New Roman" w:hAnsi="Lucida Console" w:cs="Courier New"/>
          <w:color w:val="0000FF"/>
          <w:sz w:val="20"/>
          <w:szCs w:val="20"/>
          <w:lang w:eastAsia="en-IN"/>
        </w:rPr>
        <w:t>&gt; test&lt;-wine[tab==2,]</w:t>
      </w:r>
    </w:p>
    <w:p w:rsidR="00866728" w:rsidRDefault="00866728" w:rsidP="00866728"/>
    <w:p w:rsidR="00866728" w:rsidRDefault="00866728" w:rsidP="00866728">
      <w:r>
        <w:t>#K=2</w:t>
      </w:r>
    </w:p>
    <w:p w:rsidR="00866728" w:rsidRDefault="00866728" w:rsidP="00866728">
      <w:r>
        <w:t>#Training</w:t>
      </w:r>
    </w:p>
    <w:p w:rsidR="00866728" w:rsidRPr="00FB4253"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FB4253">
        <w:rPr>
          <w:rFonts w:ascii="Lucida Console" w:eastAsia="Times New Roman" w:hAnsi="Lucida Console" w:cs="Courier New"/>
          <w:color w:val="0000FF"/>
          <w:sz w:val="20"/>
          <w:szCs w:val="20"/>
          <w:lang w:eastAsia="en-IN"/>
        </w:rPr>
        <w:t xml:space="preserve">&gt; km = </w:t>
      </w:r>
      <w:proofErr w:type="spellStart"/>
      <w:proofErr w:type="gramStart"/>
      <w:r w:rsidRPr="00FB4253">
        <w:rPr>
          <w:rFonts w:ascii="Lucida Console" w:eastAsia="Times New Roman" w:hAnsi="Lucida Console" w:cs="Courier New"/>
          <w:color w:val="0000FF"/>
          <w:sz w:val="20"/>
          <w:szCs w:val="20"/>
          <w:lang w:eastAsia="en-IN"/>
        </w:rPr>
        <w:t>kmeans</w:t>
      </w:r>
      <w:proofErr w:type="spellEnd"/>
      <w:r w:rsidRPr="00FB4253">
        <w:rPr>
          <w:rFonts w:ascii="Lucida Console" w:eastAsia="Times New Roman" w:hAnsi="Lucida Console" w:cs="Courier New"/>
          <w:color w:val="0000FF"/>
          <w:sz w:val="20"/>
          <w:szCs w:val="20"/>
          <w:lang w:eastAsia="en-IN"/>
        </w:rPr>
        <w:t>(</w:t>
      </w:r>
      <w:proofErr w:type="gramEnd"/>
      <w:r w:rsidRPr="00FB4253">
        <w:rPr>
          <w:rFonts w:ascii="Lucida Console" w:eastAsia="Times New Roman" w:hAnsi="Lucida Console" w:cs="Courier New"/>
          <w:color w:val="0000FF"/>
          <w:sz w:val="20"/>
          <w:szCs w:val="20"/>
          <w:lang w:eastAsia="en-IN"/>
        </w:rPr>
        <w:t xml:space="preserve">train, 2, </w:t>
      </w:r>
      <w:proofErr w:type="spellStart"/>
      <w:r w:rsidRPr="00FB4253">
        <w:rPr>
          <w:rFonts w:ascii="Lucida Console" w:eastAsia="Times New Roman" w:hAnsi="Lucida Console" w:cs="Courier New"/>
          <w:color w:val="0000FF"/>
          <w:sz w:val="20"/>
          <w:szCs w:val="20"/>
          <w:lang w:eastAsia="en-IN"/>
        </w:rPr>
        <w:t>nstart</w:t>
      </w:r>
      <w:proofErr w:type="spellEnd"/>
      <w:r w:rsidRPr="00FB4253">
        <w:rPr>
          <w:rFonts w:ascii="Lucida Console" w:eastAsia="Times New Roman" w:hAnsi="Lucida Console" w:cs="Courier New"/>
          <w:color w:val="0000FF"/>
          <w:sz w:val="20"/>
          <w:szCs w:val="20"/>
          <w:lang w:eastAsia="en-IN"/>
        </w:rPr>
        <w:t>=100)</w:t>
      </w:r>
    </w:p>
    <w:p w:rsidR="00866728" w:rsidRPr="00FB4253"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FB4253">
        <w:rPr>
          <w:rFonts w:ascii="Lucida Console" w:eastAsia="Times New Roman" w:hAnsi="Lucida Console" w:cs="Courier New"/>
          <w:color w:val="0000FF"/>
          <w:sz w:val="20"/>
          <w:szCs w:val="20"/>
          <w:lang w:eastAsia="en-IN"/>
        </w:rPr>
        <w:t>&gt; table(</w:t>
      </w:r>
      <w:proofErr w:type="spellStart"/>
      <w:r w:rsidRPr="00FB4253">
        <w:rPr>
          <w:rFonts w:ascii="Lucida Console" w:eastAsia="Times New Roman" w:hAnsi="Lucida Console" w:cs="Courier New"/>
          <w:color w:val="0000FF"/>
          <w:sz w:val="20"/>
          <w:szCs w:val="20"/>
          <w:lang w:eastAsia="en-IN"/>
        </w:rPr>
        <w:t>train$</w:t>
      </w:r>
      <w:proofErr w:type="gramStart"/>
      <w:r w:rsidRPr="00FB4253">
        <w:rPr>
          <w:rFonts w:ascii="Lucida Console" w:eastAsia="Times New Roman" w:hAnsi="Lucida Console" w:cs="Courier New"/>
          <w:color w:val="0000FF"/>
          <w:sz w:val="20"/>
          <w:szCs w:val="20"/>
          <w:lang w:eastAsia="en-IN"/>
        </w:rPr>
        <w:t>class,km</w:t>
      </w:r>
      <w:proofErr w:type="gramEnd"/>
      <w:r w:rsidRPr="00FB4253">
        <w:rPr>
          <w:rFonts w:ascii="Lucida Console" w:eastAsia="Times New Roman" w:hAnsi="Lucida Console" w:cs="Courier New"/>
          <w:color w:val="0000FF"/>
          <w:sz w:val="20"/>
          <w:szCs w:val="20"/>
          <w:lang w:eastAsia="en-IN"/>
        </w:rPr>
        <w:t>$cluster</w:t>
      </w:r>
      <w:proofErr w:type="spellEnd"/>
      <w:r w:rsidRPr="00FB4253">
        <w:rPr>
          <w:rFonts w:ascii="Lucida Console" w:eastAsia="Times New Roman" w:hAnsi="Lucida Console" w:cs="Courier New"/>
          <w:color w:val="0000FF"/>
          <w:sz w:val="20"/>
          <w:szCs w:val="20"/>
          <w:lang w:eastAsia="en-IN"/>
        </w:rPr>
        <w:t>)</w:t>
      </w:r>
    </w:p>
    <w:p w:rsidR="00866728" w:rsidRDefault="00866728" w:rsidP="00866728">
      <w:r>
        <w:t>#Error rate 33%</w:t>
      </w:r>
    </w:p>
    <w:p w:rsidR="00866728" w:rsidRDefault="00866728" w:rsidP="00866728">
      <w:r>
        <w:t>#Testing</w:t>
      </w:r>
    </w:p>
    <w:p w:rsidR="00866728" w:rsidRPr="00501E60"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501E60">
        <w:rPr>
          <w:rFonts w:ascii="Lucida Console" w:eastAsia="Times New Roman" w:hAnsi="Lucida Console" w:cs="Courier New"/>
          <w:color w:val="0000FF"/>
          <w:sz w:val="20"/>
          <w:szCs w:val="20"/>
          <w:lang w:eastAsia="en-IN"/>
        </w:rPr>
        <w:t xml:space="preserve">&gt; km = </w:t>
      </w:r>
      <w:proofErr w:type="spellStart"/>
      <w:proofErr w:type="gramStart"/>
      <w:r w:rsidRPr="00501E60">
        <w:rPr>
          <w:rFonts w:ascii="Lucida Console" w:eastAsia="Times New Roman" w:hAnsi="Lucida Console" w:cs="Courier New"/>
          <w:color w:val="0000FF"/>
          <w:sz w:val="20"/>
          <w:szCs w:val="20"/>
          <w:lang w:eastAsia="en-IN"/>
        </w:rPr>
        <w:t>kmeans</w:t>
      </w:r>
      <w:proofErr w:type="spellEnd"/>
      <w:r w:rsidRPr="00501E60">
        <w:rPr>
          <w:rFonts w:ascii="Lucida Console" w:eastAsia="Times New Roman" w:hAnsi="Lucida Console" w:cs="Courier New"/>
          <w:color w:val="0000FF"/>
          <w:sz w:val="20"/>
          <w:szCs w:val="20"/>
          <w:lang w:eastAsia="en-IN"/>
        </w:rPr>
        <w:t>(</w:t>
      </w:r>
      <w:proofErr w:type="gramEnd"/>
      <w:r w:rsidRPr="00501E60">
        <w:rPr>
          <w:rFonts w:ascii="Lucida Console" w:eastAsia="Times New Roman" w:hAnsi="Lucida Console" w:cs="Courier New"/>
          <w:color w:val="0000FF"/>
          <w:sz w:val="20"/>
          <w:szCs w:val="20"/>
          <w:lang w:eastAsia="en-IN"/>
        </w:rPr>
        <w:t xml:space="preserve">test, 2, </w:t>
      </w:r>
      <w:proofErr w:type="spellStart"/>
      <w:r w:rsidRPr="00501E60">
        <w:rPr>
          <w:rFonts w:ascii="Lucida Console" w:eastAsia="Times New Roman" w:hAnsi="Lucida Console" w:cs="Courier New"/>
          <w:color w:val="0000FF"/>
          <w:sz w:val="20"/>
          <w:szCs w:val="20"/>
          <w:lang w:eastAsia="en-IN"/>
        </w:rPr>
        <w:t>nstart</w:t>
      </w:r>
      <w:proofErr w:type="spellEnd"/>
      <w:r w:rsidRPr="00501E60">
        <w:rPr>
          <w:rFonts w:ascii="Lucida Console" w:eastAsia="Times New Roman" w:hAnsi="Lucida Console" w:cs="Courier New"/>
          <w:color w:val="0000FF"/>
          <w:sz w:val="20"/>
          <w:szCs w:val="20"/>
          <w:lang w:eastAsia="en-IN"/>
        </w:rPr>
        <w:t>=100)</w:t>
      </w:r>
    </w:p>
    <w:p w:rsidR="00866728" w:rsidRPr="00501E60"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501E60">
        <w:rPr>
          <w:rFonts w:ascii="Lucida Console" w:eastAsia="Times New Roman" w:hAnsi="Lucida Console" w:cs="Courier New"/>
          <w:color w:val="0000FF"/>
          <w:sz w:val="20"/>
          <w:szCs w:val="20"/>
          <w:lang w:eastAsia="en-IN"/>
        </w:rPr>
        <w:t>&gt; table(</w:t>
      </w:r>
      <w:proofErr w:type="spellStart"/>
      <w:r w:rsidRPr="00501E60">
        <w:rPr>
          <w:rFonts w:ascii="Lucida Console" w:eastAsia="Times New Roman" w:hAnsi="Lucida Console" w:cs="Courier New"/>
          <w:color w:val="0000FF"/>
          <w:sz w:val="20"/>
          <w:szCs w:val="20"/>
          <w:lang w:eastAsia="en-IN"/>
        </w:rPr>
        <w:t>test$</w:t>
      </w:r>
      <w:proofErr w:type="gramStart"/>
      <w:r w:rsidRPr="00501E60">
        <w:rPr>
          <w:rFonts w:ascii="Lucida Console" w:eastAsia="Times New Roman" w:hAnsi="Lucida Console" w:cs="Courier New"/>
          <w:color w:val="0000FF"/>
          <w:sz w:val="20"/>
          <w:szCs w:val="20"/>
          <w:lang w:eastAsia="en-IN"/>
        </w:rPr>
        <w:t>class,km</w:t>
      </w:r>
      <w:proofErr w:type="gramEnd"/>
      <w:r w:rsidRPr="00501E60">
        <w:rPr>
          <w:rFonts w:ascii="Lucida Console" w:eastAsia="Times New Roman" w:hAnsi="Lucida Console" w:cs="Courier New"/>
          <w:color w:val="0000FF"/>
          <w:sz w:val="20"/>
          <w:szCs w:val="20"/>
          <w:lang w:eastAsia="en-IN"/>
        </w:rPr>
        <w:t>$cluster</w:t>
      </w:r>
      <w:proofErr w:type="spellEnd"/>
      <w:r w:rsidRPr="00501E60">
        <w:rPr>
          <w:rFonts w:ascii="Lucida Console" w:eastAsia="Times New Roman" w:hAnsi="Lucida Console" w:cs="Courier New"/>
          <w:color w:val="0000FF"/>
          <w:sz w:val="20"/>
          <w:szCs w:val="20"/>
          <w:lang w:eastAsia="en-IN"/>
        </w:rPr>
        <w:t>)</w:t>
      </w:r>
    </w:p>
    <w:p w:rsidR="00866728" w:rsidRDefault="00866728" w:rsidP="00866728">
      <w:r>
        <w:t>#Error rate 34%</w:t>
      </w:r>
    </w:p>
    <w:p w:rsidR="00866728" w:rsidRDefault="00866728" w:rsidP="00866728">
      <w:r>
        <w:t>#K=3</w:t>
      </w:r>
    </w:p>
    <w:p w:rsidR="00866728" w:rsidRDefault="00866728" w:rsidP="00866728">
      <w:r>
        <w:t>#Training</w:t>
      </w:r>
    </w:p>
    <w:p w:rsidR="00866728" w:rsidRPr="00501E60"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501E60">
        <w:rPr>
          <w:rFonts w:ascii="Lucida Console" w:eastAsia="Times New Roman" w:hAnsi="Lucida Console" w:cs="Courier New"/>
          <w:color w:val="0000FF"/>
          <w:sz w:val="20"/>
          <w:szCs w:val="20"/>
          <w:lang w:eastAsia="en-IN"/>
        </w:rPr>
        <w:t xml:space="preserve">&gt; km = </w:t>
      </w:r>
      <w:proofErr w:type="spellStart"/>
      <w:proofErr w:type="gramStart"/>
      <w:r w:rsidRPr="00501E60">
        <w:rPr>
          <w:rFonts w:ascii="Lucida Console" w:eastAsia="Times New Roman" w:hAnsi="Lucida Console" w:cs="Courier New"/>
          <w:color w:val="0000FF"/>
          <w:sz w:val="20"/>
          <w:szCs w:val="20"/>
          <w:lang w:eastAsia="en-IN"/>
        </w:rPr>
        <w:t>kmeans</w:t>
      </w:r>
      <w:proofErr w:type="spellEnd"/>
      <w:r w:rsidRPr="00501E60">
        <w:rPr>
          <w:rFonts w:ascii="Lucida Console" w:eastAsia="Times New Roman" w:hAnsi="Lucida Console" w:cs="Courier New"/>
          <w:color w:val="0000FF"/>
          <w:sz w:val="20"/>
          <w:szCs w:val="20"/>
          <w:lang w:eastAsia="en-IN"/>
        </w:rPr>
        <w:t>(</w:t>
      </w:r>
      <w:proofErr w:type="gramEnd"/>
      <w:r w:rsidRPr="00501E60">
        <w:rPr>
          <w:rFonts w:ascii="Lucida Console" w:eastAsia="Times New Roman" w:hAnsi="Lucida Console" w:cs="Courier New"/>
          <w:color w:val="0000FF"/>
          <w:sz w:val="20"/>
          <w:szCs w:val="20"/>
          <w:lang w:eastAsia="en-IN"/>
        </w:rPr>
        <w:t xml:space="preserve">train, 3, </w:t>
      </w:r>
      <w:proofErr w:type="spellStart"/>
      <w:r w:rsidRPr="00501E60">
        <w:rPr>
          <w:rFonts w:ascii="Lucida Console" w:eastAsia="Times New Roman" w:hAnsi="Lucida Console" w:cs="Courier New"/>
          <w:color w:val="0000FF"/>
          <w:sz w:val="20"/>
          <w:szCs w:val="20"/>
          <w:lang w:eastAsia="en-IN"/>
        </w:rPr>
        <w:t>nstart</w:t>
      </w:r>
      <w:proofErr w:type="spellEnd"/>
      <w:r w:rsidRPr="00501E60">
        <w:rPr>
          <w:rFonts w:ascii="Lucida Console" w:eastAsia="Times New Roman" w:hAnsi="Lucida Console" w:cs="Courier New"/>
          <w:color w:val="0000FF"/>
          <w:sz w:val="20"/>
          <w:szCs w:val="20"/>
          <w:lang w:eastAsia="en-IN"/>
        </w:rPr>
        <w:t>=100)</w:t>
      </w:r>
    </w:p>
    <w:p w:rsidR="00866728" w:rsidRPr="00501E60"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501E60">
        <w:rPr>
          <w:rFonts w:ascii="Lucida Console" w:eastAsia="Times New Roman" w:hAnsi="Lucida Console" w:cs="Courier New"/>
          <w:color w:val="0000FF"/>
          <w:sz w:val="20"/>
          <w:szCs w:val="20"/>
          <w:lang w:eastAsia="en-IN"/>
        </w:rPr>
        <w:t>&gt; table(</w:t>
      </w:r>
      <w:proofErr w:type="spellStart"/>
      <w:r w:rsidRPr="00501E60">
        <w:rPr>
          <w:rFonts w:ascii="Lucida Console" w:eastAsia="Times New Roman" w:hAnsi="Lucida Console" w:cs="Courier New"/>
          <w:color w:val="0000FF"/>
          <w:sz w:val="20"/>
          <w:szCs w:val="20"/>
          <w:lang w:eastAsia="en-IN"/>
        </w:rPr>
        <w:t>train$</w:t>
      </w:r>
      <w:proofErr w:type="gramStart"/>
      <w:r w:rsidRPr="00501E60">
        <w:rPr>
          <w:rFonts w:ascii="Lucida Console" w:eastAsia="Times New Roman" w:hAnsi="Lucida Console" w:cs="Courier New"/>
          <w:color w:val="0000FF"/>
          <w:sz w:val="20"/>
          <w:szCs w:val="20"/>
          <w:lang w:eastAsia="en-IN"/>
        </w:rPr>
        <w:t>class,km</w:t>
      </w:r>
      <w:proofErr w:type="gramEnd"/>
      <w:r w:rsidRPr="00501E60">
        <w:rPr>
          <w:rFonts w:ascii="Lucida Console" w:eastAsia="Times New Roman" w:hAnsi="Lucida Console" w:cs="Courier New"/>
          <w:color w:val="0000FF"/>
          <w:sz w:val="20"/>
          <w:szCs w:val="20"/>
          <w:lang w:eastAsia="en-IN"/>
        </w:rPr>
        <w:t>$cluster</w:t>
      </w:r>
      <w:proofErr w:type="spellEnd"/>
      <w:r w:rsidRPr="00501E60">
        <w:rPr>
          <w:rFonts w:ascii="Lucida Console" w:eastAsia="Times New Roman" w:hAnsi="Lucida Console" w:cs="Courier New"/>
          <w:color w:val="0000FF"/>
          <w:sz w:val="20"/>
          <w:szCs w:val="20"/>
          <w:lang w:eastAsia="en-IN"/>
        </w:rPr>
        <w:t>)</w:t>
      </w:r>
    </w:p>
    <w:p w:rsidR="00866728" w:rsidRDefault="00866728" w:rsidP="00866728">
      <w:r>
        <w:t>#Error rate 62%</w:t>
      </w:r>
    </w:p>
    <w:p w:rsidR="00866728" w:rsidRDefault="00866728" w:rsidP="00866728">
      <w:r>
        <w:t>#Testing</w:t>
      </w:r>
    </w:p>
    <w:p w:rsidR="00866728" w:rsidRPr="00501E60"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501E60">
        <w:rPr>
          <w:rFonts w:ascii="Lucida Console" w:eastAsia="Times New Roman" w:hAnsi="Lucida Console" w:cs="Courier New"/>
          <w:color w:val="0000FF"/>
          <w:sz w:val="20"/>
          <w:szCs w:val="20"/>
          <w:lang w:eastAsia="en-IN"/>
        </w:rPr>
        <w:t xml:space="preserve">&gt; km = </w:t>
      </w:r>
      <w:proofErr w:type="spellStart"/>
      <w:proofErr w:type="gramStart"/>
      <w:r w:rsidRPr="00501E60">
        <w:rPr>
          <w:rFonts w:ascii="Lucida Console" w:eastAsia="Times New Roman" w:hAnsi="Lucida Console" w:cs="Courier New"/>
          <w:color w:val="0000FF"/>
          <w:sz w:val="20"/>
          <w:szCs w:val="20"/>
          <w:lang w:eastAsia="en-IN"/>
        </w:rPr>
        <w:t>kmeans</w:t>
      </w:r>
      <w:proofErr w:type="spellEnd"/>
      <w:r w:rsidRPr="00501E60">
        <w:rPr>
          <w:rFonts w:ascii="Lucida Console" w:eastAsia="Times New Roman" w:hAnsi="Lucida Console" w:cs="Courier New"/>
          <w:color w:val="0000FF"/>
          <w:sz w:val="20"/>
          <w:szCs w:val="20"/>
          <w:lang w:eastAsia="en-IN"/>
        </w:rPr>
        <w:t>(</w:t>
      </w:r>
      <w:proofErr w:type="gramEnd"/>
      <w:r w:rsidRPr="00501E60">
        <w:rPr>
          <w:rFonts w:ascii="Lucida Console" w:eastAsia="Times New Roman" w:hAnsi="Lucida Console" w:cs="Courier New"/>
          <w:color w:val="0000FF"/>
          <w:sz w:val="20"/>
          <w:szCs w:val="20"/>
          <w:lang w:eastAsia="en-IN"/>
        </w:rPr>
        <w:t xml:space="preserve">test, 3, </w:t>
      </w:r>
      <w:proofErr w:type="spellStart"/>
      <w:r w:rsidRPr="00501E60">
        <w:rPr>
          <w:rFonts w:ascii="Lucida Console" w:eastAsia="Times New Roman" w:hAnsi="Lucida Console" w:cs="Courier New"/>
          <w:color w:val="0000FF"/>
          <w:sz w:val="20"/>
          <w:szCs w:val="20"/>
          <w:lang w:eastAsia="en-IN"/>
        </w:rPr>
        <w:t>nstart</w:t>
      </w:r>
      <w:proofErr w:type="spellEnd"/>
      <w:r w:rsidRPr="00501E60">
        <w:rPr>
          <w:rFonts w:ascii="Lucida Console" w:eastAsia="Times New Roman" w:hAnsi="Lucida Console" w:cs="Courier New"/>
          <w:color w:val="0000FF"/>
          <w:sz w:val="20"/>
          <w:szCs w:val="20"/>
          <w:lang w:eastAsia="en-IN"/>
        </w:rPr>
        <w:t>=100)</w:t>
      </w:r>
    </w:p>
    <w:p w:rsidR="00866728" w:rsidRPr="00501E60"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501E60">
        <w:rPr>
          <w:rFonts w:ascii="Lucida Console" w:eastAsia="Times New Roman" w:hAnsi="Lucida Console" w:cs="Courier New"/>
          <w:color w:val="0000FF"/>
          <w:sz w:val="20"/>
          <w:szCs w:val="20"/>
          <w:lang w:eastAsia="en-IN"/>
        </w:rPr>
        <w:t>&gt; table(</w:t>
      </w:r>
      <w:proofErr w:type="spellStart"/>
      <w:r w:rsidRPr="00501E60">
        <w:rPr>
          <w:rFonts w:ascii="Lucida Console" w:eastAsia="Times New Roman" w:hAnsi="Lucida Console" w:cs="Courier New"/>
          <w:color w:val="0000FF"/>
          <w:sz w:val="20"/>
          <w:szCs w:val="20"/>
          <w:lang w:eastAsia="en-IN"/>
        </w:rPr>
        <w:t>test$</w:t>
      </w:r>
      <w:proofErr w:type="gramStart"/>
      <w:r w:rsidRPr="00501E60">
        <w:rPr>
          <w:rFonts w:ascii="Lucida Console" w:eastAsia="Times New Roman" w:hAnsi="Lucida Console" w:cs="Courier New"/>
          <w:color w:val="0000FF"/>
          <w:sz w:val="20"/>
          <w:szCs w:val="20"/>
          <w:lang w:eastAsia="en-IN"/>
        </w:rPr>
        <w:t>class,km</w:t>
      </w:r>
      <w:proofErr w:type="gramEnd"/>
      <w:r w:rsidRPr="00501E60">
        <w:rPr>
          <w:rFonts w:ascii="Lucida Console" w:eastAsia="Times New Roman" w:hAnsi="Lucida Console" w:cs="Courier New"/>
          <w:color w:val="0000FF"/>
          <w:sz w:val="20"/>
          <w:szCs w:val="20"/>
          <w:lang w:eastAsia="en-IN"/>
        </w:rPr>
        <w:t>$cluster</w:t>
      </w:r>
      <w:proofErr w:type="spellEnd"/>
      <w:r w:rsidRPr="00501E60">
        <w:rPr>
          <w:rFonts w:ascii="Lucida Console" w:eastAsia="Times New Roman" w:hAnsi="Lucida Console" w:cs="Courier New"/>
          <w:color w:val="0000FF"/>
          <w:sz w:val="20"/>
          <w:szCs w:val="20"/>
          <w:lang w:eastAsia="en-IN"/>
        </w:rPr>
        <w:t>)</w:t>
      </w:r>
    </w:p>
    <w:p w:rsidR="00866728" w:rsidRPr="00501E60"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501E60">
        <w:rPr>
          <w:rFonts w:ascii="Lucida Console" w:eastAsia="Times New Roman" w:hAnsi="Lucida Console" w:cs="Courier New"/>
          <w:color w:val="000000"/>
          <w:sz w:val="20"/>
          <w:szCs w:val="20"/>
          <w:lang w:eastAsia="en-IN"/>
        </w:rPr>
        <w:t xml:space="preserve">   </w:t>
      </w:r>
    </w:p>
    <w:p w:rsidR="00866728" w:rsidRDefault="00866728" w:rsidP="00866728">
      <w:r>
        <w:t>#Error rate 68%</w:t>
      </w:r>
    </w:p>
    <w:p w:rsidR="00866728" w:rsidRDefault="00866728" w:rsidP="00866728">
      <w:r>
        <w:t>#K=4</w:t>
      </w:r>
    </w:p>
    <w:p w:rsidR="00866728" w:rsidRPr="00501E60"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501E60">
        <w:rPr>
          <w:rFonts w:ascii="Lucida Console" w:eastAsia="Times New Roman" w:hAnsi="Lucida Console" w:cs="Courier New"/>
          <w:color w:val="0000FF"/>
          <w:sz w:val="20"/>
          <w:szCs w:val="20"/>
          <w:lang w:eastAsia="en-IN"/>
        </w:rPr>
        <w:t xml:space="preserve">&gt; km = </w:t>
      </w:r>
      <w:proofErr w:type="spellStart"/>
      <w:proofErr w:type="gramStart"/>
      <w:r w:rsidRPr="00501E60">
        <w:rPr>
          <w:rFonts w:ascii="Lucida Console" w:eastAsia="Times New Roman" w:hAnsi="Lucida Console" w:cs="Courier New"/>
          <w:color w:val="0000FF"/>
          <w:sz w:val="20"/>
          <w:szCs w:val="20"/>
          <w:lang w:eastAsia="en-IN"/>
        </w:rPr>
        <w:t>kmeans</w:t>
      </w:r>
      <w:proofErr w:type="spellEnd"/>
      <w:r w:rsidRPr="00501E60">
        <w:rPr>
          <w:rFonts w:ascii="Lucida Console" w:eastAsia="Times New Roman" w:hAnsi="Lucida Console" w:cs="Courier New"/>
          <w:color w:val="0000FF"/>
          <w:sz w:val="20"/>
          <w:szCs w:val="20"/>
          <w:lang w:eastAsia="en-IN"/>
        </w:rPr>
        <w:t>(</w:t>
      </w:r>
      <w:proofErr w:type="gramEnd"/>
      <w:r w:rsidRPr="00501E60">
        <w:rPr>
          <w:rFonts w:ascii="Lucida Console" w:eastAsia="Times New Roman" w:hAnsi="Lucida Console" w:cs="Courier New"/>
          <w:color w:val="0000FF"/>
          <w:sz w:val="20"/>
          <w:szCs w:val="20"/>
          <w:lang w:eastAsia="en-IN"/>
        </w:rPr>
        <w:t xml:space="preserve">train, 4, </w:t>
      </w:r>
      <w:proofErr w:type="spellStart"/>
      <w:r w:rsidRPr="00501E60">
        <w:rPr>
          <w:rFonts w:ascii="Lucida Console" w:eastAsia="Times New Roman" w:hAnsi="Lucida Console" w:cs="Courier New"/>
          <w:color w:val="0000FF"/>
          <w:sz w:val="20"/>
          <w:szCs w:val="20"/>
          <w:lang w:eastAsia="en-IN"/>
        </w:rPr>
        <w:t>nstart</w:t>
      </w:r>
      <w:proofErr w:type="spellEnd"/>
      <w:r w:rsidRPr="00501E60">
        <w:rPr>
          <w:rFonts w:ascii="Lucida Console" w:eastAsia="Times New Roman" w:hAnsi="Lucida Console" w:cs="Courier New"/>
          <w:color w:val="0000FF"/>
          <w:sz w:val="20"/>
          <w:szCs w:val="20"/>
          <w:lang w:eastAsia="en-IN"/>
        </w:rPr>
        <w:t>=100)</w:t>
      </w:r>
    </w:p>
    <w:p w:rsidR="00866728" w:rsidRPr="00501E60"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501E60">
        <w:rPr>
          <w:rFonts w:ascii="Lucida Console" w:eastAsia="Times New Roman" w:hAnsi="Lucida Console" w:cs="Courier New"/>
          <w:color w:val="0000FF"/>
          <w:sz w:val="20"/>
          <w:szCs w:val="20"/>
          <w:lang w:eastAsia="en-IN"/>
        </w:rPr>
        <w:lastRenderedPageBreak/>
        <w:t>&gt; table(</w:t>
      </w:r>
      <w:proofErr w:type="spellStart"/>
      <w:r w:rsidRPr="00501E60">
        <w:rPr>
          <w:rFonts w:ascii="Lucida Console" w:eastAsia="Times New Roman" w:hAnsi="Lucida Console" w:cs="Courier New"/>
          <w:color w:val="0000FF"/>
          <w:sz w:val="20"/>
          <w:szCs w:val="20"/>
          <w:lang w:eastAsia="en-IN"/>
        </w:rPr>
        <w:t>train$</w:t>
      </w:r>
      <w:proofErr w:type="gramStart"/>
      <w:r w:rsidRPr="00501E60">
        <w:rPr>
          <w:rFonts w:ascii="Lucida Console" w:eastAsia="Times New Roman" w:hAnsi="Lucida Console" w:cs="Courier New"/>
          <w:color w:val="0000FF"/>
          <w:sz w:val="20"/>
          <w:szCs w:val="20"/>
          <w:lang w:eastAsia="en-IN"/>
        </w:rPr>
        <w:t>class,km</w:t>
      </w:r>
      <w:proofErr w:type="gramEnd"/>
      <w:r w:rsidRPr="00501E60">
        <w:rPr>
          <w:rFonts w:ascii="Lucida Console" w:eastAsia="Times New Roman" w:hAnsi="Lucida Console" w:cs="Courier New"/>
          <w:color w:val="0000FF"/>
          <w:sz w:val="20"/>
          <w:szCs w:val="20"/>
          <w:lang w:eastAsia="en-IN"/>
        </w:rPr>
        <w:t>$cluster</w:t>
      </w:r>
      <w:proofErr w:type="spellEnd"/>
      <w:r w:rsidRPr="00501E60">
        <w:rPr>
          <w:rFonts w:ascii="Lucida Console" w:eastAsia="Times New Roman" w:hAnsi="Lucida Console" w:cs="Courier New"/>
          <w:color w:val="0000FF"/>
          <w:sz w:val="20"/>
          <w:szCs w:val="20"/>
          <w:lang w:eastAsia="en-IN"/>
        </w:rPr>
        <w:t>)</w:t>
      </w:r>
    </w:p>
    <w:p w:rsidR="00866728" w:rsidRDefault="00866728" w:rsidP="00866728">
      <w:r>
        <w:t>#Error rate 77%</w:t>
      </w:r>
    </w:p>
    <w:p w:rsidR="00866728" w:rsidRDefault="00866728" w:rsidP="00866728">
      <w:r>
        <w:t>#Testing</w:t>
      </w:r>
    </w:p>
    <w:p w:rsidR="00866728" w:rsidRPr="00501E60"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501E60">
        <w:rPr>
          <w:rFonts w:ascii="Lucida Console" w:eastAsia="Times New Roman" w:hAnsi="Lucida Console" w:cs="Courier New"/>
          <w:color w:val="0000FF"/>
          <w:sz w:val="20"/>
          <w:szCs w:val="20"/>
          <w:lang w:eastAsia="en-IN"/>
        </w:rPr>
        <w:t xml:space="preserve">&gt; km = </w:t>
      </w:r>
      <w:proofErr w:type="spellStart"/>
      <w:proofErr w:type="gramStart"/>
      <w:r w:rsidRPr="00501E60">
        <w:rPr>
          <w:rFonts w:ascii="Lucida Console" w:eastAsia="Times New Roman" w:hAnsi="Lucida Console" w:cs="Courier New"/>
          <w:color w:val="0000FF"/>
          <w:sz w:val="20"/>
          <w:szCs w:val="20"/>
          <w:lang w:eastAsia="en-IN"/>
        </w:rPr>
        <w:t>kmeans</w:t>
      </w:r>
      <w:proofErr w:type="spellEnd"/>
      <w:r w:rsidRPr="00501E60">
        <w:rPr>
          <w:rFonts w:ascii="Lucida Console" w:eastAsia="Times New Roman" w:hAnsi="Lucida Console" w:cs="Courier New"/>
          <w:color w:val="0000FF"/>
          <w:sz w:val="20"/>
          <w:szCs w:val="20"/>
          <w:lang w:eastAsia="en-IN"/>
        </w:rPr>
        <w:t>(</w:t>
      </w:r>
      <w:proofErr w:type="gramEnd"/>
      <w:r w:rsidRPr="00501E60">
        <w:rPr>
          <w:rFonts w:ascii="Lucida Console" w:eastAsia="Times New Roman" w:hAnsi="Lucida Console" w:cs="Courier New"/>
          <w:color w:val="0000FF"/>
          <w:sz w:val="20"/>
          <w:szCs w:val="20"/>
          <w:lang w:eastAsia="en-IN"/>
        </w:rPr>
        <w:t xml:space="preserve">test, 4, </w:t>
      </w:r>
      <w:proofErr w:type="spellStart"/>
      <w:r w:rsidRPr="00501E60">
        <w:rPr>
          <w:rFonts w:ascii="Lucida Console" w:eastAsia="Times New Roman" w:hAnsi="Lucida Console" w:cs="Courier New"/>
          <w:color w:val="0000FF"/>
          <w:sz w:val="20"/>
          <w:szCs w:val="20"/>
          <w:lang w:eastAsia="en-IN"/>
        </w:rPr>
        <w:t>nstart</w:t>
      </w:r>
      <w:proofErr w:type="spellEnd"/>
      <w:r w:rsidRPr="00501E60">
        <w:rPr>
          <w:rFonts w:ascii="Lucida Console" w:eastAsia="Times New Roman" w:hAnsi="Lucida Console" w:cs="Courier New"/>
          <w:color w:val="0000FF"/>
          <w:sz w:val="20"/>
          <w:szCs w:val="20"/>
          <w:lang w:eastAsia="en-IN"/>
        </w:rPr>
        <w:t>=100)</w:t>
      </w:r>
    </w:p>
    <w:p w:rsidR="00866728" w:rsidRPr="00501E60"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501E60">
        <w:rPr>
          <w:rFonts w:ascii="Lucida Console" w:eastAsia="Times New Roman" w:hAnsi="Lucida Console" w:cs="Courier New"/>
          <w:color w:val="0000FF"/>
          <w:sz w:val="20"/>
          <w:szCs w:val="20"/>
          <w:lang w:eastAsia="en-IN"/>
        </w:rPr>
        <w:t>&gt; table(</w:t>
      </w:r>
      <w:proofErr w:type="spellStart"/>
      <w:r w:rsidRPr="00501E60">
        <w:rPr>
          <w:rFonts w:ascii="Lucida Console" w:eastAsia="Times New Roman" w:hAnsi="Lucida Console" w:cs="Courier New"/>
          <w:color w:val="0000FF"/>
          <w:sz w:val="20"/>
          <w:szCs w:val="20"/>
          <w:lang w:eastAsia="en-IN"/>
        </w:rPr>
        <w:t>test$</w:t>
      </w:r>
      <w:proofErr w:type="gramStart"/>
      <w:r w:rsidRPr="00501E60">
        <w:rPr>
          <w:rFonts w:ascii="Lucida Console" w:eastAsia="Times New Roman" w:hAnsi="Lucida Console" w:cs="Courier New"/>
          <w:color w:val="0000FF"/>
          <w:sz w:val="20"/>
          <w:szCs w:val="20"/>
          <w:lang w:eastAsia="en-IN"/>
        </w:rPr>
        <w:t>class,km</w:t>
      </w:r>
      <w:proofErr w:type="gramEnd"/>
      <w:r w:rsidRPr="00501E60">
        <w:rPr>
          <w:rFonts w:ascii="Lucida Console" w:eastAsia="Times New Roman" w:hAnsi="Lucida Console" w:cs="Courier New"/>
          <w:color w:val="0000FF"/>
          <w:sz w:val="20"/>
          <w:szCs w:val="20"/>
          <w:lang w:eastAsia="en-IN"/>
        </w:rPr>
        <w:t>$cluster</w:t>
      </w:r>
      <w:proofErr w:type="spellEnd"/>
      <w:r w:rsidRPr="00501E60">
        <w:rPr>
          <w:rFonts w:ascii="Lucida Console" w:eastAsia="Times New Roman" w:hAnsi="Lucida Console" w:cs="Courier New"/>
          <w:color w:val="0000FF"/>
          <w:sz w:val="20"/>
          <w:szCs w:val="20"/>
          <w:lang w:eastAsia="en-IN"/>
        </w:rPr>
        <w:t>)</w:t>
      </w:r>
    </w:p>
    <w:p w:rsidR="00866728" w:rsidRDefault="00866728" w:rsidP="00866728">
      <w:r>
        <w:t>#Error rate 92%</w:t>
      </w:r>
    </w:p>
    <w:p w:rsidR="00866728" w:rsidRDefault="00866728" w:rsidP="00866728">
      <w:r>
        <w:t>#K=5</w:t>
      </w:r>
    </w:p>
    <w:p w:rsidR="00866728" w:rsidRDefault="00866728" w:rsidP="00866728">
      <w:r>
        <w:t>#Training</w:t>
      </w:r>
    </w:p>
    <w:p w:rsidR="00866728" w:rsidRPr="00501E60"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501E60">
        <w:rPr>
          <w:rFonts w:ascii="Lucida Console" w:eastAsia="Times New Roman" w:hAnsi="Lucida Console" w:cs="Courier New"/>
          <w:color w:val="0000FF"/>
          <w:sz w:val="20"/>
          <w:szCs w:val="20"/>
          <w:lang w:eastAsia="en-IN"/>
        </w:rPr>
        <w:t xml:space="preserve">&gt; km = </w:t>
      </w:r>
      <w:proofErr w:type="spellStart"/>
      <w:proofErr w:type="gramStart"/>
      <w:r w:rsidRPr="00501E60">
        <w:rPr>
          <w:rFonts w:ascii="Lucida Console" w:eastAsia="Times New Roman" w:hAnsi="Lucida Console" w:cs="Courier New"/>
          <w:color w:val="0000FF"/>
          <w:sz w:val="20"/>
          <w:szCs w:val="20"/>
          <w:lang w:eastAsia="en-IN"/>
        </w:rPr>
        <w:t>kmeans</w:t>
      </w:r>
      <w:proofErr w:type="spellEnd"/>
      <w:r w:rsidRPr="00501E60">
        <w:rPr>
          <w:rFonts w:ascii="Lucida Console" w:eastAsia="Times New Roman" w:hAnsi="Lucida Console" w:cs="Courier New"/>
          <w:color w:val="0000FF"/>
          <w:sz w:val="20"/>
          <w:szCs w:val="20"/>
          <w:lang w:eastAsia="en-IN"/>
        </w:rPr>
        <w:t>(</w:t>
      </w:r>
      <w:proofErr w:type="gramEnd"/>
      <w:r w:rsidRPr="00501E60">
        <w:rPr>
          <w:rFonts w:ascii="Lucida Console" w:eastAsia="Times New Roman" w:hAnsi="Lucida Console" w:cs="Courier New"/>
          <w:color w:val="0000FF"/>
          <w:sz w:val="20"/>
          <w:szCs w:val="20"/>
          <w:lang w:eastAsia="en-IN"/>
        </w:rPr>
        <w:t xml:space="preserve">train, 5, </w:t>
      </w:r>
      <w:proofErr w:type="spellStart"/>
      <w:r w:rsidRPr="00501E60">
        <w:rPr>
          <w:rFonts w:ascii="Lucida Console" w:eastAsia="Times New Roman" w:hAnsi="Lucida Console" w:cs="Courier New"/>
          <w:color w:val="0000FF"/>
          <w:sz w:val="20"/>
          <w:szCs w:val="20"/>
          <w:lang w:eastAsia="en-IN"/>
        </w:rPr>
        <w:t>nstart</w:t>
      </w:r>
      <w:proofErr w:type="spellEnd"/>
      <w:r w:rsidRPr="00501E60">
        <w:rPr>
          <w:rFonts w:ascii="Lucida Console" w:eastAsia="Times New Roman" w:hAnsi="Lucida Console" w:cs="Courier New"/>
          <w:color w:val="0000FF"/>
          <w:sz w:val="20"/>
          <w:szCs w:val="20"/>
          <w:lang w:eastAsia="en-IN"/>
        </w:rPr>
        <w:t>=100)</w:t>
      </w:r>
    </w:p>
    <w:p w:rsidR="00866728" w:rsidRPr="00501E60"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501E60">
        <w:rPr>
          <w:rFonts w:ascii="Lucida Console" w:eastAsia="Times New Roman" w:hAnsi="Lucida Console" w:cs="Courier New"/>
          <w:color w:val="0000FF"/>
          <w:sz w:val="20"/>
          <w:szCs w:val="20"/>
          <w:lang w:eastAsia="en-IN"/>
        </w:rPr>
        <w:t>&gt; table(</w:t>
      </w:r>
      <w:proofErr w:type="spellStart"/>
      <w:r w:rsidRPr="00501E60">
        <w:rPr>
          <w:rFonts w:ascii="Lucida Console" w:eastAsia="Times New Roman" w:hAnsi="Lucida Console" w:cs="Courier New"/>
          <w:color w:val="0000FF"/>
          <w:sz w:val="20"/>
          <w:szCs w:val="20"/>
          <w:lang w:eastAsia="en-IN"/>
        </w:rPr>
        <w:t>train$</w:t>
      </w:r>
      <w:proofErr w:type="gramStart"/>
      <w:r w:rsidRPr="00501E60">
        <w:rPr>
          <w:rFonts w:ascii="Lucida Console" w:eastAsia="Times New Roman" w:hAnsi="Lucida Console" w:cs="Courier New"/>
          <w:color w:val="0000FF"/>
          <w:sz w:val="20"/>
          <w:szCs w:val="20"/>
          <w:lang w:eastAsia="en-IN"/>
        </w:rPr>
        <w:t>class,km</w:t>
      </w:r>
      <w:proofErr w:type="gramEnd"/>
      <w:r w:rsidRPr="00501E60">
        <w:rPr>
          <w:rFonts w:ascii="Lucida Console" w:eastAsia="Times New Roman" w:hAnsi="Lucida Console" w:cs="Courier New"/>
          <w:color w:val="0000FF"/>
          <w:sz w:val="20"/>
          <w:szCs w:val="20"/>
          <w:lang w:eastAsia="en-IN"/>
        </w:rPr>
        <w:t>$cluster</w:t>
      </w:r>
      <w:proofErr w:type="spellEnd"/>
      <w:r w:rsidRPr="00501E60">
        <w:rPr>
          <w:rFonts w:ascii="Lucida Console" w:eastAsia="Times New Roman" w:hAnsi="Lucida Console" w:cs="Courier New"/>
          <w:color w:val="0000FF"/>
          <w:sz w:val="20"/>
          <w:szCs w:val="20"/>
          <w:lang w:eastAsia="en-IN"/>
        </w:rPr>
        <w:t>)</w:t>
      </w:r>
    </w:p>
    <w:p w:rsidR="00866728" w:rsidRDefault="00866728" w:rsidP="00866728">
      <w:r>
        <w:t>#Error rate 97%</w:t>
      </w:r>
    </w:p>
    <w:p w:rsidR="00866728" w:rsidRDefault="00866728" w:rsidP="00866728">
      <w:r>
        <w:t>#Testing</w:t>
      </w:r>
    </w:p>
    <w:p w:rsidR="00866728" w:rsidRPr="00501E60"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501E60">
        <w:rPr>
          <w:rFonts w:ascii="Lucida Console" w:eastAsia="Times New Roman" w:hAnsi="Lucida Console" w:cs="Courier New"/>
          <w:color w:val="0000FF"/>
          <w:sz w:val="20"/>
          <w:szCs w:val="20"/>
          <w:lang w:eastAsia="en-IN"/>
        </w:rPr>
        <w:t xml:space="preserve">&gt; km = </w:t>
      </w:r>
      <w:proofErr w:type="spellStart"/>
      <w:proofErr w:type="gramStart"/>
      <w:r w:rsidRPr="00501E60">
        <w:rPr>
          <w:rFonts w:ascii="Lucida Console" w:eastAsia="Times New Roman" w:hAnsi="Lucida Console" w:cs="Courier New"/>
          <w:color w:val="0000FF"/>
          <w:sz w:val="20"/>
          <w:szCs w:val="20"/>
          <w:lang w:eastAsia="en-IN"/>
        </w:rPr>
        <w:t>kmeans</w:t>
      </w:r>
      <w:proofErr w:type="spellEnd"/>
      <w:r w:rsidRPr="00501E60">
        <w:rPr>
          <w:rFonts w:ascii="Lucida Console" w:eastAsia="Times New Roman" w:hAnsi="Lucida Console" w:cs="Courier New"/>
          <w:color w:val="0000FF"/>
          <w:sz w:val="20"/>
          <w:szCs w:val="20"/>
          <w:lang w:eastAsia="en-IN"/>
        </w:rPr>
        <w:t>(</w:t>
      </w:r>
      <w:proofErr w:type="gramEnd"/>
      <w:r w:rsidRPr="00501E60">
        <w:rPr>
          <w:rFonts w:ascii="Lucida Console" w:eastAsia="Times New Roman" w:hAnsi="Lucida Console" w:cs="Courier New"/>
          <w:color w:val="0000FF"/>
          <w:sz w:val="20"/>
          <w:szCs w:val="20"/>
          <w:lang w:eastAsia="en-IN"/>
        </w:rPr>
        <w:t xml:space="preserve">test, 5, </w:t>
      </w:r>
      <w:proofErr w:type="spellStart"/>
      <w:r w:rsidRPr="00501E60">
        <w:rPr>
          <w:rFonts w:ascii="Lucida Console" w:eastAsia="Times New Roman" w:hAnsi="Lucida Console" w:cs="Courier New"/>
          <w:color w:val="0000FF"/>
          <w:sz w:val="20"/>
          <w:szCs w:val="20"/>
          <w:lang w:eastAsia="en-IN"/>
        </w:rPr>
        <w:t>nstart</w:t>
      </w:r>
      <w:proofErr w:type="spellEnd"/>
      <w:r w:rsidRPr="00501E60">
        <w:rPr>
          <w:rFonts w:ascii="Lucida Console" w:eastAsia="Times New Roman" w:hAnsi="Lucida Console" w:cs="Courier New"/>
          <w:color w:val="0000FF"/>
          <w:sz w:val="20"/>
          <w:szCs w:val="20"/>
          <w:lang w:eastAsia="en-IN"/>
        </w:rPr>
        <w:t>=100)</w:t>
      </w:r>
    </w:p>
    <w:p w:rsidR="00866728" w:rsidRPr="00501E60"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501E60">
        <w:rPr>
          <w:rFonts w:ascii="Lucida Console" w:eastAsia="Times New Roman" w:hAnsi="Lucida Console" w:cs="Courier New"/>
          <w:color w:val="0000FF"/>
          <w:sz w:val="20"/>
          <w:szCs w:val="20"/>
          <w:lang w:eastAsia="en-IN"/>
        </w:rPr>
        <w:t>&gt; table(</w:t>
      </w:r>
      <w:proofErr w:type="spellStart"/>
      <w:r w:rsidRPr="00501E60">
        <w:rPr>
          <w:rFonts w:ascii="Lucida Console" w:eastAsia="Times New Roman" w:hAnsi="Lucida Console" w:cs="Courier New"/>
          <w:color w:val="0000FF"/>
          <w:sz w:val="20"/>
          <w:szCs w:val="20"/>
          <w:lang w:eastAsia="en-IN"/>
        </w:rPr>
        <w:t>test$</w:t>
      </w:r>
      <w:proofErr w:type="gramStart"/>
      <w:r w:rsidRPr="00501E60">
        <w:rPr>
          <w:rFonts w:ascii="Lucida Console" w:eastAsia="Times New Roman" w:hAnsi="Lucida Console" w:cs="Courier New"/>
          <w:color w:val="0000FF"/>
          <w:sz w:val="20"/>
          <w:szCs w:val="20"/>
          <w:lang w:eastAsia="en-IN"/>
        </w:rPr>
        <w:t>class,km</w:t>
      </w:r>
      <w:proofErr w:type="gramEnd"/>
      <w:r w:rsidRPr="00501E60">
        <w:rPr>
          <w:rFonts w:ascii="Lucida Console" w:eastAsia="Times New Roman" w:hAnsi="Lucida Console" w:cs="Courier New"/>
          <w:color w:val="0000FF"/>
          <w:sz w:val="20"/>
          <w:szCs w:val="20"/>
          <w:lang w:eastAsia="en-IN"/>
        </w:rPr>
        <w:t>$cluster</w:t>
      </w:r>
      <w:proofErr w:type="spellEnd"/>
      <w:r w:rsidRPr="00501E60">
        <w:rPr>
          <w:rFonts w:ascii="Lucida Console" w:eastAsia="Times New Roman" w:hAnsi="Lucida Console" w:cs="Courier New"/>
          <w:color w:val="0000FF"/>
          <w:sz w:val="20"/>
          <w:szCs w:val="20"/>
          <w:lang w:eastAsia="en-IN"/>
        </w:rPr>
        <w:t>)</w:t>
      </w:r>
    </w:p>
    <w:p w:rsidR="00866728" w:rsidRDefault="00866728" w:rsidP="00866728">
      <w:r>
        <w:t>#Error rate 81%</w:t>
      </w:r>
    </w:p>
    <w:p w:rsidR="00866728" w:rsidRDefault="00866728" w:rsidP="00866728">
      <w:pPr>
        <w:rPr>
          <w:b/>
          <w:u w:val="single"/>
        </w:rPr>
      </w:pPr>
      <w:r>
        <w:rPr>
          <w:b/>
          <w:u w:val="single"/>
        </w:rPr>
        <w:t>#</w:t>
      </w:r>
      <w:r w:rsidRPr="0088683F">
        <w:rPr>
          <w:b/>
          <w:u w:val="single"/>
        </w:rPr>
        <w:t>Principal components:</w:t>
      </w:r>
    </w:p>
    <w:p w:rsidR="00866728" w:rsidRDefault="00866728" w:rsidP="00866728">
      <w:pPr>
        <w:rPr>
          <w:b/>
          <w:u w:val="single"/>
        </w:rPr>
      </w:pPr>
    </w:p>
    <w:p w:rsidR="00866728" w:rsidRPr="0088683F" w:rsidRDefault="00866728" w:rsidP="00866728">
      <w:pPr>
        <w:rPr>
          <w:b/>
          <w:u w:val="single"/>
        </w:rPr>
      </w:pPr>
      <w:r>
        <w:rPr>
          <w:b/>
          <w:u w:val="single"/>
        </w:rPr>
        <w:t>#plotting the components</w:t>
      </w:r>
    </w:p>
    <w:p w:rsidR="00866728" w:rsidRPr="0088683F"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8683F">
        <w:rPr>
          <w:rFonts w:ascii="Lucida Console" w:eastAsia="Times New Roman" w:hAnsi="Lucida Console" w:cs="Courier New"/>
          <w:color w:val="0000FF"/>
          <w:sz w:val="20"/>
          <w:szCs w:val="20"/>
          <w:lang w:eastAsia="en-IN"/>
        </w:rPr>
        <w:t xml:space="preserve">&gt; </w:t>
      </w:r>
      <w:proofErr w:type="spellStart"/>
      <w:r w:rsidRPr="0088683F">
        <w:rPr>
          <w:rFonts w:ascii="Lucida Console" w:eastAsia="Times New Roman" w:hAnsi="Lucida Console" w:cs="Courier New"/>
          <w:color w:val="0000FF"/>
          <w:sz w:val="20"/>
          <w:szCs w:val="20"/>
          <w:lang w:eastAsia="en-IN"/>
        </w:rPr>
        <w:t>pcawine</w:t>
      </w:r>
      <w:proofErr w:type="spellEnd"/>
      <w:r w:rsidRPr="0088683F">
        <w:rPr>
          <w:rFonts w:ascii="Lucida Console" w:eastAsia="Times New Roman" w:hAnsi="Lucida Console" w:cs="Courier New"/>
          <w:color w:val="0000FF"/>
          <w:sz w:val="20"/>
          <w:szCs w:val="20"/>
          <w:lang w:eastAsia="en-IN"/>
        </w:rPr>
        <w:t>=</w:t>
      </w:r>
      <w:proofErr w:type="gramStart"/>
      <w:r w:rsidRPr="0088683F">
        <w:rPr>
          <w:rFonts w:ascii="Lucida Console" w:eastAsia="Times New Roman" w:hAnsi="Lucida Console" w:cs="Courier New"/>
          <w:color w:val="0000FF"/>
          <w:sz w:val="20"/>
          <w:szCs w:val="20"/>
          <w:lang w:eastAsia="en-IN"/>
        </w:rPr>
        <w:t>wine[</w:t>
      </w:r>
      <w:proofErr w:type="gramEnd"/>
      <w:r w:rsidRPr="0088683F">
        <w:rPr>
          <w:rFonts w:ascii="Lucida Console" w:eastAsia="Times New Roman" w:hAnsi="Lucida Console" w:cs="Courier New"/>
          <w:color w:val="0000FF"/>
          <w:sz w:val="20"/>
          <w:szCs w:val="20"/>
          <w:lang w:eastAsia="en-IN"/>
        </w:rPr>
        <w:t>,2:14]</w:t>
      </w:r>
    </w:p>
    <w:p w:rsidR="00866728" w:rsidRPr="0088683F"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8683F">
        <w:rPr>
          <w:rFonts w:ascii="Lucida Console" w:eastAsia="Times New Roman" w:hAnsi="Lucida Console" w:cs="Courier New"/>
          <w:color w:val="0000FF"/>
          <w:sz w:val="20"/>
          <w:szCs w:val="20"/>
          <w:lang w:eastAsia="en-IN"/>
        </w:rPr>
        <w:t xml:space="preserve">&gt; </w:t>
      </w:r>
      <w:proofErr w:type="spellStart"/>
      <w:r w:rsidRPr="0088683F">
        <w:rPr>
          <w:rFonts w:ascii="Lucida Console" w:eastAsia="Times New Roman" w:hAnsi="Lucida Console" w:cs="Courier New"/>
          <w:color w:val="0000FF"/>
          <w:sz w:val="20"/>
          <w:szCs w:val="20"/>
          <w:lang w:eastAsia="en-IN"/>
        </w:rPr>
        <w:t>prin_comp</w:t>
      </w:r>
      <w:proofErr w:type="spellEnd"/>
      <w:r w:rsidRPr="0088683F">
        <w:rPr>
          <w:rFonts w:ascii="Lucida Console" w:eastAsia="Times New Roman" w:hAnsi="Lucida Console" w:cs="Courier New"/>
          <w:color w:val="0000FF"/>
          <w:sz w:val="20"/>
          <w:szCs w:val="20"/>
          <w:lang w:eastAsia="en-IN"/>
        </w:rPr>
        <w:t>=</w:t>
      </w:r>
      <w:proofErr w:type="spellStart"/>
      <w:proofErr w:type="gramStart"/>
      <w:r w:rsidRPr="0088683F">
        <w:rPr>
          <w:rFonts w:ascii="Lucida Console" w:eastAsia="Times New Roman" w:hAnsi="Lucida Console" w:cs="Courier New"/>
          <w:color w:val="0000FF"/>
          <w:sz w:val="20"/>
          <w:szCs w:val="20"/>
          <w:lang w:eastAsia="en-IN"/>
        </w:rPr>
        <w:t>prcomp</w:t>
      </w:r>
      <w:proofErr w:type="spellEnd"/>
      <w:r w:rsidRPr="0088683F">
        <w:rPr>
          <w:rFonts w:ascii="Lucida Console" w:eastAsia="Times New Roman" w:hAnsi="Lucida Console" w:cs="Courier New"/>
          <w:color w:val="0000FF"/>
          <w:sz w:val="20"/>
          <w:szCs w:val="20"/>
          <w:lang w:eastAsia="en-IN"/>
        </w:rPr>
        <w:t>(</w:t>
      </w:r>
      <w:proofErr w:type="spellStart"/>
      <w:proofErr w:type="gramEnd"/>
      <w:r w:rsidRPr="0088683F">
        <w:rPr>
          <w:rFonts w:ascii="Lucida Console" w:eastAsia="Times New Roman" w:hAnsi="Lucida Console" w:cs="Courier New"/>
          <w:color w:val="0000FF"/>
          <w:sz w:val="20"/>
          <w:szCs w:val="20"/>
          <w:lang w:eastAsia="en-IN"/>
        </w:rPr>
        <w:t>pcawine,scale</w:t>
      </w:r>
      <w:proofErr w:type="spellEnd"/>
      <w:r w:rsidRPr="0088683F">
        <w:rPr>
          <w:rFonts w:ascii="Lucida Console" w:eastAsia="Times New Roman" w:hAnsi="Lucida Console" w:cs="Courier New"/>
          <w:color w:val="0000FF"/>
          <w:sz w:val="20"/>
          <w:szCs w:val="20"/>
          <w:lang w:eastAsia="en-IN"/>
        </w:rPr>
        <w:t>. = T)</w:t>
      </w:r>
    </w:p>
    <w:p w:rsidR="00866728" w:rsidRPr="0088683F"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8683F">
        <w:rPr>
          <w:rFonts w:ascii="Lucida Console" w:eastAsia="Times New Roman" w:hAnsi="Lucida Console" w:cs="Courier New"/>
          <w:color w:val="0000FF"/>
          <w:sz w:val="20"/>
          <w:szCs w:val="20"/>
          <w:lang w:eastAsia="en-IN"/>
        </w:rPr>
        <w:t xml:space="preserve">&gt; </w:t>
      </w:r>
      <w:proofErr w:type="spellStart"/>
      <w:r w:rsidRPr="0088683F">
        <w:rPr>
          <w:rFonts w:ascii="Lucida Console" w:eastAsia="Times New Roman" w:hAnsi="Lucida Console" w:cs="Courier New"/>
          <w:color w:val="0000FF"/>
          <w:sz w:val="20"/>
          <w:szCs w:val="20"/>
          <w:lang w:eastAsia="en-IN"/>
        </w:rPr>
        <w:t>std_dev</w:t>
      </w:r>
      <w:proofErr w:type="spellEnd"/>
      <w:r w:rsidRPr="0088683F">
        <w:rPr>
          <w:rFonts w:ascii="Lucida Console" w:eastAsia="Times New Roman" w:hAnsi="Lucida Console" w:cs="Courier New"/>
          <w:color w:val="0000FF"/>
          <w:sz w:val="20"/>
          <w:szCs w:val="20"/>
          <w:lang w:eastAsia="en-IN"/>
        </w:rPr>
        <w:t xml:space="preserve"> &lt;- </w:t>
      </w:r>
      <w:proofErr w:type="spellStart"/>
      <w:r w:rsidRPr="0088683F">
        <w:rPr>
          <w:rFonts w:ascii="Lucida Console" w:eastAsia="Times New Roman" w:hAnsi="Lucida Console" w:cs="Courier New"/>
          <w:color w:val="0000FF"/>
          <w:sz w:val="20"/>
          <w:szCs w:val="20"/>
          <w:lang w:eastAsia="en-IN"/>
        </w:rPr>
        <w:t>prin_comp$sdev</w:t>
      </w:r>
      <w:proofErr w:type="spellEnd"/>
    </w:p>
    <w:p w:rsidR="00866728" w:rsidRPr="0088683F"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8683F">
        <w:rPr>
          <w:rFonts w:ascii="Lucida Console" w:eastAsia="Times New Roman" w:hAnsi="Lucida Console" w:cs="Courier New"/>
          <w:color w:val="0000FF"/>
          <w:sz w:val="20"/>
          <w:szCs w:val="20"/>
          <w:lang w:eastAsia="en-IN"/>
        </w:rPr>
        <w:t xml:space="preserve">&gt; </w:t>
      </w:r>
      <w:proofErr w:type="spellStart"/>
      <w:r w:rsidRPr="0088683F">
        <w:rPr>
          <w:rFonts w:ascii="Lucida Console" w:eastAsia="Times New Roman" w:hAnsi="Lucida Console" w:cs="Courier New"/>
          <w:color w:val="0000FF"/>
          <w:sz w:val="20"/>
          <w:szCs w:val="20"/>
          <w:lang w:eastAsia="en-IN"/>
        </w:rPr>
        <w:t>pr_var</w:t>
      </w:r>
      <w:proofErr w:type="spellEnd"/>
      <w:r w:rsidRPr="0088683F">
        <w:rPr>
          <w:rFonts w:ascii="Lucida Console" w:eastAsia="Times New Roman" w:hAnsi="Lucida Console" w:cs="Courier New"/>
          <w:color w:val="0000FF"/>
          <w:sz w:val="20"/>
          <w:szCs w:val="20"/>
          <w:lang w:eastAsia="en-IN"/>
        </w:rPr>
        <w:t xml:space="preserve"> &lt;- std_dev^2</w:t>
      </w:r>
    </w:p>
    <w:p w:rsidR="00866728" w:rsidRPr="0088683F"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8683F">
        <w:rPr>
          <w:rFonts w:ascii="Lucida Console" w:eastAsia="Times New Roman" w:hAnsi="Lucida Console" w:cs="Courier New"/>
          <w:color w:val="0000FF"/>
          <w:sz w:val="20"/>
          <w:szCs w:val="20"/>
          <w:lang w:eastAsia="en-IN"/>
        </w:rPr>
        <w:t xml:space="preserve">&gt; </w:t>
      </w:r>
      <w:proofErr w:type="spellStart"/>
      <w:r w:rsidRPr="0088683F">
        <w:rPr>
          <w:rFonts w:ascii="Lucida Console" w:eastAsia="Times New Roman" w:hAnsi="Lucida Console" w:cs="Courier New"/>
          <w:color w:val="0000FF"/>
          <w:sz w:val="20"/>
          <w:szCs w:val="20"/>
          <w:lang w:eastAsia="en-IN"/>
        </w:rPr>
        <w:t>prop_varex</w:t>
      </w:r>
      <w:proofErr w:type="spellEnd"/>
      <w:r w:rsidRPr="0088683F">
        <w:rPr>
          <w:rFonts w:ascii="Lucida Console" w:eastAsia="Times New Roman" w:hAnsi="Lucida Console" w:cs="Courier New"/>
          <w:color w:val="0000FF"/>
          <w:sz w:val="20"/>
          <w:szCs w:val="20"/>
          <w:lang w:eastAsia="en-IN"/>
        </w:rPr>
        <w:t xml:space="preserve"> &lt;- </w:t>
      </w:r>
      <w:proofErr w:type="spellStart"/>
      <w:r w:rsidRPr="0088683F">
        <w:rPr>
          <w:rFonts w:ascii="Lucida Console" w:eastAsia="Times New Roman" w:hAnsi="Lucida Console" w:cs="Courier New"/>
          <w:color w:val="0000FF"/>
          <w:sz w:val="20"/>
          <w:szCs w:val="20"/>
          <w:lang w:eastAsia="en-IN"/>
        </w:rPr>
        <w:t>pr_var</w:t>
      </w:r>
      <w:proofErr w:type="spellEnd"/>
      <w:r w:rsidRPr="0088683F">
        <w:rPr>
          <w:rFonts w:ascii="Lucida Console" w:eastAsia="Times New Roman" w:hAnsi="Lucida Console" w:cs="Courier New"/>
          <w:color w:val="0000FF"/>
          <w:sz w:val="20"/>
          <w:szCs w:val="20"/>
          <w:lang w:eastAsia="en-IN"/>
        </w:rPr>
        <w:t>/sum(</w:t>
      </w:r>
      <w:proofErr w:type="spellStart"/>
      <w:r w:rsidRPr="0088683F">
        <w:rPr>
          <w:rFonts w:ascii="Lucida Console" w:eastAsia="Times New Roman" w:hAnsi="Lucida Console" w:cs="Courier New"/>
          <w:color w:val="0000FF"/>
          <w:sz w:val="20"/>
          <w:szCs w:val="20"/>
          <w:lang w:eastAsia="en-IN"/>
        </w:rPr>
        <w:t>pr_var</w:t>
      </w:r>
      <w:proofErr w:type="spellEnd"/>
      <w:r w:rsidRPr="0088683F">
        <w:rPr>
          <w:rFonts w:ascii="Lucida Console" w:eastAsia="Times New Roman" w:hAnsi="Lucida Console" w:cs="Courier New"/>
          <w:color w:val="0000FF"/>
          <w:sz w:val="20"/>
          <w:szCs w:val="20"/>
          <w:lang w:eastAsia="en-IN"/>
        </w:rPr>
        <w:t>)</w:t>
      </w:r>
    </w:p>
    <w:p w:rsidR="00866728" w:rsidRPr="0088683F"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8683F">
        <w:rPr>
          <w:rFonts w:ascii="Lucida Console" w:eastAsia="Times New Roman" w:hAnsi="Lucida Console" w:cs="Courier New"/>
          <w:color w:val="0000FF"/>
          <w:sz w:val="20"/>
          <w:szCs w:val="20"/>
          <w:lang w:eastAsia="en-IN"/>
        </w:rPr>
        <w:t xml:space="preserve">&gt; </w:t>
      </w:r>
      <w:proofErr w:type="gramStart"/>
      <w:r w:rsidRPr="0088683F">
        <w:rPr>
          <w:rFonts w:ascii="Lucida Console" w:eastAsia="Times New Roman" w:hAnsi="Lucida Console" w:cs="Courier New"/>
          <w:color w:val="0000FF"/>
          <w:sz w:val="20"/>
          <w:szCs w:val="20"/>
          <w:lang w:eastAsia="en-IN"/>
        </w:rPr>
        <w:t>plot(</w:t>
      </w:r>
      <w:proofErr w:type="spellStart"/>
      <w:proofErr w:type="gramEnd"/>
      <w:r w:rsidRPr="0088683F">
        <w:rPr>
          <w:rFonts w:ascii="Lucida Console" w:eastAsia="Times New Roman" w:hAnsi="Lucida Console" w:cs="Courier New"/>
          <w:color w:val="0000FF"/>
          <w:sz w:val="20"/>
          <w:szCs w:val="20"/>
          <w:lang w:eastAsia="en-IN"/>
        </w:rPr>
        <w:t>prop_varex</w:t>
      </w:r>
      <w:proofErr w:type="spellEnd"/>
      <w:r w:rsidRPr="0088683F">
        <w:rPr>
          <w:rFonts w:ascii="Lucida Console" w:eastAsia="Times New Roman" w:hAnsi="Lucida Console" w:cs="Courier New"/>
          <w:color w:val="0000FF"/>
          <w:sz w:val="20"/>
          <w:szCs w:val="20"/>
          <w:lang w:eastAsia="en-IN"/>
        </w:rPr>
        <w:t xml:space="preserve">, </w:t>
      </w:r>
      <w:proofErr w:type="spellStart"/>
      <w:r w:rsidRPr="0088683F">
        <w:rPr>
          <w:rFonts w:ascii="Lucida Console" w:eastAsia="Times New Roman" w:hAnsi="Lucida Console" w:cs="Courier New"/>
          <w:color w:val="0000FF"/>
          <w:sz w:val="20"/>
          <w:szCs w:val="20"/>
          <w:lang w:eastAsia="en-IN"/>
        </w:rPr>
        <w:t>xlab</w:t>
      </w:r>
      <w:proofErr w:type="spellEnd"/>
      <w:r w:rsidRPr="0088683F">
        <w:rPr>
          <w:rFonts w:ascii="Lucida Console" w:eastAsia="Times New Roman" w:hAnsi="Lucida Console" w:cs="Courier New"/>
          <w:color w:val="0000FF"/>
          <w:sz w:val="20"/>
          <w:szCs w:val="20"/>
          <w:lang w:eastAsia="en-IN"/>
        </w:rPr>
        <w:t xml:space="preserve"> = "Principal Component",</w:t>
      </w:r>
    </w:p>
    <w:p w:rsidR="00866728" w:rsidRPr="0088683F"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8683F">
        <w:rPr>
          <w:rFonts w:ascii="Lucida Console" w:eastAsia="Times New Roman" w:hAnsi="Lucida Console" w:cs="Courier New"/>
          <w:color w:val="0000FF"/>
          <w:sz w:val="20"/>
          <w:szCs w:val="20"/>
          <w:lang w:eastAsia="en-IN"/>
        </w:rPr>
        <w:t xml:space="preserve">+ </w:t>
      </w:r>
      <w:proofErr w:type="spellStart"/>
      <w:r w:rsidRPr="0088683F">
        <w:rPr>
          <w:rFonts w:ascii="Lucida Console" w:eastAsia="Times New Roman" w:hAnsi="Lucida Console" w:cs="Courier New"/>
          <w:color w:val="0000FF"/>
          <w:sz w:val="20"/>
          <w:szCs w:val="20"/>
          <w:lang w:eastAsia="en-IN"/>
        </w:rPr>
        <w:t>ylab</w:t>
      </w:r>
      <w:proofErr w:type="spellEnd"/>
      <w:r w:rsidRPr="0088683F">
        <w:rPr>
          <w:rFonts w:ascii="Lucida Console" w:eastAsia="Times New Roman" w:hAnsi="Lucida Console" w:cs="Courier New"/>
          <w:color w:val="0000FF"/>
          <w:sz w:val="20"/>
          <w:szCs w:val="20"/>
          <w:lang w:eastAsia="en-IN"/>
        </w:rPr>
        <w:t xml:space="preserve"> = "Proportion of Variance Explained",</w:t>
      </w:r>
    </w:p>
    <w:p w:rsidR="00866728" w:rsidRPr="0088683F"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8683F">
        <w:rPr>
          <w:rFonts w:ascii="Lucida Console" w:eastAsia="Times New Roman" w:hAnsi="Lucida Console" w:cs="Courier New"/>
          <w:color w:val="0000FF"/>
          <w:sz w:val="20"/>
          <w:szCs w:val="20"/>
          <w:lang w:eastAsia="en-IN"/>
        </w:rPr>
        <w:t>+ type = "b")</w:t>
      </w:r>
    </w:p>
    <w:p w:rsidR="00866728" w:rsidRPr="0088683F"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8683F">
        <w:rPr>
          <w:rFonts w:ascii="Lucida Console" w:eastAsia="Times New Roman" w:hAnsi="Lucida Console" w:cs="Courier New"/>
          <w:color w:val="0000FF"/>
          <w:sz w:val="20"/>
          <w:szCs w:val="20"/>
          <w:lang w:eastAsia="en-IN"/>
        </w:rPr>
        <w:t xml:space="preserve">&gt; </w:t>
      </w:r>
    </w:p>
    <w:p w:rsidR="00866728" w:rsidRPr="0088683F"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8683F">
        <w:rPr>
          <w:rFonts w:ascii="Lucida Console" w:eastAsia="Times New Roman" w:hAnsi="Lucida Console" w:cs="Courier New"/>
          <w:color w:val="0000FF"/>
          <w:sz w:val="20"/>
          <w:szCs w:val="20"/>
          <w:lang w:eastAsia="en-IN"/>
        </w:rPr>
        <w:t>&gt; plot(</w:t>
      </w:r>
      <w:proofErr w:type="spellStart"/>
      <w:r w:rsidRPr="0088683F">
        <w:rPr>
          <w:rFonts w:ascii="Lucida Console" w:eastAsia="Times New Roman" w:hAnsi="Lucida Console" w:cs="Courier New"/>
          <w:color w:val="0000FF"/>
          <w:sz w:val="20"/>
          <w:szCs w:val="20"/>
          <w:lang w:eastAsia="en-IN"/>
        </w:rPr>
        <w:t>cumsum</w:t>
      </w:r>
      <w:proofErr w:type="spellEnd"/>
      <w:r w:rsidRPr="0088683F">
        <w:rPr>
          <w:rFonts w:ascii="Lucida Console" w:eastAsia="Times New Roman" w:hAnsi="Lucida Console" w:cs="Courier New"/>
          <w:color w:val="0000FF"/>
          <w:sz w:val="20"/>
          <w:szCs w:val="20"/>
          <w:lang w:eastAsia="en-IN"/>
        </w:rPr>
        <w:t>(</w:t>
      </w:r>
      <w:proofErr w:type="spellStart"/>
      <w:r w:rsidRPr="0088683F">
        <w:rPr>
          <w:rFonts w:ascii="Lucida Console" w:eastAsia="Times New Roman" w:hAnsi="Lucida Console" w:cs="Courier New"/>
          <w:color w:val="0000FF"/>
          <w:sz w:val="20"/>
          <w:szCs w:val="20"/>
          <w:lang w:eastAsia="en-IN"/>
        </w:rPr>
        <w:t>prop_varex</w:t>
      </w:r>
      <w:proofErr w:type="spellEnd"/>
      <w:r w:rsidRPr="0088683F">
        <w:rPr>
          <w:rFonts w:ascii="Lucida Console" w:eastAsia="Times New Roman" w:hAnsi="Lucida Console" w:cs="Courier New"/>
          <w:color w:val="0000FF"/>
          <w:sz w:val="20"/>
          <w:szCs w:val="20"/>
          <w:lang w:eastAsia="en-IN"/>
        </w:rPr>
        <w:t xml:space="preserve">), </w:t>
      </w:r>
      <w:proofErr w:type="spellStart"/>
      <w:r w:rsidRPr="0088683F">
        <w:rPr>
          <w:rFonts w:ascii="Lucida Console" w:eastAsia="Times New Roman" w:hAnsi="Lucida Console" w:cs="Courier New"/>
          <w:color w:val="0000FF"/>
          <w:sz w:val="20"/>
          <w:szCs w:val="20"/>
          <w:lang w:eastAsia="en-IN"/>
        </w:rPr>
        <w:t>xlab</w:t>
      </w:r>
      <w:proofErr w:type="spellEnd"/>
      <w:r w:rsidRPr="0088683F">
        <w:rPr>
          <w:rFonts w:ascii="Lucida Console" w:eastAsia="Times New Roman" w:hAnsi="Lucida Console" w:cs="Courier New"/>
          <w:color w:val="0000FF"/>
          <w:sz w:val="20"/>
          <w:szCs w:val="20"/>
          <w:lang w:eastAsia="en-IN"/>
        </w:rPr>
        <w:t xml:space="preserve"> = "Principal Component",</w:t>
      </w:r>
    </w:p>
    <w:p w:rsidR="00866728" w:rsidRPr="0088683F"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8683F">
        <w:rPr>
          <w:rFonts w:ascii="Lucida Console" w:eastAsia="Times New Roman" w:hAnsi="Lucida Console" w:cs="Courier New"/>
          <w:color w:val="0000FF"/>
          <w:sz w:val="20"/>
          <w:szCs w:val="20"/>
          <w:lang w:eastAsia="en-IN"/>
        </w:rPr>
        <w:t xml:space="preserve">+      </w:t>
      </w:r>
      <w:proofErr w:type="spellStart"/>
      <w:r w:rsidRPr="0088683F">
        <w:rPr>
          <w:rFonts w:ascii="Lucida Console" w:eastAsia="Times New Roman" w:hAnsi="Lucida Console" w:cs="Courier New"/>
          <w:color w:val="0000FF"/>
          <w:sz w:val="20"/>
          <w:szCs w:val="20"/>
          <w:lang w:eastAsia="en-IN"/>
        </w:rPr>
        <w:t>ylab</w:t>
      </w:r>
      <w:proofErr w:type="spellEnd"/>
      <w:r w:rsidRPr="0088683F">
        <w:rPr>
          <w:rFonts w:ascii="Lucida Console" w:eastAsia="Times New Roman" w:hAnsi="Lucida Console" w:cs="Courier New"/>
          <w:color w:val="0000FF"/>
          <w:sz w:val="20"/>
          <w:szCs w:val="20"/>
          <w:lang w:eastAsia="en-IN"/>
        </w:rPr>
        <w:t xml:space="preserve"> = "Cumulative Proportion of Variance Explained",</w:t>
      </w:r>
    </w:p>
    <w:p w:rsidR="00866728" w:rsidRPr="0088683F"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8683F">
        <w:rPr>
          <w:rFonts w:ascii="Lucida Console" w:eastAsia="Times New Roman" w:hAnsi="Lucida Console" w:cs="Courier New"/>
          <w:color w:val="0000FF"/>
          <w:sz w:val="20"/>
          <w:szCs w:val="20"/>
          <w:lang w:eastAsia="en-IN"/>
        </w:rPr>
        <w:t>+      type = "b")</w:t>
      </w:r>
    </w:p>
    <w:p w:rsidR="00866728" w:rsidRDefault="00866728" w:rsidP="00866728"/>
    <w:p w:rsidR="00866728" w:rsidRDefault="00866728" w:rsidP="00866728">
      <w:r>
        <w:t>#applying PCA in k means</w:t>
      </w:r>
    </w:p>
    <w:p w:rsidR="00866728" w:rsidRDefault="00866728" w:rsidP="00866728">
      <w:r>
        <w:t>#PCA=2</w:t>
      </w:r>
    </w:p>
    <w:p w:rsidR="00866728" w:rsidRDefault="00866728" w:rsidP="00866728">
      <w:r>
        <w:t>#K=2</w:t>
      </w:r>
    </w:p>
    <w:p w:rsidR="00866728" w:rsidRPr="008032DB"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032DB">
        <w:rPr>
          <w:rFonts w:ascii="Lucida Console" w:eastAsia="Times New Roman" w:hAnsi="Lucida Console" w:cs="Courier New"/>
          <w:color w:val="0000FF"/>
          <w:sz w:val="20"/>
          <w:szCs w:val="20"/>
          <w:lang w:eastAsia="en-IN"/>
        </w:rPr>
        <w:t>&gt; pc=</w:t>
      </w:r>
      <w:proofErr w:type="spellStart"/>
      <w:r w:rsidRPr="008032DB">
        <w:rPr>
          <w:rFonts w:ascii="Lucida Console" w:eastAsia="Times New Roman" w:hAnsi="Lucida Console" w:cs="Courier New"/>
          <w:color w:val="0000FF"/>
          <w:sz w:val="20"/>
          <w:szCs w:val="20"/>
          <w:lang w:eastAsia="en-IN"/>
        </w:rPr>
        <w:t>prin_comp$</w:t>
      </w:r>
      <w:proofErr w:type="gramStart"/>
      <w:r w:rsidRPr="008032DB">
        <w:rPr>
          <w:rFonts w:ascii="Lucida Console" w:eastAsia="Times New Roman" w:hAnsi="Lucida Console" w:cs="Courier New"/>
          <w:color w:val="0000FF"/>
          <w:sz w:val="20"/>
          <w:szCs w:val="20"/>
          <w:lang w:eastAsia="en-IN"/>
        </w:rPr>
        <w:t>x</w:t>
      </w:r>
      <w:proofErr w:type="spellEnd"/>
      <w:r w:rsidRPr="008032DB">
        <w:rPr>
          <w:rFonts w:ascii="Lucida Console" w:eastAsia="Times New Roman" w:hAnsi="Lucida Console" w:cs="Courier New"/>
          <w:color w:val="0000FF"/>
          <w:sz w:val="20"/>
          <w:szCs w:val="20"/>
          <w:lang w:eastAsia="en-IN"/>
        </w:rPr>
        <w:t>[</w:t>
      </w:r>
      <w:proofErr w:type="gramEnd"/>
      <w:r w:rsidRPr="008032DB">
        <w:rPr>
          <w:rFonts w:ascii="Lucida Console" w:eastAsia="Times New Roman" w:hAnsi="Lucida Console" w:cs="Courier New"/>
          <w:color w:val="0000FF"/>
          <w:sz w:val="20"/>
          <w:szCs w:val="20"/>
          <w:lang w:eastAsia="en-IN"/>
        </w:rPr>
        <w:t>,1:2]</w:t>
      </w:r>
    </w:p>
    <w:p w:rsidR="00866728" w:rsidRPr="008032DB"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032DB">
        <w:rPr>
          <w:rFonts w:ascii="Lucida Console" w:eastAsia="Times New Roman" w:hAnsi="Lucida Console" w:cs="Courier New"/>
          <w:color w:val="0000FF"/>
          <w:sz w:val="20"/>
          <w:szCs w:val="20"/>
          <w:lang w:eastAsia="en-IN"/>
        </w:rPr>
        <w:t xml:space="preserve">&gt; km = </w:t>
      </w:r>
      <w:proofErr w:type="spellStart"/>
      <w:proofErr w:type="gramStart"/>
      <w:r w:rsidRPr="008032DB">
        <w:rPr>
          <w:rFonts w:ascii="Lucida Console" w:eastAsia="Times New Roman" w:hAnsi="Lucida Console" w:cs="Courier New"/>
          <w:color w:val="0000FF"/>
          <w:sz w:val="20"/>
          <w:szCs w:val="20"/>
          <w:lang w:eastAsia="en-IN"/>
        </w:rPr>
        <w:t>kmeans</w:t>
      </w:r>
      <w:proofErr w:type="spellEnd"/>
      <w:r w:rsidRPr="008032DB">
        <w:rPr>
          <w:rFonts w:ascii="Lucida Console" w:eastAsia="Times New Roman" w:hAnsi="Lucida Console" w:cs="Courier New"/>
          <w:color w:val="0000FF"/>
          <w:sz w:val="20"/>
          <w:szCs w:val="20"/>
          <w:lang w:eastAsia="en-IN"/>
        </w:rPr>
        <w:t>(</w:t>
      </w:r>
      <w:proofErr w:type="gramEnd"/>
      <w:r w:rsidRPr="008032DB">
        <w:rPr>
          <w:rFonts w:ascii="Lucida Console" w:eastAsia="Times New Roman" w:hAnsi="Lucida Console" w:cs="Courier New"/>
          <w:color w:val="0000FF"/>
          <w:sz w:val="20"/>
          <w:szCs w:val="20"/>
          <w:lang w:eastAsia="en-IN"/>
        </w:rPr>
        <w:t xml:space="preserve">pc, 2, </w:t>
      </w:r>
      <w:proofErr w:type="spellStart"/>
      <w:r w:rsidRPr="008032DB">
        <w:rPr>
          <w:rFonts w:ascii="Lucida Console" w:eastAsia="Times New Roman" w:hAnsi="Lucida Console" w:cs="Courier New"/>
          <w:color w:val="0000FF"/>
          <w:sz w:val="20"/>
          <w:szCs w:val="20"/>
          <w:lang w:eastAsia="en-IN"/>
        </w:rPr>
        <w:t>nstart</w:t>
      </w:r>
      <w:proofErr w:type="spellEnd"/>
      <w:r w:rsidRPr="008032DB">
        <w:rPr>
          <w:rFonts w:ascii="Lucida Console" w:eastAsia="Times New Roman" w:hAnsi="Lucida Console" w:cs="Courier New"/>
          <w:color w:val="0000FF"/>
          <w:sz w:val="20"/>
          <w:szCs w:val="20"/>
          <w:lang w:eastAsia="en-IN"/>
        </w:rPr>
        <w:t>=100)</w:t>
      </w:r>
    </w:p>
    <w:p w:rsidR="00866728" w:rsidRPr="008032DB"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032DB">
        <w:rPr>
          <w:rFonts w:ascii="Lucida Console" w:eastAsia="Times New Roman" w:hAnsi="Lucida Console" w:cs="Courier New"/>
          <w:color w:val="0000FF"/>
          <w:sz w:val="20"/>
          <w:szCs w:val="20"/>
          <w:lang w:eastAsia="en-IN"/>
        </w:rPr>
        <w:t>&gt; table(</w:t>
      </w:r>
      <w:proofErr w:type="spellStart"/>
      <w:r w:rsidRPr="008032DB">
        <w:rPr>
          <w:rFonts w:ascii="Lucida Console" w:eastAsia="Times New Roman" w:hAnsi="Lucida Console" w:cs="Courier New"/>
          <w:color w:val="0000FF"/>
          <w:sz w:val="20"/>
          <w:szCs w:val="20"/>
          <w:lang w:eastAsia="en-IN"/>
        </w:rPr>
        <w:t>wine$</w:t>
      </w:r>
      <w:proofErr w:type="gramStart"/>
      <w:r w:rsidRPr="008032DB">
        <w:rPr>
          <w:rFonts w:ascii="Lucida Console" w:eastAsia="Times New Roman" w:hAnsi="Lucida Console" w:cs="Courier New"/>
          <w:color w:val="0000FF"/>
          <w:sz w:val="20"/>
          <w:szCs w:val="20"/>
          <w:lang w:eastAsia="en-IN"/>
        </w:rPr>
        <w:t>class,km</w:t>
      </w:r>
      <w:proofErr w:type="gramEnd"/>
      <w:r w:rsidRPr="008032DB">
        <w:rPr>
          <w:rFonts w:ascii="Lucida Console" w:eastAsia="Times New Roman" w:hAnsi="Lucida Console" w:cs="Courier New"/>
          <w:color w:val="0000FF"/>
          <w:sz w:val="20"/>
          <w:szCs w:val="20"/>
          <w:lang w:eastAsia="en-IN"/>
        </w:rPr>
        <w:t>$cluster</w:t>
      </w:r>
      <w:proofErr w:type="spellEnd"/>
      <w:r w:rsidRPr="008032DB">
        <w:rPr>
          <w:rFonts w:ascii="Lucida Console" w:eastAsia="Times New Roman" w:hAnsi="Lucida Console" w:cs="Courier New"/>
          <w:color w:val="0000FF"/>
          <w:sz w:val="20"/>
          <w:szCs w:val="20"/>
          <w:lang w:eastAsia="en-IN"/>
        </w:rPr>
        <w:t>)</w:t>
      </w:r>
    </w:p>
    <w:p w:rsidR="00866728" w:rsidRPr="005C0C6C"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p>
    <w:p w:rsidR="00866728" w:rsidRDefault="00866728" w:rsidP="00866728">
      <w:r>
        <w:t>#Error rate= 42%</w:t>
      </w:r>
    </w:p>
    <w:p w:rsidR="00866728" w:rsidRDefault="00866728" w:rsidP="00866728">
      <w:r>
        <w:t>#K=3</w:t>
      </w:r>
    </w:p>
    <w:p w:rsidR="00866728" w:rsidRPr="008032DB"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032DB">
        <w:rPr>
          <w:rFonts w:ascii="Lucida Console" w:eastAsia="Times New Roman" w:hAnsi="Lucida Console" w:cs="Courier New"/>
          <w:color w:val="0000FF"/>
          <w:sz w:val="20"/>
          <w:szCs w:val="20"/>
          <w:lang w:eastAsia="en-IN"/>
        </w:rPr>
        <w:t>&gt; pc=</w:t>
      </w:r>
      <w:proofErr w:type="spellStart"/>
      <w:r w:rsidRPr="008032DB">
        <w:rPr>
          <w:rFonts w:ascii="Lucida Console" w:eastAsia="Times New Roman" w:hAnsi="Lucida Console" w:cs="Courier New"/>
          <w:color w:val="0000FF"/>
          <w:sz w:val="20"/>
          <w:szCs w:val="20"/>
          <w:lang w:eastAsia="en-IN"/>
        </w:rPr>
        <w:t>prin_comp$</w:t>
      </w:r>
      <w:proofErr w:type="gramStart"/>
      <w:r w:rsidRPr="008032DB">
        <w:rPr>
          <w:rFonts w:ascii="Lucida Console" w:eastAsia="Times New Roman" w:hAnsi="Lucida Console" w:cs="Courier New"/>
          <w:color w:val="0000FF"/>
          <w:sz w:val="20"/>
          <w:szCs w:val="20"/>
          <w:lang w:eastAsia="en-IN"/>
        </w:rPr>
        <w:t>x</w:t>
      </w:r>
      <w:proofErr w:type="spellEnd"/>
      <w:r w:rsidRPr="008032DB">
        <w:rPr>
          <w:rFonts w:ascii="Lucida Console" w:eastAsia="Times New Roman" w:hAnsi="Lucida Console" w:cs="Courier New"/>
          <w:color w:val="0000FF"/>
          <w:sz w:val="20"/>
          <w:szCs w:val="20"/>
          <w:lang w:eastAsia="en-IN"/>
        </w:rPr>
        <w:t>[</w:t>
      </w:r>
      <w:proofErr w:type="gramEnd"/>
      <w:r w:rsidRPr="008032DB">
        <w:rPr>
          <w:rFonts w:ascii="Lucida Console" w:eastAsia="Times New Roman" w:hAnsi="Lucida Console" w:cs="Courier New"/>
          <w:color w:val="0000FF"/>
          <w:sz w:val="20"/>
          <w:szCs w:val="20"/>
          <w:lang w:eastAsia="en-IN"/>
        </w:rPr>
        <w:t>,1:2]</w:t>
      </w:r>
    </w:p>
    <w:p w:rsidR="00866728" w:rsidRPr="008032DB"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032DB">
        <w:rPr>
          <w:rFonts w:ascii="Lucida Console" w:eastAsia="Times New Roman" w:hAnsi="Lucida Console" w:cs="Courier New"/>
          <w:color w:val="0000FF"/>
          <w:sz w:val="20"/>
          <w:szCs w:val="20"/>
          <w:lang w:eastAsia="en-IN"/>
        </w:rPr>
        <w:t xml:space="preserve">&gt; km = </w:t>
      </w:r>
      <w:proofErr w:type="spellStart"/>
      <w:proofErr w:type="gramStart"/>
      <w:r w:rsidRPr="008032DB">
        <w:rPr>
          <w:rFonts w:ascii="Lucida Console" w:eastAsia="Times New Roman" w:hAnsi="Lucida Console" w:cs="Courier New"/>
          <w:color w:val="0000FF"/>
          <w:sz w:val="20"/>
          <w:szCs w:val="20"/>
          <w:lang w:eastAsia="en-IN"/>
        </w:rPr>
        <w:t>kmeans</w:t>
      </w:r>
      <w:proofErr w:type="spellEnd"/>
      <w:r w:rsidRPr="008032DB">
        <w:rPr>
          <w:rFonts w:ascii="Lucida Console" w:eastAsia="Times New Roman" w:hAnsi="Lucida Console" w:cs="Courier New"/>
          <w:color w:val="0000FF"/>
          <w:sz w:val="20"/>
          <w:szCs w:val="20"/>
          <w:lang w:eastAsia="en-IN"/>
        </w:rPr>
        <w:t>(</w:t>
      </w:r>
      <w:proofErr w:type="gramEnd"/>
      <w:r>
        <w:rPr>
          <w:rFonts w:ascii="Lucida Console" w:eastAsia="Times New Roman" w:hAnsi="Lucida Console" w:cs="Courier New"/>
          <w:color w:val="0000FF"/>
          <w:sz w:val="20"/>
          <w:szCs w:val="20"/>
          <w:lang w:eastAsia="en-IN"/>
        </w:rPr>
        <w:t>pc, 3</w:t>
      </w:r>
      <w:r w:rsidRPr="008032DB">
        <w:rPr>
          <w:rFonts w:ascii="Lucida Console" w:eastAsia="Times New Roman" w:hAnsi="Lucida Console" w:cs="Courier New"/>
          <w:color w:val="0000FF"/>
          <w:sz w:val="20"/>
          <w:szCs w:val="20"/>
          <w:lang w:eastAsia="en-IN"/>
        </w:rPr>
        <w:t xml:space="preserve">, </w:t>
      </w:r>
      <w:proofErr w:type="spellStart"/>
      <w:r w:rsidRPr="008032DB">
        <w:rPr>
          <w:rFonts w:ascii="Lucida Console" w:eastAsia="Times New Roman" w:hAnsi="Lucida Console" w:cs="Courier New"/>
          <w:color w:val="0000FF"/>
          <w:sz w:val="20"/>
          <w:szCs w:val="20"/>
          <w:lang w:eastAsia="en-IN"/>
        </w:rPr>
        <w:t>nstart</w:t>
      </w:r>
      <w:proofErr w:type="spellEnd"/>
      <w:r w:rsidRPr="008032DB">
        <w:rPr>
          <w:rFonts w:ascii="Lucida Console" w:eastAsia="Times New Roman" w:hAnsi="Lucida Console" w:cs="Courier New"/>
          <w:color w:val="0000FF"/>
          <w:sz w:val="20"/>
          <w:szCs w:val="20"/>
          <w:lang w:eastAsia="en-IN"/>
        </w:rPr>
        <w:t>=100)</w:t>
      </w:r>
    </w:p>
    <w:p w:rsidR="00866728" w:rsidRPr="008032DB"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032DB">
        <w:rPr>
          <w:rFonts w:ascii="Lucida Console" w:eastAsia="Times New Roman" w:hAnsi="Lucida Console" w:cs="Courier New"/>
          <w:color w:val="0000FF"/>
          <w:sz w:val="20"/>
          <w:szCs w:val="20"/>
          <w:lang w:eastAsia="en-IN"/>
        </w:rPr>
        <w:t>&gt; table(</w:t>
      </w:r>
      <w:proofErr w:type="spellStart"/>
      <w:r w:rsidRPr="008032DB">
        <w:rPr>
          <w:rFonts w:ascii="Lucida Console" w:eastAsia="Times New Roman" w:hAnsi="Lucida Console" w:cs="Courier New"/>
          <w:color w:val="0000FF"/>
          <w:sz w:val="20"/>
          <w:szCs w:val="20"/>
          <w:lang w:eastAsia="en-IN"/>
        </w:rPr>
        <w:t>wine$</w:t>
      </w:r>
      <w:proofErr w:type="gramStart"/>
      <w:r w:rsidRPr="008032DB">
        <w:rPr>
          <w:rFonts w:ascii="Lucida Console" w:eastAsia="Times New Roman" w:hAnsi="Lucida Console" w:cs="Courier New"/>
          <w:color w:val="0000FF"/>
          <w:sz w:val="20"/>
          <w:szCs w:val="20"/>
          <w:lang w:eastAsia="en-IN"/>
        </w:rPr>
        <w:t>class,km</w:t>
      </w:r>
      <w:proofErr w:type="gramEnd"/>
      <w:r w:rsidRPr="008032DB">
        <w:rPr>
          <w:rFonts w:ascii="Lucida Console" w:eastAsia="Times New Roman" w:hAnsi="Lucida Console" w:cs="Courier New"/>
          <w:color w:val="0000FF"/>
          <w:sz w:val="20"/>
          <w:szCs w:val="20"/>
          <w:lang w:eastAsia="en-IN"/>
        </w:rPr>
        <w:t>$cluster</w:t>
      </w:r>
      <w:proofErr w:type="spellEnd"/>
      <w:r w:rsidRPr="008032DB">
        <w:rPr>
          <w:rFonts w:ascii="Lucida Console" w:eastAsia="Times New Roman" w:hAnsi="Lucida Console" w:cs="Courier New"/>
          <w:color w:val="0000FF"/>
          <w:sz w:val="20"/>
          <w:szCs w:val="20"/>
          <w:lang w:eastAsia="en-IN"/>
        </w:rPr>
        <w:t>)</w:t>
      </w:r>
    </w:p>
    <w:p w:rsidR="00866728" w:rsidRPr="00A46A49"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p>
    <w:p w:rsidR="00866728" w:rsidRPr="00A46A49"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A46A49">
        <w:rPr>
          <w:rFonts w:ascii="Lucida Console" w:eastAsia="Times New Roman" w:hAnsi="Lucida Console" w:cs="Courier New"/>
          <w:color w:val="0000FF"/>
          <w:sz w:val="20"/>
          <w:szCs w:val="20"/>
          <w:lang w:eastAsia="en-IN"/>
        </w:rPr>
        <w:lastRenderedPageBreak/>
        <w:t xml:space="preserve">&gt; </w:t>
      </w:r>
      <w:proofErr w:type="gramStart"/>
      <w:r w:rsidRPr="00A46A49">
        <w:rPr>
          <w:rFonts w:ascii="Lucida Console" w:eastAsia="Times New Roman" w:hAnsi="Lucida Console" w:cs="Courier New"/>
          <w:color w:val="0000FF"/>
          <w:sz w:val="20"/>
          <w:szCs w:val="20"/>
          <w:lang w:eastAsia="en-IN"/>
        </w:rPr>
        <w:t>plot(</w:t>
      </w:r>
      <w:proofErr w:type="gramEnd"/>
      <w:r w:rsidRPr="00A46A49">
        <w:rPr>
          <w:rFonts w:ascii="Lucida Console" w:eastAsia="Times New Roman" w:hAnsi="Lucida Console" w:cs="Courier New"/>
          <w:color w:val="0000FF"/>
          <w:sz w:val="20"/>
          <w:szCs w:val="20"/>
          <w:lang w:eastAsia="en-IN"/>
        </w:rPr>
        <w:t>pc, col =(</w:t>
      </w:r>
      <w:proofErr w:type="spellStart"/>
      <w:r w:rsidRPr="00A46A49">
        <w:rPr>
          <w:rFonts w:ascii="Lucida Console" w:eastAsia="Times New Roman" w:hAnsi="Lucida Console" w:cs="Courier New"/>
          <w:color w:val="0000FF"/>
          <w:sz w:val="20"/>
          <w:szCs w:val="20"/>
          <w:lang w:eastAsia="en-IN"/>
        </w:rPr>
        <w:t>km$cluster</w:t>
      </w:r>
      <w:proofErr w:type="spellEnd"/>
      <w:r w:rsidRPr="00A46A49">
        <w:rPr>
          <w:rFonts w:ascii="Lucida Console" w:eastAsia="Times New Roman" w:hAnsi="Lucida Console" w:cs="Courier New"/>
          <w:color w:val="0000FF"/>
          <w:sz w:val="20"/>
          <w:szCs w:val="20"/>
          <w:lang w:eastAsia="en-IN"/>
        </w:rPr>
        <w:t xml:space="preserve"> +</w:t>
      </w:r>
      <w:r>
        <w:rPr>
          <w:rFonts w:ascii="Lucida Console" w:eastAsia="Times New Roman" w:hAnsi="Lucida Console" w:cs="Courier New"/>
          <w:color w:val="0000FF"/>
          <w:sz w:val="20"/>
          <w:szCs w:val="20"/>
          <w:lang w:eastAsia="en-IN"/>
        </w:rPr>
        <w:t>1) , main="K-Means result with 3</w:t>
      </w:r>
      <w:r w:rsidRPr="00A46A49">
        <w:rPr>
          <w:rFonts w:ascii="Lucida Console" w:eastAsia="Times New Roman" w:hAnsi="Lucida Console" w:cs="Courier New"/>
          <w:color w:val="0000FF"/>
          <w:sz w:val="20"/>
          <w:szCs w:val="20"/>
          <w:lang w:eastAsia="en-IN"/>
        </w:rPr>
        <w:t xml:space="preserve"> clusters", </w:t>
      </w:r>
      <w:proofErr w:type="spellStart"/>
      <w:r w:rsidRPr="00A46A49">
        <w:rPr>
          <w:rFonts w:ascii="Lucida Console" w:eastAsia="Times New Roman" w:hAnsi="Lucida Console" w:cs="Courier New"/>
          <w:color w:val="0000FF"/>
          <w:sz w:val="20"/>
          <w:szCs w:val="20"/>
          <w:lang w:eastAsia="en-IN"/>
        </w:rPr>
        <w:t>pch</w:t>
      </w:r>
      <w:proofErr w:type="spellEnd"/>
      <w:r w:rsidRPr="00A46A49">
        <w:rPr>
          <w:rFonts w:ascii="Lucida Console" w:eastAsia="Times New Roman" w:hAnsi="Lucida Console" w:cs="Courier New"/>
          <w:color w:val="0000FF"/>
          <w:sz w:val="20"/>
          <w:szCs w:val="20"/>
          <w:lang w:eastAsia="en-IN"/>
        </w:rPr>
        <w:t xml:space="preserve">=20, </w:t>
      </w:r>
      <w:proofErr w:type="spellStart"/>
      <w:r w:rsidRPr="00A46A49">
        <w:rPr>
          <w:rFonts w:ascii="Lucida Console" w:eastAsia="Times New Roman" w:hAnsi="Lucida Console" w:cs="Courier New"/>
          <w:color w:val="0000FF"/>
          <w:sz w:val="20"/>
          <w:szCs w:val="20"/>
          <w:lang w:eastAsia="en-IN"/>
        </w:rPr>
        <w:t>cex</w:t>
      </w:r>
      <w:proofErr w:type="spellEnd"/>
      <w:r w:rsidRPr="00A46A49">
        <w:rPr>
          <w:rFonts w:ascii="Lucida Console" w:eastAsia="Times New Roman" w:hAnsi="Lucida Console" w:cs="Courier New"/>
          <w:color w:val="0000FF"/>
          <w:sz w:val="20"/>
          <w:szCs w:val="20"/>
          <w:lang w:eastAsia="en-IN"/>
        </w:rPr>
        <w:t>=2)</w:t>
      </w:r>
    </w:p>
    <w:p w:rsidR="00866728" w:rsidRPr="00A46A49"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p>
    <w:p w:rsidR="00866728" w:rsidRDefault="00866728" w:rsidP="00866728">
      <w:r>
        <w:t xml:space="preserve">#Error </w:t>
      </w:r>
      <w:proofErr w:type="gramStart"/>
      <w:r>
        <w:t>rate  61</w:t>
      </w:r>
      <w:proofErr w:type="gramEnd"/>
      <w:r>
        <w:t>%</w:t>
      </w:r>
    </w:p>
    <w:p w:rsidR="00866728" w:rsidRPr="00B453A2" w:rsidRDefault="00866728" w:rsidP="00866728">
      <w:pPr>
        <w:rPr>
          <w:b/>
          <w:u w:val="single"/>
        </w:rPr>
      </w:pPr>
      <w:r>
        <w:rPr>
          <w:b/>
          <w:u w:val="single"/>
        </w:rPr>
        <w:t>#</w:t>
      </w:r>
      <w:r w:rsidRPr="00B453A2">
        <w:rPr>
          <w:b/>
          <w:u w:val="single"/>
        </w:rPr>
        <w:t>PCA=3</w:t>
      </w:r>
    </w:p>
    <w:p w:rsidR="00866728" w:rsidRDefault="00866728" w:rsidP="00866728">
      <w:r>
        <w:t>#K=2</w:t>
      </w:r>
    </w:p>
    <w:p w:rsidR="00866728" w:rsidRPr="00E65079"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E65079">
        <w:rPr>
          <w:rFonts w:ascii="Lucida Console" w:eastAsia="Times New Roman" w:hAnsi="Lucida Console" w:cs="Courier New"/>
          <w:color w:val="0000FF"/>
          <w:sz w:val="20"/>
          <w:szCs w:val="20"/>
          <w:lang w:eastAsia="en-IN"/>
        </w:rPr>
        <w:t>&gt; pc=</w:t>
      </w:r>
      <w:proofErr w:type="spellStart"/>
      <w:r w:rsidRPr="00E65079">
        <w:rPr>
          <w:rFonts w:ascii="Lucida Console" w:eastAsia="Times New Roman" w:hAnsi="Lucida Console" w:cs="Courier New"/>
          <w:color w:val="0000FF"/>
          <w:sz w:val="20"/>
          <w:szCs w:val="20"/>
          <w:lang w:eastAsia="en-IN"/>
        </w:rPr>
        <w:t>prin_comp$</w:t>
      </w:r>
      <w:proofErr w:type="gramStart"/>
      <w:r w:rsidRPr="00E65079">
        <w:rPr>
          <w:rFonts w:ascii="Lucida Console" w:eastAsia="Times New Roman" w:hAnsi="Lucida Console" w:cs="Courier New"/>
          <w:color w:val="0000FF"/>
          <w:sz w:val="20"/>
          <w:szCs w:val="20"/>
          <w:lang w:eastAsia="en-IN"/>
        </w:rPr>
        <w:t>x</w:t>
      </w:r>
      <w:proofErr w:type="spellEnd"/>
      <w:r w:rsidRPr="00E65079">
        <w:rPr>
          <w:rFonts w:ascii="Lucida Console" w:eastAsia="Times New Roman" w:hAnsi="Lucida Console" w:cs="Courier New"/>
          <w:color w:val="0000FF"/>
          <w:sz w:val="20"/>
          <w:szCs w:val="20"/>
          <w:lang w:eastAsia="en-IN"/>
        </w:rPr>
        <w:t>[</w:t>
      </w:r>
      <w:proofErr w:type="gramEnd"/>
      <w:r w:rsidRPr="00E65079">
        <w:rPr>
          <w:rFonts w:ascii="Lucida Console" w:eastAsia="Times New Roman" w:hAnsi="Lucida Console" w:cs="Courier New"/>
          <w:color w:val="0000FF"/>
          <w:sz w:val="20"/>
          <w:szCs w:val="20"/>
          <w:lang w:eastAsia="en-IN"/>
        </w:rPr>
        <w:t>,1:3]</w:t>
      </w:r>
    </w:p>
    <w:p w:rsidR="00866728" w:rsidRPr="00E65079"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E65079">
        <w:rPr>
          <w:rFonts w:ascii="Lucida Console" w:eastAsia="Times New Roman" w:hAnsi="Lucida Console" w:cs="Courier New"/>
          <w:color w:val="0000FF"/>
          <w:sz w:val="20"/>
          <w:szCs w:val="20"/>
          <w:lang w:eastAsia="en-IN"/>
        </w:rPr>
        <w:t xml:space="preserve">&gt; km = </w:t>
      </w:r>
      <w:proofErr w:type="spellStart"/>
      <w:proofErr w:type="gramStart"/>
      <w:r w:rsidRPr="00E65079">
        <w:rPr>
          <w:rFonts w:ascii="Lucida Console" w:eastAsia="Times New Roman" w:hAnsi="Lucida Console" w:cs="Courier New"/>
          <w:color w:val="0000FF"/>
          <w:sz w:val="20"/>
          <w:szCs w:val="20"/>
          <w:lang w:eastAsia="en-IN"/>
        </w:rPr>
        <w:t>kmeans</w:t>
      </w:r>
      <w:proofErr w:type="spellEnd"/>
      <w:r w:rsidRPr="00E65079">
        <w:rPr>
          <w:rFonts w:ascii="Lucida Console" w:eastAsia="Times New Roman" w:hAnsi="Lucida Console" w:cs="Courier New"/>
          <w:color w:val="0000FF"/>
          <w:sz w:val="20"/>
          <w:szCs w:val="20"/>
          <w:lang w:eastAsia="en-IN"/>
        </w:rPr>
        <w:t>(</w:t>
      </w:r>
      <w:proofErr w:type="gramEnd"/>
      <w:r w:rsidRPr="00E65079">
        <w:rPr>
          <w:rFonts w:ascii="Lucida Console" w:eastAsia="Times New Roman" w:hAnsi="Lucida Console" w:cs="Courier New"/>
          <w:color w:val="0000FF"/>
          <w:sz w:val="20"/>
          <w:szCs w:val="20"/>
          <w:lang w:eastAsia="en-IN"/>
        </w:rPr>
        <w:t xml:space="preserve">pc, 2, </w:t>
      </w:r>
      <w:proofErr w:type="spellStart"/>
      <w:r w:rsidRPr="00E65079">
        <w:rPr>
          <w:rFonts w:ascii="Lucida Console" w:eastAsia="Times New Roman" w:hAnsi="Lucida Console" w:cs="Courier New"/>
          <w:color w:val="0000FF"/>
          <w:sz w:val="20"/>
          <w:szCs w:val="20"/>
          <w:lang w:eastAsia="en-IN"/>
        </w:rPr>
        <w:t>nstart</w:t>
      </w:r>
      <w:proofErr w:type="spellEnd"/>
      <w:r w:rsidRPr="00E65079">
        <w:rPr>
          <w:rFonts w:ascii="Lucida Console" w:eastAsia="Times New Roman" w:hAnsi="Lucida Console" w:cs="Courier New"/>
          <w:color w:val="0000FF"/>
          <w:sz w:val="20"/>
          <w:szCs w:val="20"/>
          <w:lang w:eastAsia="en-IN"/>
        </w:rPr>
        <w:t>=100)</w:t>
      </w:r>
    </w:p>
    <w:p w:rsidR="00866728" w:rsidRPr="00E65079"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E65079">
        <w:rPr>
          <w:rFonts w:ascii="Lucida Console" w:eastAsia="Times New Roman" w:hAnsi="Lucida Console" w:cs="Courier New"/>
          <w:color w:val="0000FF"/>
          <w:sz w:val="20"/>
          <w:szCs w:val="20"/>
          <w:lang w:eastAsia="en-IN"/>
        </w:rPr>
        <w:t xml:space="preserve">&gt; </w:t>
      </w:r>
      <w:proofErr w:type="gramStart"/>
      <w:r w:rsidRPr="00E65079">
        <w:rPr>
          <w:rFonts w:ascii="Lucida Console" w:eastAsia="Times New Roman" w:hAnsi="Lucida Console" w:cs="Courier New"/>
          <w:color w:val="0000FF"/>
          <w:sz w:val="20"/>
          <w:szCs w:val="20"/>
          <w:lang w:eastAsia="en-IN"/>
        </w:rPr>
        <w:t>plot(</w:t>
      </w:r>
      <w:proofErr w:type="gramEnd"/>
      <w:r w:rsidRPr="00E65079">
        <w:rPr>
          <w:rFonts w:ascii="Lucida Console" w:eastAsia="Times New Roman" w:hAnsi="Lucida Console" w:cs="Courier New"/>
          <w:color w:val="0000FF"/>
          <w:sz w:val="20"/>
          <w:szCs w:val="20"/>
          <w:lang w:eastAsia="en-IN"/>
        </w:rPr>
        <w:t>pc, col =(</w:t>
      </w:r>
      <w:proofErr w:type="spellStart"/>
      <w:r w:rsidRPr="00E65079">
        <w:rPr>
          <w:rFonts w:ascii="Lucida Console" w:eastAsia="Times New Roman" w:hAnsi="Lucida Console" w:cs="Courier New"/>
          <w:color w:val="0000FF"/>
          <w:sz w:val="20"/>
          <w:szCs w:val="20"/>
          <w:lang w:eastAsia="en-IN"/>
        </w:rPr>
        <w:t>km$cluster</w:t>
      </w:r>
      <w:proofErr w:type="spellEnd"/>
      <w:r w:rsidRPr="00E65079">
        <w:rPr>
          <w:rFonts w:ascii="Lucida Console" w:eastAsia="Times New Roman" w:hAnsi="Lucida Console" w:cs="Courier New"/>
          <w:color w:val="0000FF"/>
          <w:sz w:val="20"/>
          <w:szCs w:val="20"/>
          <w:lang w:eastAsia="en-IN"/>
        </w:rPr>
        <w:t xml:space="preserve"> +1) , main="K-Means result with 2 clusters", </w:t>
      </w:r>
      <w:proofErr w:type="spellStart"/>
      <w:r w:rsidRPr="00E65079">
        <w:rPr>
          <w:rFonts w:ascii="Lucida Console" w:eastAsia="Times New Roman" w:hAnsi="Lucida Console" w:cs="Courier New"/>
          <w:color w:val="0000FF"/>
          <w:sz w:val="20"/>
          <w:szCs w:val="20"/>
          <w:lang w:eastAsia="en-IN"/>
        </w:rPr>
        <w:t>pch</w:t>
      </w:r>
      <w:proofErr w:type="spellEnd"/>
      <w:r w:rsidRPr="00E65079">
        <w:rPr>
          <w:rFonts w:ascii="Lucida Console" w:eastAsia="Times New Roman" w:hAnsi="Lucida Console" w:cs="Courier New"/>
          <w:color w:val="0000FF"/>
          <w:sz w:val="20"/>
          <w:szCs w:val="20"/>
          <w:lang w:eastAsia="en-IN"/>
        </w:rPr>
        <w:t xml:space="preserve">=20, </w:t>
      </w:r>
      <w:proofErr w:type="spellStart"/>
      <w:r w:rsidRPr="00E65079">
        <w:rPr>
          <w:rFonts w:ascii="Lucida Console" w:eastAsia="Times New Roman" w:hAnsi="Lucida Console" w:cs="Courier New"/>
          <w:color w:val="0000FF"/>
          <w:sz w:val="20"/>
          <w:szCs w:val="20"/>
          <w:lang w:eastAsia="en-IN"/>
        </w:rPr>
        <w:t>cex</w:t>
      </w:r>
      <w:proofErr w:type="spellEnd"/>
      <w:r w:rsidRPr="00E65079">
        <w:rPr>
          <w:rFonts w:ascii="Lucida Console" w:eastAsia="Times New Roman" w:hAnsi="Lucida Console" w:cs="Courier New"/>
          <w:color w:val="0000FF"/>
          <w:sz w:val="20"/>
          <w:szCs w:val="20"/>
          <w:lang w:eastAsia="en-IN"/>
        </w:rPr>
        <w:t>=2)</w:t>
      </w:r>
    </w:p>
    <w:p w:rsidR="00866728" w:rsidRPr="00E65079"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E65079">
        <w:rPr>
          <w:rFonts w:ascii="Lucida Console" w:eastAsia="Times New Roman" w:hAnsi="Lucida Console" w:cs="Courier New"/>
          <w:color w:val="0000FF"/>
          <w:sz w:val="20"/>
          <w:szCs w:val="20"/>
          <w:lang w:eastAsia="en-IN"/>
        </w:rPr>
        <w:t>&gt; table(</w:t>
      </w:r>
      <w:proofErr w:type="spellStart"/>
      <w:r w:rsidRPr="00E65079">
        <w:rPr>
          <w:rFonts w:ascii="Lucida Console" w:eastAsia="Times New Roman" w:hAnsi="Lucida Console" w:cs="Courier New"/>
          <w:color w:val="0000FF"/>
          <w:sz w:val="20"/>
          <w:szCs w:val="20"/>
          <w:lang w:eastAsia="en-IN"/>
        </w:rPr>
        <w:t>wine$</w:t>
      </w:r>
      <w:proofErr w:type="gramStart"/>
      <w:r w:rsidRPr="00E65079">
        <w:rPr>
          <w:rFonts w:ascii="Lucida Console" w:eastAsia="Times New Roman" w:hAnsi="Lucida Console" w:cs="Courier New"/>
          <w:color w:val="0000FF"/>
          <w:sz w:val="20"/>
          <w:szCs w:val="20"/>
          <w:lang w:eastAsia="en-IN"/>
        </w:rPr>
        <w:t>class,km</w:t>
      </w:r>
      <w:proofErr w:type="gramEnd"/>
      <w:r w:rsidRPr="00E65079">
        <w:rPr>
          <w:rFonts w:ascii="Lucida Console" w:eastAsia="Times New Roman" w:hAnsi="Lucida Console" w:cs="Courier New"/>
          <w:color w:val="0000FF"/>
          <w:sz w:val="20"/>
          <w:szCs w:val="20"/>
          <w:lang w:eastAsia="en-IN"/>
        </w:rPr>
        <w:t>$cluster</w:t>
      </w:r>
      <w:proofErr w:type="spellEnd"/>
      <w:r w:rsidRPr="00E65079">
        <w:rPr>
          <w:rFonts w:ascii="Lucida Console" w:eastAsia="Times New Roman" w:hAnsi="Lucida Console" w:cs="Courier New"/>
          <w:color w:val="0000FF"/>
          <w:sz w:val="20"/>
          <w:szCs w:val="20"/>
          <w:lang w:eastAsia="en-IN"/>
        </w:rPr>
        <w:t>)</w:t>
      </w:r>
    </w:p>
    <w:p w:rsidR="00866728" w:rsidRDefault="00866728" w:rsidP="00866728">
      <w:r>
        <w:t>#Error rate 42%</w:t>
      </w:r>
    </w:p>
    <w:p w:rsidR="00866728" w:rsidRDefault="00866728" w:rsidP="00866728">
      <w:r>
        <w:t>#K=3</w:t>
      </w:r>
    </w:p>
    <w:p w:rsidR="00866728" w:rsidRPr="00E65079"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E65079">
        <w:rPr>
          <w:rFonts w:ascii="Lucida Console" w:eastAsia="Times New Roman" w:hAnsi="Lucida Console" w:cs="Courier New"/>
          <w:color w:val="0000FF"/>
          <w:sz w:val="20"/>
          <w:szCs w:val="20"/>
          <w:lang w:eastAsia="en-IN"/>
        </w:rPr>
        <w:t xml:space="preserve">&gt; km = </w:t>
      </w:r>
      <w:proofErr w:type="spellStart"/>
      <w:proofErr w:type="gramStart"/>
      <w:r w:rsidRPr="00E65079">
        <w:rPr>
          <w:rFonts w:ascii="Lucida Console" w:eastAsia="Times New Roman" w:hAnsi="Lucida Console" w:cs="Courier New"/>
          <w:color w:val="0000FF"/>
          <w:sz w:val="20"/>
          <w:szCs w:val="20"/>
          <w:lang w:eastAsia="en-IN"/>
        </w:rPr>
        <w:t>kmeans</w:t>
      </w:r>
      <w:proofErr w:type="spellEnd"/>
      <w:r w:rsidRPr="00E65079">
        <w:rPr>
          <w:rFonts w:ascii="Lucida Console" w:eastAsia="Times New Roman" w:hAnsi="Lucida Console" w:cs="Courier New"/>
          <w:color w:val="0000FF"/>
          <w:sz w:val="20"/>
          <w:szCs w:val="20"/>
          <w:lang w:eastAsia="en-IN"/>
        </w:rPr>
        <w:t>(</w:t>
      </w:r>
      <w:proofErr w:type="gramEnd"/>
      <w:r w:rsidRPr="00E65079">
        <w:rPr>
          <w:rFonts w:ascii="Lucida Console" w:eastAsia="Times New Roman" w:hAnsi="Lucida Console" w:cs="Courier New"/>
          <w:color w:val="0000FF"/>
          <w:sz w:val="20"/>
          <w:szCs w:val="20"/>
          <w:lang w:eastAsia="en-IN"/>
        </w:rPr>
        <w:t xml:space="preserve">pc, 3, </w:t>
      </w:r>
      <w:proofErr w:type="spellStart"/>
      <w:r w:rsidRPr="00E65079">
        <w:rPr>
          <w:rFonts w:ascii="Lucida Console" w:eastAsia="Times New Roman" w:hAnsi="Lucida Console" w:cs="Courier New"/>
          <w:color w:val="0000FF"/>
          <w:sz w:val="20"/>
          <w:szCs w:val="20"/>
          <w:lang w:eastAsia="en-IN"/>
        </w:rPr>
        <w:t>nstart</w:t>
      </w:r>
      <w:proofErr w:type="spellEnd"/>
      <w:r w:rsidRPr="00E65079">
        <w:rPr>
          <w:rFonts w:ascii="Lucida Console" w:eastAsia="Times New Roman" w:hAnsi="Lucida Console" w:cs="Courier New"/>
          <w:color w:val="0000FF"/>
          <w:sz w:val="20"/>
          <w:szCs w:val="20"/>
          <w:lang w:eastAsia="en-IN"/>
        </w:rPr>
        <w:t>=100)</w:t>
      </w:r>
    </w:p>
    <w:p w:rsidR="00866728" w:rsidRPr="00E65079"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E65079">
        <w:rPr>
          <w:rFonts w:ascii="Lucida Console" w:eastAsia="Times New Roman" w:hAnsi="Lucida Console" w:cs="Courier New"/>
          <w:color w:val="0000FF"/>
          <w:sz w:val="20"/>
          <w:szCs w:val="20"/>
          <w:lang w:eastAsia="en-IN"/>
        </w:rPr>
        <w:t xml:space="preserve">&gt; </w:t>
      </w:r>
      <w:proofErr w:type="gramStart"/>
      <w:r w:rsidRPr="00E65079">
        <w:rPr>
          <w:rFonts w:ascii="Lucida Console" w:eastAsia="Times New Roman" w:hAnsi="Lucida Console" w:cs="Courier New"/>
          <w:color w:val="0000FF"/>
          <w:sz w:val="20"/>
          <w:szCs w:val="20"/>
          <w:lang w:eastAsia="en-IN"/>
        </w:rPr>
        <w:t>plot(</w:t>
      </w:r>
      <w:proofErr w:type="gramEnd"/>
      <w:r w:rsidRPr="00E65079">
        <w:rPr>
          <w:rFonts w:ascii="Lucida Console" w:eastAsia="Times New Roman" w:hAnsi="Lucida Console" w:cs="Courier New"/>
          <w:color w:val="0000FF"/>
          <w:sz w:val="20"/>
          <w:szCs w:val="20"/>
          <w:lang w:eastAsia="en-IN"/>
        </w:rPr>
        <w:t>pc, col =(</w:t>
      </w:r>
      <w:proofErr w:type="spellStart"/>
      <w:r w:rsidRPr="00E65079">
        <w:rPr>
          <w:rFonts w:ascii="Lucida Console" w:eastAsia="Times New Roman" w:hAnsi="Lucida Console" w:cs="Courier New"/>
          <w:color w:val="0000FF"/>
          <w:sz w:val="20"/>
          <w:szCs w:val="20"/>
          <w:lang w:eastAsia="en-IN"/>
        </w:rPr>
        <w:t>km$cluster</w:t>
      </w:r>
      <w:proofErr w:type="spellEnd"/>
      <w:r w:rsidRPr="00E65079">
        <w:rPr>
          <w:rFonts w:ascii="Lucida Console" w:eastAsia="Times New Roman" w:hAnsi="Lucida Console" w:cs="Courier New"/>
          <w:color w:val="0000FF"/>
          <w:sz w:val="20"/>
          <w:szCs w:val="20"/>
          <w:lang w:eastAsia="en-IN"/>
        </w:rPr>
        <w:t xml:space="preserve"> +1) , main="K-Means result with 3 clusters", </w:t>
      </w:r>
      <w:proofErr w:type="spellStart"/>
      <w:r w:rsidRPr="00E65079">
        <w:rPr>
          <w:rFonts w:ascii="Lucida Console" w:eastAsia="Times New Roman" w:hAnsi="Lucida Console" w:cs="Courier New"/>
          <w:color w:val="0000FF"/>
          <w:sz w:val="20"/>
          <w:szCs w:val="20"/>
          <w:lang w:eastAsia="en-IN"/>
        </w:rPr>
        <w:t>pch</w:t>
      </w:r>
      <w:proofErr w:type="spellEnd"/>
      <w:r w:rsidRPr="00E65079">
        <w:rPr>
          <w:rFonts w:ascii="Lucida Console" w:eastAsia="Times New Roman" w:hAnsi="Lucida Console" w:cs="Courier New"/>
          <w:color w:val="0000FF"/>
          <w:sz w:val="20"/>
          <w:szCs w:val="20"/>
          <w:lang w:eastAsia="en-IN"/>
        </w:rPr>
        <w:t xml:space="preserve">=20, </w:t>
      </w:r>
      <w:proofErr w:type="spellStart"/>
      <w:r w:rsidRPr="00E65079">
        <w:rPr>
          <w:rFonts w:ascii="Lucida Console" w:eastAsia="Times New Roman" w:hAnsi="Lucida Console" w:cs="Courier New"/>
          <w:color w:val="0000FF"/>
          <w:sz w:val="20"/>
          <w:szCs w:val="20"/>
          <w:lang w:eastAsia="en-IN"/>
        </w:rPr>
        <w:t>cex</w:t>
      </w:r>
      <w:proofErr w:type="spellEnd"/>
      <w:r w:rsidRPr="00E65079">
        <w:rPr>
          <w:rFonts w:ascii="Lucida Console" w:eastAsia="Times New Roman" w:hAnsi="Lucida Console" w:cs="Courier New"/>
          <w:color w:val="0000FF"/>
          <w:sz w:val="20"/>
          <w:szCs w:val="20"/>
          <w:lang w:eastAsia="en-IN"/>
        </w:rPr>
        <w:t>=2)</w:t>
      </w:r>
    </w:p>
    <w:p w:rsidR="00866728" w:rsidRPr="00E65079" w:rsidRDefault="00866728" w:rsidP="00866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E65079">
        <w:rPr>
          <w:rFonts w:ascii="Lucida Console" w:eastAsia="Times New Roman" w:hAnsi="Lucida Console" w:cs="Courier New"/>
          <w:color w:val="0000FF"/>
          <w:sz w:val="20"/>
          <w:szCs w:val="20"/>
          <w:lang w:eastAsia="en-IN"/>
        </w:rPr>
        <w:t>&gt; table(</w:t>
      </w:r>
      <w:proofErr w:type="spellStart"/>
      <w:r w:rsidRPr="00E65079">
        <w:rPr>
          <w:rFonts w:ascii="Lucida Console" w:eastAsia="Times New Roman" w:hAnsi="Lucida Console" w:cs="Courier New"/>
          <w:color w:val="0000FF"/>
          <w:sz w:val="20"/>
          <w:szCs w:val="20"/>
          <w:lang w:eastAsia="en-IN"/>
        </w:rPr>
        <w:t>wine$</w:t>
      </w:r>
      <w:proofErr w:type="gramStart"/>
      <w:r w:rsidRPr="00E65079">
        <w:rPr>
          <w:rFonts w:ascii="Lucida Console" w:eastAsia="Times New Roman" w:hAnsi="Lucida Console" w:cs="Courier New"/>
          <w:color w:val="0000FF"/>
          <w:sz w:val="20"/>
          <w:szCs w:val="20"/>
          <w:lang w:eastAsia="en-IN"/>
        </w:rPr>
        <w:t>class,km</w:t>
      </w:r>
      <w:proofErr w:type="gramEnd"/>
      <w:r w:rsidRPr="00E65079">
        <w:rPr>
          <w:rFonts w:ascii="Lucida Console" w:eastAsia="Times New Roman" w:hAnsi="Lucida Console" w:cs="Courier New"/>
          <w:color w:val="0000FF"/>
          <w:sz w:val="20"/>
          <w:szCs w:val="20"/>
          <w:lang w:eastAsia="en-IN"/>
        </w:rPr>
        <w:t>$cluster</w:t>
      </w:r>
      <w:proofErr w:type="spellEnd"/>
      <w:r w:rsidRPr="00E65079">
        <w:rPr>
          <w:rFonts w:ascii="Lucida Console" w:eastAsia="Times New Roman" w:hAnsi="Lucida Console" w:cs="Courier New"/>
          <w:color w:val="0000FF"/>
          <w:sz w:val="20"/>
          <w:szCs w:val="20"/>
          <w:lang w:eastAsia="en-IN"/>
        </w:rPr>
        <w:t>)</w:t>
      </w:r>
    </w:p>
    <w:p w:rsidR="00866728" w:rsidRDefault="00866728" w:rsidP="00866728">
      <w:r>
        <w:t>#Error rate 70%</w:t>
      </w:r>
    </w:p>
    <w:p w:rsidR="00925138" w:rsidRPr="008B6F20" w:rsidRDefault="00925138" w:rsidP="00925138">
      <w:pPr>
        <w:rPr>
          <w:b/>
          <w:u w:val="single"/>
        </w:rPr>
      </w:pPr>
      <w:r>
        <w:rPr>
          <w:b/>
          <w:u w:val="single"/>
        </w:rPr>
        <w:t>#</w:t>
      </w:r>
      <w:r w:rsidRPr="008B6F20">
        <w:rPr>
          <w:b/>
          <w:u w:val="single"/>
        </w:rPr>
        <w:t>PCA=4</w:t>
      </w:r>
    </w:p>
    <w:p w:rsidR="00925138" w:rsidRDefault="00925138" w:rsidP="00925138">
      <w:r>
        <w:t>#K=2</w:t>
      </w:r>
    </w:p>
    <w:p w:rsidR="00925138" w:rsidRPr="008F7240"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F7240">
        <w:rPr>
          <w:rFonts w:ascii="Lucida Console" w:eastAsia="Times New Roman" w:hAnsi="Lucida Console" w:cs="Courier New"/>
          <w:color w:val="0000FF"/>
          <w:sz w:val="20"/>
          <w:szCs w:val="20"/>
          <w:lang w:eastAsia="en-IN"/>
        </w:rPr>
        <w:t>&gt; pc=</w:t>
      </w:r>
      <w:proofErr w:type="spellStart"/>
      <w:r w:rsidRPr="008F7240">
        <w:rPr>
          <w:rFonts w:ascii="Lucida Console" w:eastAsia="Times New Roman" w:hAnsi="Lucida Console" w:cs="Courier New"/>
          <w:color w:val="0000FF"/>
          <w:sz w:val="20"/>
          <w:szCs w:val="20"/>
          <w:lang w:eastAsia="en-IN"/>
        </w:rPr>
        <w:t>prin_comp$</w:t>
      </w:r>
      <w:proofErr w:type="gramStart"/>
      <w:r w:rsidRPr="008F7240">
        <w:rPr>
          <w:rFonts w:ascii="Lucida Console" w:eastAsia="Times New Roman" w:hAnsi="Lucida Console" w:cs="Courier New"/>
          <w:color w:val="0000FF"/>
          <w:sz w:val="20"/>
          <w:szCs w:val="20"/>
          <w:lang w:eastAsia="en-IN"/>
        </w:rPr>
        <w:t>x</w:t>
      </w:r>
      <w:proofErr w:type="spellEnd"/>
      <w:r w:rsidRPr="008F7240">
        <w:rPr>
          <w:rFonts w:ascii="Lucida Console" w:eastAsia="Times New Roman" w:hAnsi="Lucida Console" w:cs="Courier New"/>
          <w:color w:val="0000FF"/>
          <w:sz w:val="20"/>
          <w:szCs w:val="20"/>
          <w:lang w:eastAsia="en-IN"/>
        </w:rPr>
        <w:t>[</w:t>
      </w:r>
      <w:proofErr w:type="gramEnd"/>
      <w:r w:rsidRPr="008F7240">
        <w:rPr>
          <w:rFonts w:ascii="Lucida Console" w:eastAsia="Times New Roman" w:hAnsi="Lucida Console" w:cs="Courier New"/>
          <w:color w:val="0000FF"/>
          <w:sz w:val="20"/>
          <w:szCs w:val="20"/>
          <w:lang w:eastAsia="en-IN"/>
        </w:rPr>
        <w:t>,1:4]</w:t>
      </w:r>
    </w:p>
    <w:p w:rsidR="00925138" w:rsidRPr="008F7240"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F7240">
        <w:rPr>
          <w:rFonts w:ascii="Lucida Console" w:eastAsia="Times New Roman" w:hAnsi="Lucida Console" w:cs="Courier New"/>
          <w:color w:val="0000FF"/>
          <w:sz w:val="20"/>
          <w:szCs w:val="20"/>
          <w:lang w:eastAsia="en-IN"/>
        </w:rPr>
        <w:t xml:space="preserve">&gt; km = </w:t>
      </w:r>
      <w:proofErr w:type="spellStart"/>
      <w:proofErr w:type="gramStart"/>
      <w:r w:rsidRPr="008F7240">
        <w:rPr>
          <w:rFonts w:ascii="Lucida Console" w:eastAsia="Times New Roman" w:hAnsi="Lucida Console" w:cs="Courier New"/>
          <w:color w:val="0000FF"/>
          <w:sz w:val="20"/>
          <w:szCs w:val="20"/>
          <w:lang w:eastAsia="en-IN"/>
        </w:rPr>
        <w:t>kmeans</w:t>
      </w:r>
      <w:proofErr w:type="spellEnd"/>
      <w:r w:rsidRPr="008F7240">
        <w:rPr>
          <w:rFonts w:ascii="Lucida Console" w:eastAsia="Times New Roman" w:hAnsi="Lucida Console" w:cs="Courier New"/>
          <w:color w:val="0000FF"/>
          <w:sz w:val="20"/>
          <w:szCs w:val="20"/>
          <w:lang w:eastAsia="en-IN"/>
        </w:rPr>
        <w:t>(</w:t>
      </w:r>
      <w:proofErr w:type="gramEnd"/>
      <w:r w:rsidRPr="008F7240">
        <w:rPr>
          <w:rFonts w:ascii="Lucida Console" w:eastAsia="Times New Roman" w:hAnsi="Lucida Console" w:cs="Courier New"/>
          <w:color w:val="0000FF"/>
          <w:sz w:val="20"/>
          <w:szCs w:val="20"/>
          <w:lang w:eastAsia="en-IN"/>
        </w:rPr>
        <w:t xml:space="preserve">pc, 2, </w:t>
      </w:r>
      <w:proofErr w:type="spellStart"/>
      <w:r w:rsidRPr="008F7240">
        <w:rPr>
          <w:rFonts w:ascii="Lucida Console" w:eastAsia="Times New Roman" w:hAnsi="Lucida Console" w:cs="Courier New"/>
          <w:color w:val="0000FF"/>
          <w:sz w:val="20"/>
          <w:szCs w:val="20"/>
          <w:lang w:eastAsia="en-IN"/>
        </w:rPr>
        <w:t>nstart</w:t>
      </w:r>
      <w:proofErr w:type="spellEnd"/>
      <w:r w:rsidRPr="008F7240">
        <w:rPr>
          <w:rFonts w:ascii="Lucida Console" w:eastAsia="Times New Roman" w:hAnsi="Lucida Console" w:cs="Courier New"/>
          <w:color w:val="0000FF"/>
          <w:sz w:val="20"/>
          <w:szCs w:val="20"/>
          <w:lang w:eastAsia="en-IN"/>
        </w:rPr>
        <w:t>=100)</w:t>
      </w:r>
    </w:p>
    <w:p w:rsidR="00925138" w:rsidRPr="008F7240"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F7240">
        <w:rPr>
          <w:rFonts w:ascii="Lucida Console" w:eastAsia="Times New Roman" w:hAnsi="Lucida Console" w:cs="Courier New"/>
          <w:color w:val="0000FF"/>
          <w:sz w:val="20"/>
          <w:szCs w:val="20"/>
          <w:lang w:eastAsia="en-IN"/>
        </w:rPr>
        <w:t xml:space="preserve">&gt; </w:t>
      </w:r>
      <w:proofErr w:type="gramStart"/>
      <w:r w:rsidRPr="008F7240">
        <w:rPr>
          <w:rFonts w:ascii="Lucida Console" w:eastAsia="Times New Roman" w:hAnsi="Lucida Console" w:cs="Courier New"/>
          <w:color w:val="0000FF"/>
          <w:sz w:val="20"/>
          <w:szCs w:val="20"/>
          <w:lang w:eastAsia="en-IN"/>
        </w:rPr>
        <w:t>plot(</w:t>
      </w:r>
      <w:proofErr w:type="gramEnd"/>
      <w:r w:rsidRPr="008F7240">
        <w:rPr>
          <w:rFonts w:ascii="Lucida Console" w:eastAsia="Times New Roman" w:hAnsi="Lucida Console" w:cs="Courier New"/>
          <w:color w:val="0000FF"/>
          <w:sz w:val="20"/>
          <w:szCs w:val="20"/>
          <w:lang w:eastAsia="en-IN"/>
        </w:rPr>
        <w:t>pc, col =(</w:t>
      </w:r>
      <w:proofErr w:type="spellStart"/>
      <w:r w:rsidRPr="008F7240">
        <w:rPr>
          <w:rFonts w:ascii="Lucida Console" w:eastAsia="Times New Roman" w:hAnsi="Lucida Console" w:cs="Courier New"/>
          <w:color w:val="0000FF"/>
          <w:sz w:val="20"/>
          <w:szCs w:val="20"/>
          <w:lang w:eastAsia="en-IN"/>
        </w:rPr>
        <w:t>km$cluster</w:t>
      </w:r>
      <w:proofErr w:type="spellEnd"/>
      <w:r w:rsidRPr="008F7240">
        <w:rPr>
          <w:rFonts w:ascii="Lucida Console" w:eastAsia="Times New Roman" w:hAnsi="Lucida Console" w:cs="Courier New"/>
          <w:color w:val="0000FF"/>
          <w:sz w:val="20"/>
          <w:szCs w:val="20"/>
          <w:lang w:eastAsia="en-IN"/>
        </w:rPr>
        <w:t xml:space="preserve"> +1) , main="K-Means result with 2 clusters", </w:t>
      </w:r>
      <w:proofErr w:type="spellStart"/>
      <w:r w:rsidRPr="008F7240">
        <w:rPr>
          <w:rFonts w:ascii="Lucida Console" w:eastAsia="Times New Roman" w:hAnsi="Lucida Console" w:cs="Courier New"/>
          <w:color w:val="0000FF"/>
          <w:sz w:val="20"/>
          <w:szCs w:val="20"/>
          <w:lang w:eastAsia="en-IN"/>
        </w:rPr>
        <w:t>pch</w:t>
      </w:r>
      <w:proofErr w:type="spellEnd"/>
      <w:r w:rsidRPr="008F7240">
        <w:rPr>
          <w:rFonts w:ascii="Lucida Console" w:eastAsia="Times New Roman" w:hAnsi="Lucida Console" w:cs="Courier New"/>
          <w:color w:val="0000FF"/>
          <w:sz w:val="20"/>
          <w:szCs w:val="20"/>
          <w:lang w:eastAsia="en-IN"/>
        </w:rPr>
        <w:t xml:space="preserve">=20, </w:t>
      </w:r>
      <w:proofErr w:type="spellStart"/>
      <w:r w:rsidRPr="008F7240">
        <w:rPr>
          <w:rFonts w:ascii="Lucida Console" w:eastAsia="Times New Roman" w:hAnsi="Lucida Console" w:cs="Courier New"/>
          <w:color w:val="0000FF"/>
          <w:sz w:val="20"/>
          <w:szCs w:val="20"/>
          <w:lang w:eastAsia="en-IN"/>
        </w:rPr>
        <w:t>cex</w:t>
      </w:r>
      <w:proofErr w:type="spellEnd"/>
      <w:r w:rsidRPr="008F7240">
        <w:rPr>
          <w:rFonts w:ascii="Lucida Console" w:eastAsia="Times New Roman" w:hAnsi="Lucida Console" w:cs="Courier New"/>
          <w:color w:val="0000FF"/>
          <w:sz w:val="20"/>
          <w:szCs w:val="20"/>
          <w:lang w:eastAsia="en-IN"/>
        </w:rPr>
        <w:t>=2)</w:t>
      </w:r>
    </w:p>
    <w:p w:rsidR="00925138" w:rsidRPr="008F7240"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F7240">
        <w:rPr>
          <w:rFonts w:ascii="Lucida Console" w:eastAsia="Times New Roman" w:hAnsi="Lucida Console" w:cs="Courier New"/>
          <w:color w:val="0000FF"/>
          <w:sz w:val="20"/>
          <w:szCs w:val="20"/>
          <w:lang w:eastAsia="en-IN"/>
        </w:rPr>
        <w:t>&gt; table(</w:t>
      </w:r>
      <w:proofErr w:type="spellStart"/>
      <w:r w:rsidRPr="008F7240">
        <w:rPr>
          <w:rFonts w:ascii="Lucida Console" w:eastAsia="Times New Roman" w:hAnsi="Lucida Console" w:cs="Courier New"/>
          <w:color w:val="0000FF"/>
          <w:sz w:val="20"/>
          <w:szCs w:val="20"/>
          <w:lang w:eastAsia="en-IN"/>
        </w:rPr>
        <w:t>wine$</w:t>
      </w:r>
      <w:proofErr w:type="gramStart"/>
      <w:r w:rsidRPr="008F7240">
        <w:rPr>
          <w:rFonts w:ascii="Lucida Console" w:eastAsia="Times New Roman" w:hAnsi="Lucida Console" w:cs="Courier New"/>
          <w:color w:val="0000FF"/>
          <w:sz w:val="20"/>
          <w:szCs w:val="20"/>
          <w:lang w:eastAsia="en-IN"/>
        </w:rPr>
        <w:t>class,km</w:t>
      </w:r>
      <w:proofErr w:type="gramEnd"/>
      <w:r w:rsidRPr="008F7240">
        <w:rPr>
          <w:rFonts w:ascii="Lucida Console" w:eastAsia="Times New Roman" w:hAnsi="Lucida Console" w:cs="Courier New"/>
          <w:color w:val="0000FF"/>
          <w:sz w:val="20"/>
          <w:szCs w:val="20"/>
          <w:lang w:eastAsia="en-IN"/>
        </w:rPr>
        <w:t>$cluster</w:t>
      </w:r>
      <w:proofErr w:type="spellEnd"/>
      <w:r w:rsidRPr="008F7240">
        <w:rPr>
          <w:rFonts w:ascii="Lucida Console" w:eastAsia="Times New Roman" w:hAnsi="Lucida Console" w:cs="Courier New"/>
          <w:color w:val="0000FF"/>
          <w:sz w:val="20"/>
          <w:szCs w:val="20"/>
          <w:lang w:eastAsia="en-IN"/>
        </w:rPr>
        <w:t>)</w:t>
      </w:r>
    </w:p>
    <w:p w:rsidR="00925138" w:rsidRPr="008F7240"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F7240">
        <w:rPr>
          <w:rFonts w:ascii="Lucida Console" w:eastAsia="Times New Roman" w:hAnsi="Lucida Console" w:cs="Courier New"/>
          <w:color w:val="000000"/>
          <w:sz w:val="20"/>
          <w:szCs w:val="20"/>
          <w:lang w:eastAsia="en-IN"/>
        </w:rPr>
        <w:t xml:space="preserve">   </w:t>
      </w:r>
    </w:p>
    <w:p w:rsidR="00925138" w:rsidRDefault="00925138" w:rsidP="00925138">
      <w:r>
        <w:t>#Error rate 82%</w:t>
      </w:r>
    </w:p>
    <w:p w:rsidR="00925138" w:rsidRDefault="00925138" w:rsidP="00925138">
      <w:r>
        <w:t>#K=3</w:t>
      </w:r>
    </w:p>
    <w:p w:rsidR="00925138" w:rsidRPr="008F7240"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F7240">
        <w:rPr>
          <w:rFonts w:ascii="Lucida Console" w:eastAsia="Times New Roman" w:hAnsi="Lucida Console" w:cs="Courier New"/>
          <w:color w:val="0000FF"/>
          <w:sz w:val="20"/>
          <w:szCs w:val="20"/>
          <w:lang w:eastAsia="en-IN"/>
        </w:rPr>
        <w:t xml:space="preserve">&gt; km = </w:t>
      </w:r>
      <w:proofErr w:type="spellStart"/>
      <w:proofErr w:type="gramStart"/>
      <w:r w:rsidRPr="008F7240">
        <w:rPr>
          <w:rFonts w:ascii="Lucida Console" w:eastAsia="Times New Roman" w:hAnsi="Lucida Console" w:cs="Courier New"/>
          <w:color w:val="0000FF"/>
          <w:sz w:val="20"/>
          <w:szCs w:val="20"/>
          <w:lang w:eastAsia="en-IN"/>
        </w:rPr>
        <w:t>kmeans</w:t>
      </w:r>
      <w:proofErr w:type="spellEnd"/>
      <w:r w:rsidRPr="008F7240">
        <w:rPr>
          <w:rFonts w:ascii="Lucida Console" w:eastAsia="Times New Roman" w:hAnsi="Lucida Console" w:cs="Courier New"/>
          <w:color w:val="0000FF"/>
          <w:sz w:val="20"/>
          <w:szCs w:val="20"/>
          <w:lang w:eastAsia="en-IN"/>
        </w:rPr>
        <w:t>(</w:t>
      </w:r>
      <w:proofErr w:type="gramEnd"/>
      <w:r w:rsidRPr="008F7240">
        <w:rPr>
          <w:rFonts w:ascii="Lucida Console" w:eastAsia="Times New Roman" w:hAnsi="Lucida Console" w:cs="Courier New"/>
          <w:color w:val="0000FF"/>
          <w:sz w:val="20"/>
          <w:szCs w:val="20"/>
          <w:lang w:eastAsia="en-IN"/>
        </w:rPr>
        <w:t xml:space="preserve">pc, 3, </w:t>
      </w:r>
      <w:proofErr w:type="spellStart"/>
      <w:r w:rsidRPr="008F7240">
        <w:rPr>
          <w:rFonts w:ascii="Lucida Console" w:eastAsia="Times New Roman" w:hAnsi="Lucida Console" w:cs="Courier New"/>
          <w:color w:val="0000FF"/>
          <w:sz w:val="20"/>
          <w:szCs w:val="20"/>
          <w:lang w:eastAsia="en-IN"/>
        </w:rPr>
        <w:t>nstart</w:t>
      </w:r>
      <w:proofErr w:type="spellEnd"/>
      <w:r w:rsidRPr="008F7240">
        <w:rPr>
          <w:rFonts w:ascii="Lucida Console" w:eastAsia="Times New Roman" w:hAnsi="Lucida Console" w:cs="Courier New"/>
          <w:color w:val="0000FF"/>
          <w:sz w:val="20"/>
          <w:szCs w:val="20"/>
          <w:lang w:eastAsia="en-IN"/>
        </w:rPr>
        <w:t>=100)</w:t>
      </w:r>
    </w:p>
    <w:p w:rsidR="00925138" w:rsidRPr="008F7240"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F7240">
        <w:rPr>
          <w:rFonts w:ascii="Lucida Console" w:eastAsia="Times New Roman" w:hAnsi="Lucida Console" w:cs="Courier New"/>
          <w:color w:val="0000FF"/>
          <w:sz w:val="20"/>
          <w:szCs w:val="20"/>
          <w:lang w:eastAsia="en-IN"/>
        </w:rPr>
        <w:t>&gt; table(</w:t>
      </w:r>
      <w:proofErr w:type="spellStart"/>
      <w:r w:rsidRPr="008F7240">
        <w:rPr>
          <w:rFonts w:ascii="Lucida Console" w:eastAsia="Times New Roman" w:hAnsi="Lucida Console" w:cs="Courier New"/>
          <w:color w:val="0000FF"/>
          <w:sz w:val="20"/>
          <w:szCs w:val="20"/>
          <w:lang w:eastAsia="en-IN"/>
        </w:rPr>
        <w:t>wine$</w:t>
      </w:r>
      <w:proofErr w:type="gramStart"/>
      <w:r w:rsidRPr="008F7240">
        <w:rPr>
          <w:rFonts w:ascii="Lucida Console" w:eastAsia="Times New Roman" w:hAnsi="Lucida Console" w:cs="Courier New"/>
          <w:color w:val="0000FF"/>
          <w:sz w:val="20"/>
          <w:szCs w:val="20"/>
          <w:lang w:eastAsia="en-IN"/>
        </w:rPr>
        <w:t>class,km</w:t>
      </w:r>
      <w:proofErr w:type="gramEnd"/>
      <w:r w:rsidRPr="008F7240">
        <w:rPr>
          <w:rFonts w:ascii="Lucida Console" w:eastAsia="Times New Roman" w:hAnsi="Lucida Console" w:cs="Courier New"/>
          <w:color w:val="0000FF"/>
          <w:sz w:val="20"/>
          <w:szCs w:val="20"/>
          <w:lang w:eastAsia="en-IN"/>
        </w:rPr>
        <w:t>$cluster</w:t>
      </w:r>
      <w:proofErr w:type="spellEnd"/>
      <w:r w:rsidRPr="008F7240">
        <w:rPr>
          <w:rFonts w:ascii="Lucida Console" w:eastAsia="Times New Roman" w:hAnsi="Lucida Console" w:cs="Courier New"/>
          <w:color w:val="0000FF"/>
          <w:sz w:val="20"/>
          <w:szCs w:val="20"/>
          <w:lang w:eastAsia="en-IN"/>
        </w:rPr>
        <w:t>)</w:t>
      </w:r>
    </w:p>
    <w:p w:rsidR="00925138" w:rsidRDefault="00925138" w:rsidP="00925138"/>
    <w:p w:rsidR="00925138" w:rsidRDefault="00925138" w:rsidP="00925138">
      <w:r>
        <w:t>#Error rate 41%</w:t>
      </w:r>
    </w:p>
    <w:p w:rsidR="00925138" w:rsidRPr="00925138" w:rsidRDefault="00925138" w:rsidP="00925138">
      <w:pPr>
        <w:rPr>
          <w:b/>
          <w:u w:val="single"/>
        </w:rPr>
      </w:pPr>
      <w:r w:rsidRPr="00925138">
        <w:rPr>
          <w:b/>
          <w:u w:val="single"/>
        </w:rPr>
        <w:t>#PCA=5</w:t>
      </w:r>
    </w:p>
    <w:p w:rsidR="00925138" w:rsidRDefault="00925138" w:rsidP="00925138">
      <w:r>
        <w:t>#K=2</w:t>
      </w:r>
    </w:p>
    <w:p w:rsidR="00925138" w:rsidRPr="008F7240"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F7240">
        <w:rPr>
          <w:rFonts w:ascii="Lucida Console" w:eastAsia="Times New Roman" w:hAnsi="Lucida Console" w:cs="Courier New"/>
          <w:color w:val="0000FF"/>
          <w:sz w:val="20"/>
          <w:szCs w:val="20"/>
          <w:lang w:eastAsia="en-IN"/>
        </w:rPr>
        <w:t>&gt; pc=</w:t>
      </w:r>
      <w:proofErr w:type="spellStart"/>
      <w:r w:rsidRPr="008F7240">
        <w:rPr>
          <w:rFonts w:ascii="Lucida Console" w:eastAsia="Times New Roman" w:hAnsi="Lucida Console" w:cs="Courier New"/>
          <w:color w:val="0000FF"/>
          <w:sz w:val="20"/>
          <w:szCs w:val="20"/>
          <w:lang w:eastAsia="en-IN"/>
        </w:rPr>
        <w:t>prin_comp$</w:t>
      </w:r>
      <w:proofErr w:type="gramStart"/>
      <w:r w:rsidRPr="008F7240">
        <w:rPr>
          <w:rFonts w:ascii="Lucida Console" w:eastAsia="Times New Roman" w:hAnsi="Lucida Console" w:cs="Courier New"/>
          <w:color w:val="0000FF"/>
          <w:sz w:val="20"/>
          <w:szCs w:val="20"/>
          <w:lang w:eastAsia="en-IN"/>
        </w:rPr>
        <w:t>x</w:t>
      </w:r>
      <w:proofErr w:type="spellEnd"/>
      <w:r w:rsidRPr="008F7240">
        <w:rPr>
          <w:rFonts w:ascii="Lucida Console" w:eastAsia="Times New Roman" w:hAnsi="Lucida Console" w:cs="Courier New"/>
          <w:color w:val="0000FF"/>
          <w:sz w:val="20"/>
          <w:szCs w:val="20"/>
          <w:lang w:eastAsia="en-IN"/>
        </w:rPr>
        <w:t>[</w:t>
      </w:r>
      <w:proofErr w:type="gramEnd"/>
      <w:r w:rsidRPr="008F7240">
        <w:rPr>
          <w:rFonts w:ascii="Lucida Console" w:eastAsia="Times New Roman" w:hAnsi="Lucida Console" w:cs="Courier New"/>
          <w:color w:val="0000FF"/>
          <w:sz w:val="20"/>
          <w:szCs w:val="20"/>
          <w:lang w:eastAsia="en-IN"/>
        </w:rPr>
        <w:t>,1:5]</w:t>
      </w:r>
    </w:p>
    <w:p w:rsidR="00925138" w:rsidRPr="008F7240"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F7240">
        <w:rPr>
          <w:rFonts w:ascii="Lucida Console" w:eastAsia="Times New Roman" w:hAnsi="Lucida Console" w:cs="Courier New"/>
          <w:color w:val="0000FF"/>
          <w:sz w:val="20"/>
          <w:szCs w:val="20"/>
          <w:lang w:eastAsia="en-IN"/>
        </w:rPr>
        <w:t xml:space="preserve">&gt; km = </w:t>
      </w:r>
      <w:proofErr w:type="spellStart"/>
      <w:proofErr w:type="gramStart"/>
      <w:r w:rsidRPr="008F7240">
        <w:rPr>
          <w:rFonts w:ascii="Lucida Console" w:eastAsia="Times New Roman" w:hAnsi="Lucida Console" w:cs="Courier New"/>
          <w:color w:val="0000FF"/>
          <w:sz w:val="20"/>
          <w:szCs w:val="20"/>
          <w:lang w:eastAsia="en-IN"/>
        </w:rPr>
        <w:t>kmeans</w:t>
      </w:r>
      <w:proofErr w:type="spellEnd"/>
      <w:r w:rsidRPr="008F7240">
        <w:rPr>
          <w:rFonts w:ascii="Lucida Console" w:eastAsia="Times New Roman" w:hAnsi="Lucida Console" w:cs="Courier New"/>
          <w:color w:val="0000FF"/>
          <w:sz w:val="20"/>
          <w:szCs w:val="20"/>
          <w:lang w:eastAsia="en-IN"/>
        </w:rPr>
        <w:t>(</w:t>
      </w:r>
      <w:proofErr w:type="gramEnd"/>
      <w:r w:rsidRPr="008F7240">
        <w:rPr>
          <w:rFonts w:ascii="Lucida Console" w:eastAsia="Times New Roman" w:hAnsi="Lucida Console" w:cs="Courier New"/>
          <w:color w:val="0000FF"/>
          <w:sz w:val="20"/>
          <w:szCs w:val="20"/>
          <w:lang w:eastAsia="en-IN"/>
        </w:rPr>
        <w:t xml:space="preserve">pc, 2, </w:t>
      </w:r>
      <w:proofErr w:type="spellStart"/>
      <w:r w:rsidRPr="008F7240">
        <w:rPr>
          <w:rFonts w:ascii="Lucida Console" w:eastAsia="Times New Roman" w:hAnsi="Lucida Console" w:cs="Courier New"/>
          <w:color w:val="0000FF"/>
          <w:sz w:val="20"/>
          <w:szCs w:val="20"/>
          <w:lang w:eastAsia="en-IN"/>
        </w:rPr>
        <w:t>nstart</w:t>
      </w:r>
      <w:proofErr w:type="spellEnd"/>
      <w:r w:rsidRPr="008F7240">
        <w:rPr>
          <w:rFonts w:ascii="Lucida Console" w:eastAsia="Times New Roman" w:hAnsi="Lucida Console" w:cs="Courier New"/>
          <w:color w:val="0000FF"/>
          <w:sz w:val="20"/>
          <w:szCs w:val="20"/>
          <w:lang w:eastAsia="en-IN"/>
        </w:rPr>
        <w:t>=100)</w:t>
      </w:r>
    </w:p>
    <w:p w:rsidR="00925138" w:rsidRPr="008F7240"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F7240">
        <w:rPr>
          <w:rFonts w:ascii="Lucida Console" w:eastAsia="Times New Roman" w:hAnsi="Lucida Console" w:cs="Courier New"/>
          <w:color w:val="0000FF"/>
          <w:sz w:val="20"/>
          <w:szCs w:val="20"/>
          <w:lang w:eastAsia="en-IN"/>
        </w:rPr>
        <w:t>&gt; table(</w:t>
      </w:r>
      <w:proofErr w:type="spellStart"/>
      <w:r w:rsidRPr="008F7240">
        <w:rPr>
          <w:rFonts w:ascii="Lucida Console" w:eastAsia="Times New Roman" w:hAnsi="Lucida Console" w:cs="Courier New"/>
          <w:color w:val="0000FF"/>
          <w:sz w:val="20"/>
          <w:szCs w:val="20"/>
          <w:lang w:eastAsia="en-IN"/>
        </w:rPr>
        <w:t>wine$</w:t>
      </w:r>
      <w:proofErr w:type="gramStart"/>
      <w:r w:rsidRPr="008F7240">
        <w:rPr>
          <w:rFonts w:ascii="Lucida Console" w:eastAsia="Times New Roman" w:hAnsi="Lucida Console" w:cs="Courier New"/>
          <w:color w:val="0000FF"/>
          <w:sz w:val="20"/>
          <w:szCs w:val="20"/>
          <w:lang w:eastAsia="en-IN"/>
        </w:rPr>
        <w:t>class,km</w:t>
      </w:r>
      <w:proofErr w:type="gramEnd"/>
      <w:r w:rsidRPr="008F7240">
        <w:rPr>
          <w:rFonts w:ascii="Lucida Console" w:eastAsia="Times New Roman" w:hAnsi="Lucida Console" w:cs="Courier New"/>
          <w:color w:val="0000FF"/>
          <w:sz w:val="20"/>
          <w:szCs w:val="20"/>
          <w:lang w:eastAsia="en-IN"/>
        </w:rPr>
        <w:t>$cluster</w:t>
      </w:r>
      <w:proofErr w:type="spellEnd"/>
      <w:r w:rsidRPr="008F7240">
        <w:rPr>
          <w:rFonts w:ascii="Lucida Console" w:eastAsia="Times New Roman" w:hAnsi="Lucida Console" w:cs="Courier New"/>
          <w:color w:val="0000FF"/>
          <w:sz w:val="20"/>
          <w:szCs w:val="20"/>
          <w:lang w:eastAsia="en-IN"/>
        </w:rPr>
        <w:t>)</w:t>
      </w:r>
    </w:p>
    <w:p w:rsidR="00925138" w:rsidRDefault="00925138" w:rsidP="00925138">
      <w:r>
        <w:t>#Error rate 82%</w:t>
      </w:r>
    </w:p>
    <w:p w:rsidR="00925138" w:rsidRDefault="00925138" w:rsidP="00925138">
      <w:r>
        <w:t>#K=3</w:t>
      </w:r>
    </w:p>
    <w:p w:rsidR="00925138" w:rsidRPr="008F7240"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F7240">
        <w:rPr>
          <w:rFonts w:ascii="Lucida Console" w:eastAsia="Times New Roman" w:hAnsi="Lucida Console" w:cs="Courier New"/>
          <w:color w:val="0000FF"/>
          <w:sz w:val="20"/>
          <w:szCs w:val="20"/>
          <w:lang w:eastAsia="en-IN"/>
        </w:rPr>
        <w:t xml:space="preserve">&gt; km = </w:t>
      </w:r>
      <w:proofErr w:type="spellStart"/>
      <w:proofErr w:type="gramStart"/>
      <w:r w:rsidRPr="008F7240">
        <w:rPr>
          <w:rFonts w:ascii="Lucida Console" w:eastAsia="Times New Roman" w:hAnsi="Lucida Console" w:cs="Courier New"/>
          <w:color w:val="0000FF"/>
          <w:sz w:val="20"/>
          <w:szCs w:val="20"/>
          <w:lang w:eastAsia="en-IN"/>
        </w:rPr>
        <w:t>kmeans</w:t>
      </w:r>
      <w:proofErr w:type="spellEnd"/>
      <w:r w:rsidRPr="008F7240">
        <w:rPr>
          <w:rFonts w:ascii="Lucida Console" w:eastAsia="Times New Roman" w:hAnsi="Lucida Console" w:cs="Courier New"/>
          <w:color w:val="0000FF"/>
          <w:sz w:val="20"/>
          <w:szCs w:val="20"/>
          <w:lang w:eastAsia="en-IN"/>
        </w:rPr>
        <w:t>(</w:t>
      </w:r>
      <w:proofErr w:type="gramEnd"/>
      <w:r w:rsidRPr="008F7240">
        <w:rPr>
          <w:rFonts w:ascii="Lucida Console" w:eastAsia="Times New Roman" w:hAnsi="Lucida Console" w:cs="Courier New"/>
          <w:color w:val="0000FF"/>
          <w:sz w:val="20"/>
          <w:szCs w:val="20"/>
          <w:lang w:eastAsia="en-IN"/>
        </w:rPr>
        <w:t xml:space="preserve">pc, 3, </w:t>
      </w:r>
      <w:proofErr w:type="spellStart"/>
      <w:r w:rsidRPr="008F7240">
        <w:rPr>
          <w:rFonts w:ascii="Lucida Console" w:eastAsia="Times New Roman" w:hAnsi="Lucida Console" w:cs="Courier New"/>
          <w:color w:val="0000FF"/>
          <w:sz w:val="20"/>
          <w:szCs w:val="20"/>
          <w:lang w:eastAsia="en-IN"/>
        </w:rPr>
        <w:t>nstart</w:t>
      </w:r>
      <w:proofErr w:type="spellEnd"/>
      <w:r w:rsidRPr="008F7240">
        <w:rPr>
          <w:rFonts w:ascii="Lucida Console" w:eastAsia="Times New Roman" w:hAnsi="Lucida Console" w:cs="Courier New"/>
          <w:color w:val="0000FF"/>
          <w:sz w:val="20"/>
          <w:szCs w:val="20"/>
          <w:lang w:eastAsia="en-IN"/>
        </w:rPr>
        <w:t>=100)</w:t>
      </w:r>
    </w:p>
    <w:p w:rsidR="00925138" w:rsidRPr="008F7240"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F7240">
        <w:rPr>
          <w:rFonts w:ascii="Lucida Console" w:eastAsia="Times New Roman" w:hAnsi="Lucida Console" w:cs="Courier New"/>
          <w:color w:val="0000FF"/>
          <w:sz w:val="20"/>
          <w:szCs w:val="20"/>
          <w:lang w:eastAsia="en-IN"/>
        </w:rPr>
        <w:t xml:space="preserve">&gt; </w:t>
      </w:r>
      <w:proofErr w:type="gramStart"/>
      <w:r w:rsidRPr="008F7240">
        <w:rPr>
          <w:rFonts w:ascii="Lucida Console" w:eastAsia="Times New Roman" w:hAnsi="Lucida Console" w:cs="Courier New"/>
          <w:color w:val="0000FF"/>
          <w:sz w:val="20"/>
          <w:szCs w:val="20"/>
          <w:lang w:eastAsia="en-IN"/>
        </w:rPr>
        <w:t>plot(</w:t>
      </w:r>
      <w:proofErr w:type="gramEnd"/>
      <w:r w:rsidRPr="008F7240">
        <w:rPr>
          <w:rFonts w:ascii="Lucida Console" w:eastAsia="Times New Roman" w:hAnsi="Lucida Console" w:cs="Courier New"/>
          <w:color w:val="0000FF"/>
          <w:sz w:val="20"/>
          <w:szCs w:val="20"/>
          <w:lang w:eastAsia="en-IN"/>
        </w:rPr>
        <w:t>pc, col =(</w:t>
      </w:r>
      <w:proofErr w:type="spellStart"/>
      <w:r w:rsidRPr="008F7240">
        <w:rPr>
          <w:rFonts w:ascii="Lucida Console" w:eastAsia="Times New Roman" w:hAnsi="Lucida Console" w:cs="Courier New"/>
          <w:color w:val="0000FF"/>
          <w:sz w:val="20"/>
          <w:szCs w:val="20"/>
          <w:lang w:eastAsia="en-IN"/>
        </w:rPr>
        <w:t>km$cluster</w:t>
      </w:r>
      <w:proofErr w:type="spellEnd"/>
      <w:r w:rsidRPr="008F7240">
        <w:rPr>
          <w:rFonts w:ascii="Lucida Console" w:eastAsia="Times New Roman" w:hAnsi="Lucida Console" w:cs="Courier New"/>
          <w:color w:val="0000FF"/>
          <w:sz w:val="20"/>
          <w:szCs w:val="20"/>
          <w:lang w:eastAsia="en-IN"/>
        </w:rPr>
        <w:t xml:space="preserve"> +1) , main="K-Means result with 3 clusters", </w:t>
      </w:r>
      <w:proofErr w:type="spellStart"/>
      <w:r w:rsidRPr="008F7240">
        <w:rPr>
          <w:rFonts w:ascii="Lucida Console" w:eastAsia="Times New Roman" w:hAnsi="Lucida Console" w:cs="Courier New"/>
          <w:color w:val="0000FF"/>
          <w:sz w:val="20"/>
          <w:szCs w:val="20"/>
          <w:lang w:eastAsia="en-IN"/>
        </w:rPr>
        <w:t>pch</w:t>
      </w:r>
      <w:proofErr w:type="spellEnd"/>
      <w:r w:rsidRPr="008F7240">
        <w:rPr>
          <w:rFonts w:ascii="Lucida Console" w:eastAsia="Times New Roman" w:hAnsi="Lucida Console" w:cs="Courier New"/>
          <w:color w:val="0000FF"/>
          <w:sz w:val="20"/>
          <w:szCs w:val="20"/>
          <w:lang w:eastAsia="en-IN"/>
        </w:rPr>
        <w:t xml:space="preserve">=20, </w:t>
      </w:r>
      <w:proofErr w:type="spellStart"/>
      <w:r w:rsidRPr="008F7240">
        <w:rPr>
          <w:rFonts w:ascii="Lucida Console" w:eastAsia="Times New Roman" w:hAnsi="Lucida Console" w:cs="Courier New"/>
          <w:color w:val="0000FF"/>
          <w:sz w:val="20"/>
          <w:szCs w:val="20"/>
          <w:lang w:eastAsia="en-IN"/>
        </w:rPr>
        <w:t>cex</w:t>
      </w:r>
      <w:proofErr w:type="spellEnd"/>
      <w:r w:rsidRPr="008F7240">
        <w:rPr>
          <w:rFonts w:ascii="Lucida Console" w:eastAsia="Times New Roman" w:hAnsi="Lucida Console" w:cs="Courier New"/>
          <w:color w:val="0000FF"/>
          <w:sz w:val="20"/>
          <w:szCs w:val="20"/>
          <w:lang w:eastAsia="en-IN"/>
        </w:rPr>
        <w:t>=2)</w:t>
      </w:r>
    </w:p>
    <w:p w:rsidR="00925138" w:rsidRPr="008F7240"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F7240">
        <w:rPr>
          <w:rFonts w:ascii="Lucida Console" w:eastAsia="Times New Roman" w:hAnsi="Lucida Console" w:cs="Courier New"/>
          <w:color w:val="0000FF"/>
          <w:sz w:val="20"/>
          <w:szCs w:val="20"/>
          <w:lang w:eastAsia="en-IN"/>
        </w:rPr>
        <w:t>&gt; table(</w:t>
      </w:r>
      <w:proofErr w:type="spellStart"/>
      <w:r w:rsidRPr="008F7240">
        <w:rPr>
          <w:rFonts w:ascii="Lucida Console" w:eastAsia="Times New Roman" w:hAnsi="Lucida Console" w:cs="Courier New"/>
          <w:color w:val="0000FF"/>
          <w:sz w:val="20"/>
          <w:szCs w:val="20"/>
          <w:lang w:eastAsia="en-IN"/>
        </w:rPr>
        <w:t>wine$</w:t>
      </w:r>
      <w:proofErr w:type="gramStart"/>
      <w:r w:rsidRPr="008F7240">
        <w:rPr>
          <w:rFonts w:ascii="Lucida Console" w:eastAsia="Times New Roman" w:hAnsi="Lucida Console" w:cs="Courier New"/>
          <w:color w:val="0000FF"/>
          <w:sz w:val="20"/>
          <w:szCs w:val="20"/>
          <w:lang w:eastAsia="en-IN"/>
        </w:rPr>
        <w:t>class,km</w:t>
      </w:r>
      <w:proofErr w:type="gramEnd"/>
      <w:r w:rsidRPr="008F7240">
        <w:rPr>
          <w:rFonts w:ascii="Lucida Console" w:eastAsia="Times New Roman" w:hAnsi="Lucida Console" w:cs="Courier New"/>
          <w:color w:val="0000FF"/>
          <w:sz w:val="20"/>
          <w:szCs w:val="20"/>
          <w:lang w:eastAsia="en-IN"/>
        </w:rPr>
        <w:t>$cluster</w:t>
      </w:r>
      <w:proofErr w:type="spellEnd"/>
      <w:r w:rsidRPr="008F7240">
        <w:rPr>
          <w:rFonts w:ascii="Lucida Console" w:eastAsia="Times New Roman" w:hAnsi="Lucida Console" w:cs="Courier New"/>
          <w:color w:val="0000FF"/>
          <w:sz w:val="20"/>
          <w:szCs w:val="20"/>
          <w:lang w:eastAsia="en-IN"/>
        </w:rPr>
        <w:t>)</w:t>
      </w:r>
    </w:p>
    <w:p w:rsidR="00925138" w:rsidRDefault="00925138" w:rsidP="00925138">
      <w:r>
        <w:t>#Error rate 71%</w:t>
      </w:r>
    </w:p>
    <w:p w:rsidR="00925138" w:rsidRPr="00925138" w:rsidRDefault="00925138" w:rsidP="00925138">
      <w:pPr>
        <w:rPr>
          <w:b/>
          <w:u w:val="single"/>
        </w:rPr>
      </w:pPr>
      <w:r w:rsidRPr="00925138">
        <w:rPr>
          <w:b/>
          <w:u w:val="single"/>
        </w:rPr>
        <w:lastRenderedPageBreak/>
        <w:t>#PCA=6</w:t>
      </w:r>
    </w:p>
    <w:p w:rsidR="00925138" w:rsidRDefault="00925138" w:rsidP="00925138">
      <w:r>
        <w:t>#K=2</w:t>
      </w:r>
    </w:p>
    <w:p w:rsidR="00925138" w:rsidRPr="008F7240"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F7240">
        <w:rPr>
          <w:rFonts w:ascii="Lucida Console" w:eastAsia="Times New Roman" w:hAnsi="Lucida Console" w:cs="Courier New"/>
          <w:color w:val="0000FF"/>
          <w:sz w:val="20"/>
          <w:szCs w:val="20"/>
          <w:lang w:eastAsia="en-IN"/>
        </w:rPr>
        <w:t>&gt; pc=</w:t>
      </w:r>
      <w:proofErr w:type="spellStart"/>
      <w:r w:rsidRPr="008F7240">
        <w:rPr>
          <w:rFonts w:ascii="Lucida Console" w:eastAsia="Times New Roman" w:hAnsi="Lucida Console" w:cs="Courier New"/>
          <w:color w:val="0000FF"/>
          <w:sz w:val="20"/>
          <w:szCs w:val="20"/>
          <w:lang w:eastAsia="en-IN"/>
        </w:rPr>
        <w:t>prin_comp$</w:t>
      </w:r>
      <w:proofErr w:type="gramStart"/>
      <w:r w:rsidRPr="008F7240">
        <w:rPr>
          <w:rFonts w:ascii="Lucida Console" w:eastAsia="Times New Roman" w:hAnsi="Lucida Console" w:cs="Courier New"/>
          <w:color w:val="0000FF"/>
          <w:sz w:val="20"/>
          <w:szCs w:val="20"/>
          <w:lang w:eastAsia="en-IN"/>
        </w:rPr>
        <w:t>x</w:t>
      </w:r>
      <w:proofErr w:type="spellEnd"/>
      <w:r w:rsidRPr="008F7240">
        <w:rPr>
          <w:rFonts w:ascii="Lucida Console" w:eastAsia="Times New Roman" w:hAnsi="Lucida Console" w:cs="Courier New"/>
          <w:color w:val="0000FF"/>
          <w:sz w:val="20"/>
          <w:szCs w:val="20"/>
          <w:lang w:eastAsia="en-IN"/>
        </w:rPr>
        <w:t>[</w:t>
      </w:r>
      <w:proofErr w:type="gramEnd"/>
      <w:r w:rsidRPr="008F7240">
        <w:rPr>
          <w:rFonts w:ascii="Lucida Console" w:eastAsia="Times New Roman" w:hAnsi="Lucida Console" w:cs="Courier New"/>
          <w:color w:val="0000FF"/>
          <w:sz w:val="20"/>
          <w:szCs w:val="20"/>
          <w:lang w:eastAsia="en-IN"/>
        </w:rPr>
        <w:t>,1:6]</w:t>
      </w:r>
    </w:p>
    <w:p w:rsidR="00925138" w:rsidRPr="008F7240"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F7240">
        <w:rPr>
          <w:rFonts w:ascii="Lucida Console" w:eastAsia="Times New Roman" w:hAnsi="Lucida Console" w:cs="Courier New"/>
          <w:color w:val="0000FF"/>
          <w:sz w:val="20"/>
          <w:szCs w:val="20"/>
          <w:lang w:eastAsia="en-IN"/>
        </w:rPr>
        <w:t xml:space="preserve">&gt; km = </w:t>
      </w:r>
      <w:proofErr w:type="spellStart"/>
      <w:proofErr w:type="gramStart"/>
      <w:r w:rsidRPr="008F7240">
        <w:rPr>
          <w:rFonts w:ascii="Lucida Console" w:eastAsia="Times New Roman" w:hAnsi="Lucida Console" w:cs="Courier New"/>
          <w:color w:val="0000FF"/>
          <w:sz w:val="20"/>
          <w:szCs w:val="20"/>
          <w:lang w:eastAsia="en-IN"/>
        </w:rPr>
        <w:t>kmeans</w:t>
      </w:r>
      <w:proofErr w:type="spellEnd"/>
      <w:r w:rsidRPr="008F7240">
        <w:rPr>
          <w:rFonts w:ascii="Lucida Console" w:eastAsia="Times New Roman" w:hAnsi="Lucida Console" w:cs="Courier New"/>
          <w:color w:val="0000FF"/>
          <w:sz w:val="20"/>
          <w:szCs w:val="20"/>
          <w:lang w:eastAsia="en-IN"/>
        </w:rPr>
        <w:t>(</w:t>
      </w:r>
      <w:proofErr w:type="gramEnd"/>
      <w:r w:rsidRPr="008F7240">
        <w:rPr>
          <w:rFonts w:ascii="Lucida Console" w:eastAsia="Times New Roman" w:hAnsi="Lucida Console" w:cs="Courier New"/>
          <w:color w:val="0000FF"/>
          <w:sz w:val="20"/>
          <w:szCs w:val="20"/>
          <w:lang w:eastAsia="en-IN"/>
        </w:rPr>
        <w:t xml:space="preserve">pc, 2, </w:t>
      </w:r>
      <w:proofErr w:type="spellStart"/>
      <w:r w:rsidRPr="008F7240">
        <w:rPr>
          <w:rFonts w:ascii="Lucida Console" w:eastAsia="Times New Roman" w:hAnsi="Lucida Console" w:cs="Courier New"/>
          <w:color w:val="0000FF"/>
          <w:sz w:val="20"/>
          <w:szCs w:val="20"/>
          <w:lang w:eastAsia="en-IN"/>
        </w:rPr>
        <w:t>nstart</w:t>
      </w:r>
      <w:proofErr w:type="spellEnd"/>
      <w:r w:rsidRPr="008F7240">
        <w:rPr>
          <w:rFonts w:ascii="Lucida Console" w:eastAsia="Times New Roman" w:hAnsi="Lucida Console" w:cs="Courier New"/>
          <w:color w:val="0000FF"/>
          <w:sz w:val="20"/>
          <w:szCs w:val="20"/>
          <w:lang w:eastAsia="en-IN"/>
        </w:rPr>
        <w:t>=100)</w:t>
      </w:r>
    </w:p>
    <w:p w:rsidR="00925138" w:rsidRPr="008F7240"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F7240">
        <w:rPr>
          <w:rFonts w:ascii="Lucida Console" w:eastAsia="Times New Roman" w:hAnsi="Lucida Console" w:cs="Courier New"/>
          <w:color w:val="0000FF"/>
          <w:sz w:val="20"/>
          <w:szCs w:val="20"/>
          <w:lang w:eastAsia="en-IN"/>
        </w:rPr>
        <w:t xml:space="preserve">&gt; </w:t>
      </w:r>
      <w:proofErr w:type="gramStart"/>
      <w:r w:rsidRPr="008F7240">
        <w:rPr>
          <w:rFonts w:ascii="Lucida Console" w:eastAsia="Times New Roman" w:hAnsi="Lucida Console" w:cs="Courier New"/>
          <w:color w:val="0000FF"/>
          <w:sz w:val="20"/>
          <w:szCs w:val="20"/>
          <w:lang w:eastAsia="en-IN"/>
        </w:rPr>
        <w:t>plot(</w:t>
      </w:r>
      <w:proofErr w:type="gramEnd"/>
      <w:r w:rsidRPr="008F7240">
        <w:rPr>
          <w:rFonts w:ascii="Lucida Console" w:eastAsia="Times New Roman" w:hAnsi="Lucida Console" w:cs="Courier New"/>
          <w:color w:val="0000FF"/>
          <w:sz w:val="20"/>
          <w:szCs w:val="20"/>
          <w:lang w:eastAsia="en-IN"/>
        </w:rPr>
        <w:t>pc, col =(</w:t>
      </w:r>
      <w:proofErr w:type="spellStart"/>
      <w:r w:rsidRPr="008F7240">
        <w:rPr>
          <w:rFonts w:ascii="Lucida Console" w:eastAsia="Times New Roman" w:hAnsi="Lucida Console" w:cs="Courier New"/>
          <w:color w:val="0000FF"/>
          <w:sz w:val="20"/>
          <w:szCs w:val="20"/>
          <w:lang w:eastAsia="en-IN"/>
        </w:rPr>
        <w:t>km$cluster</w:t>
      </w:r>
      <w:proofErr w:type="spellEnd"/>
      <w:r w:rsidRPr="008F7240">
        <w:rPr>
          <w:rFonts w:ascii="Lucida Console" w:eastAsia="Times New Roman" w:hAnsi="Lucida Console" w:cs="Courier New"/>
          <w:color w:val="0000FF"/>
          <w:sz w:val="20"/>
          <w:szCs w:val="20"/>
          <w:lang w:eastAsia="en-IN"/>
        </w:rPr>
        <w:t xml:space="preserve"> +1) , main="K-Means result with 2 clusters", </w:t>
      </w:r>
      <w:proofErr w:type="spellStart"/>
      <w:r w:rsidRPr="008F7240">
        <w:rPr>
          <w:rFonts w:ascii="Lucida Console" w:eastAsia="Times New Roman" w:hAnsi="Lucida Console" w:cs="Courier New"/>
          <w:color w:val="0000FF"/>
          <w:sz w:val="20"/>
          <w:szCs w:val="20"/>
          <w:lang w:eastAsia="en-IN"/>
        </w:rPr>
        <w:t>pch</w:t>
      </w:r>
      <w:proofErr w:type="spellEnd"/>
      <w:r w:rsidRPr="008F7240">
        <w:rPr>
          <w:rFonts w:ascii="Lucida Console" w:eastAsia="Times New Roman" w:hAnsi="Lucida Console" w:cs="Courier New"/>
          <w:color w:val="0000FF"/>
          <w:sz w:val="20"/>
          <w:szCs w:val="20"/>
          <w:lang w:eastAsia="en-IN"/>
        </w:rPr>
        <w:t xml:space="preserve">=20, </w:t>
      </w:r>
      <w:proofErr w:type="spellStart"/>
      <w:r w:rsidRPr="008F7240">
        <w:rPr>
          <w:rFonts w:ascii="Lucida Console" w:eastAsia="Times New Roman" w:hAnsi="Lucida Console" w:cs="Courier New"/>
          <w:color w:val="0000FF"/>
          <w:sz w:val="20"/>
          <w:szCs w:val="20"/>
          <w:lang w:eastAsia="en-IN"/>
        </w:rPr>
        <w:t>cex</w:t>
      </w:r>
      <w:proofErr w:type="spellEnd"/>
      <w:r w:rsidRPr="008F7240">
        <w:rPr>
          <w:rFonts w:ascii="Lucida Console" w:eastAsia="Times New Roman" w:hAnsi="Lucida Console" w:cs="Courier New"/>
          <w:color w:val="0000FF"/>
          <w:sz w:val="20"/>
          <w:szCs w:val="20"/>
          <w:lang w:eastAsia="en-IN"/>
        </w:rPr>
        <w:t>=2)</w:t>
      </w:r>
    </w:p>
    <w:p w:rsidR="00925138" w:rsidRPr="008F7240"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F7240">
        <w:rPr>
          <w:rFonts w:ascii="Lucida Console" w:eastAsia="Times New Roman" w:hAnsi="Lucida Console" w:cs="Courier New"/>
          <w:color w:val="0000FF"/>
          <w:sz w:val="20"/>
          <w:szCs w:val="20"/>
          <w:lang w:eastAsia="en-IN"/>
        </w:rPr>
        <w:t>&gt; table(</w:t>
      </w:r>
      <w:proofErr w:type="spellStart"/>
      <w:r w:rsidRPr="008F7240">
        <w:rPr>
          <w:rFonts w:ascii="Lucida Console" w:eastAsia="Times New Roman" w:hAnsi="Lucida Console" w:cs="Courier New"/>
          <w:color w:val="0000FF"/>
          <w:sz w:val="20"/>
          <w:szCs w:val="20"/>
          <w:lang w:eastAsia="en-IN"/>
        </w:rPr>
        <w:t>wine$</w:t>
      </w:r>
      <w:proofErr w:type="gramStart"/>
      <w:r w:rsidRPr="008F7240">
        <w:rPr>
          <w:rFonts w:ascii="Lucida Console" w:eastAsia="Times New Roman" w:hAnsi="Lucida Console" w:cs="Courier New"/>
          <w:color w:val="0000FF"/>
          <w:sz w:val="20"/>
          <w:szCs w:val="20"/>
          <w:lang w:eastAsia="en-IN"/>
        </w:rPr>
        <w:t>class,km</w:t>
      </w:r>
      <w:proofErr w:type="gramEnd"/>
      <w:r w:rsidRPr="008F7240">
        <w:rPr>
          <w:rFonts w:ascii="Lucida Console" w:eastAsia="Times New Roman" w:hAnsi="Lucida Console" w:cs="Courier New"/>
          <w:color w:val="0000FF"/>
          <w:sz w:val="20"/>
          <w:szCs w:val="20"/>
          <w:lang w:eastAsia="en-IN"/>
        </w:rPr>
        <w:t>$cluster</w:t>
      </w:r>
      <w:proofErr w:type="spellEnd"/>
      <w:r w:rsidRPr="008F7240">
        <w:rPr>
          <w:rFonts w:ascii="Lucida Console" w:eastAsia="Times New Roman" w:hAnsi="Lucida Console" w:cs="Courier New"/>
          <w:color w:val="0000FF"/>
          <w:sz w:val="20"/>
          <w:szCs w:val="20"/>
          <w:lang w:eastAsia="en-IN"/>
        </w:rPr>
        <w:t>)</w:t>
      </w:r>
    </w:p>
    <w:p w:rsidR="00925138" w:rsidRDefault="00925138" w:rsidP="00925138">
      <w:r>
        <w:t>#Error rate 70%</w:t>
      </w:r>
    </w:p>
    <w:p w:rsidR="00925138" w:rsidRDefault="00925138" w:rsidP="00925138">
      <w:r>
        <w:t>#K=3</w:t>
      </w:r>
    </w:p>
    <w:p w:rsidR="00925138" w:rsidRPr="008F7240"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F7240">
        <w:rPr>
          <w:rFonts w:ascii="Lucida Console" w:eastAsia="Times New Roman" w:hAnsi="Lucida Console" w:cs="Courier New"/>
          <w:color w:val="0000FF"/>
          <w:sz w:val="20"/>
          <w:szCs w:val="20"/>
          <w:lang w:eastAsia="en-IN"/>
        </w:rPr>
        <w:t xml:space="preserve">&gt; km = </w:t>
      </w:r>
      <w:proofErr w:type="spellStart"/>
      <w:proofErr w:type="gramStart"/>
      <w:r w:rsidRPr="008F7240">
        <w:rPr>
          <w:rFonts w:ascii="Lucida Console" w:eastAsia="Times New Roman" w:hAnsi="Lucida Console" w:cs="Courier New"/>
          <w:color w:val="0000FF"/>
          <w:sz w:val="20"/>
          <w:szCs w:val="20"/>
          <w:lang w:eastAsia="en-IN"/>
        </w:rPr>
        <w:t>kmeans</w:t>
      </w:r>
      <w:proofErr w:type="spellEnd"/>
      <w:r w:rsidRPr="008F7240">
        <w:rPr>
          <w:rFonts w:ascii="Lucida Console" w:eastAsia="Times New Roman" w:hAnsi="Lucida Console" w:cs="Courier New"/>
          <w:color w:val="0000FF"/>
          <w:sz w:val="20"/>
          <w:szCs w:val="20"/>
          <w:lang w:eastAsia="en-IN"/>
        </w:rPr>
        <w:t>(</w:t>
      </w:r>
      <w:proofErr w:type="gramEnd"/>
      <w:r w:rsidRPr="008F7240">
        <w:rPr>
          <w:rFonts w:ascii="Lucida Console" w:eastAsia="Times New Roman" w:hAnsi="Lucida Console" w:cs="Courier New"/>
          <w:color w:val="0000FF"/>
          <w:sz w:val="20"/>
          <w:szCs w:val="20"/>
          <w:lang w:eastAsia="en-IN"/>
        </w:rPr>
        <w:t xml:space="preserve">pc, 3, </w:t>
      </w:r>
      <w:proofErr w:type="spellStart"/>
      <w:r w:rsidRPr="008F7240">
        <w:rPr>
          <w:rFonts w:ascii="Lucida Console" w:eastAsia="Times New Roman" w:hAnsi="Lucida Console" w:cs="Courier New"/>
          <w:color w:val="0000FF"/>
          <w:sz w:val="20"/>
          <w:szCs w:val="20"/>
          <w:lang w:eastAsia="en-IN"/>
        </w:rPr>
        <w:t>nstart</w:t>
      </w:r>
      <w:proofErr w:type="spellEnd"/>
      <w:r w:rsidRPr="008F7240">
        <w:rPr>
          <w:rFonts w:ascii="Lucida Console" w:eastAsia="Times New Roman" w:hAnsi="Lucida Console" w:cs="Courier New"/>
          <w:color w:val="0000FF"/>
          <w:sz w:val="20"/>
          <w:szCs w:val="20"/>
          <w:lang w:eastAsia="en-IN"/>
        </w:rPr>
        <w:t>=100)</w:t>
      </w:r>
    </w:p>
    <w:p w:rsidR="00925138" w:rsidRPr="008F7240"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F7240">
        <w:rPr>
          <w:rFonts w:ascii="Lucida Console" w:eastAsia="Times New Roman" w:hAnsi="Lucida Console" w:cs="Courier New"/>
          <w:color w:val="0000FF"/>
          <w:sz w:val="20"/>
          <w:szCs w:val="20"/>
          <w:lang w:eastAsia="en-IN"/>
        </w:rPr>
        <w:t xml:space="preserve">&gt; </w:t>
      </w:r>
      <w:proofErr w:type="gramStart"/>
      <w:r w:rsidRPr="008F7240">
        <w:rPr>
          <w:rFonts w:ascii="Lucida Console" w:eastAsia="Times New Roman" w:hAnsi="Lucida Console" w:cs="Courier New"/>
          <w:color w:val="0000FF"/>
          <w:sz w:val="20"/>
          <w:szCs w:val="20"/>
          <w:lang w:eastAsia="en-IN"/>
        </w:rPr>
        <w:t>plot(</w:t>
      </w:r>
      <w:proofErr w:type="gramEnd"/>
      <w:r w:rsidRPr="008F7240">
        <w:rPr>
          <w:rFonts w:ascii="Lucida Console" w:eastAsia="Times New Roman" w:hAnsi="Lucida Console" w:cs="Courier New"/>
          <w:color w:val="0000FF"/>
          <w:sz w:val="20"/>
          <w:szCs w:val="20"/>
          <w:lang w:eastAsia="en-IN"/>
        </w:rPr>
        <w:t>pc, col =(</w:t>
      </w:r>
      <w:proofErr w:type="spellStart"/>
      <w:r w:rsidRPr="008F7240">
        <w:rPr>
          <w:rFonts w:ascii="Lucida Console" w:eastAsia="Times New Roman" w:hAnsi="Lucida Console" w:cs="Courier New"/>
          <w:color w:val="0000FF"/>
          <w:sz w:val="20"/>
          <w:szCs w:val="20"/>
          <w:lang w:eastAsia="en-IN"/>
        </w:rPr>
        <w:t>km$cluster</w:t>
      </w:r>
      <w:proofErr w:type="spellEnd"/>
      <w:r w:rsidRPr="008F7240">
        <w:rPr>
          <w:rFonts w:ascii="Lucida Console" w:eastAsia="Times New Roman" w:hAnsi="Lucida Console" w:cs="Courier New"/>
          <w:color w:val="0000FF"/>
          <w:sz w:val="20"/>
          <w:szCs w:val="20"/>
          <w:lang w:eastAsia="en-IN"/>
        </w:rPr>
        <w:t xml:space="preserve"> +1) , main="K-Means result with 3 clusters", </w:t>
      </w:r>
      <w:proofErr w:type="spellStart"/>
      <w:r w:rsidRPr="008F7240">
        <w:rPr>
          <w:rFonts w:ascii="Lucida Console" w:eastAsia="Times New Roman" w:hAnsi="Lucida Console" w:cs="Courier New"/>
          <w:color w:val="0000FF"/>
          <w:sz w:val="20"/>
          <w:szCs w:val="20"/>
          <w:lang w:eastAsia="en-IN"/>
        </w:rPr>
        <w:t>pch</w:t>
      </w:r>
      <w:proofErr w:type="spellEnd"/>
      <w:r w:rsidRPr="008F7240">
        <w:rPr>
          <w:rFonts w:ascii="Lucida Console" w:eastAsia="Times New Roman" w:hAnsi="Lucida Console" w:cs="Courier New"/>
          <w:color w:val="0000FF"/>
          <w:sz w:val="20"/>
          <w:szCs w:val="20"/>
          <w:lang w:eastAsia="en-IN"/>
        </w:rPr>
        <w:t xml:space="preserve">=20, </w:t>
      </w:r>
      <w:proofErr w:type="spellStart"/>
      <w:r w:rsidRPr="008F7240">
        <w:rPr>
          <w:rFonts w:ascii="Lucida Console" w:eastAsia="Times New Roman" w:hAnsi="Lucida Console" w:cs="Courier New"/>
          <w:color w:val="0000FF"/>
          <w:sz w:val="20"/>
          <w:szCs w:val="20"/>
          <w:lang w:eastAsia="en-IN"/>
        </w:rPr>
        <w:t>cex</w:t>
      </w:r>
      <w:proofErr w:type="spellEnd"/>
      <w:r w:rsidRPr="008F7240">
        <w:rPr>
          <w:rFonts w:ascii="Lucida Console" w:eastAsia="Times New Roman" w:hAnsi="Lucida Console" w:cs="Courier New"/>
          <w:color w:val="0000FF"/>
          <w:sz w:val="20"/>
          <w:szCs w:val="20"/>
          <w:lang w:eastAsia="en-IN"/>
        </w:rPr>
        <w:t>=2)</w:t>
      </w:r>
    </w:p>
    <w:p w:rsidR="00925138" w:rsidRPr="008F7240"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F7240">
        <w:rPr>
          <w:rFonts w:ascii="Lucida Console" w:eastAsia="Times New Roman" w:hAnsi="Lucida Console" w:cs="Courier New"/>
          <w:color w:val="0000FF"/>
          <w:sz w:val="20"/>
          <w:szCs w:val="20"/>
          <w:lang w:eastAsia="en-IN"/>
        </w:rPr>
        <w:t>&gt; table(</w:t>
      </w:r>
      <w:proofErr w:type="spellStart"/>
      <w:r w:rsidRPr="008F7240">
        <w:rPr>
          <w:rFonts w:ascii="Lucida Console" w:eastAsia="Times New Roman" w:hAnsi="Lucida Console" w:cs="Courier New"/>
          <w:color w:val="0000FF"/>
          <w:sz w:val="20"/>
          <w:szCs w:val="20"/>
          <w:lang w:eastAsia="en-IN"/>
        </w:rPr>
        <w:t>wine$</w:t>
      </w:r>
      <w:proofErr w:type="gramStart"/>
      <w:r w:rsidRPr="008F7240">
        <w:rPr>
          <w:rFonts w:ascii="Lucida Console" w:eastAsia="Times New Roman" w:hAnsi="Lucida Console" w:cs="Courier New"/>
          <w:color w:val="0000FF"/>
          <w:sz w:val="20"/>
          <w:szCs w:val="20"/>
          <w:lang w:eastAsia="en-IN"/>
        </w:rPr>
        <w:t>class,km</w:t>
      </w:r>
      <w:proofErr w:type="gramEnd"/>
      <w:r w:rsidRPr="008F7240">
        <w:rPr>
          <w:rFonts w:ascii="Lucida Console" w:eastAsia="Times New Roman" w:hAnsi="Lucida Console" w:cs="Courier New"/>
          <w:color w:val="0000FF"/>
          <w:sz w:val="20"/>
          <w:szCs w:val="20"/>
          <w:lang w:eastAsia="en-IN"/>
        </w:rPr>
        <w:t>$cluster</w:t>
      </w:r>
      <w:proofErr w:type="spellEnd"/>
      <w:r w:rsidRPr="008F7240">
        <w:rPr>
          <w:rFonts w:ascii="Lucida Console" w:eastAsia="Times New Roman" w:hAnsi="Lucida Console" w:cs="Courier New"/>
          <w:color w:val="0000FF"/>
          <w:sz w:val="20"/>
          <w:szCs w:val="20"/>
          <w:lang w:eastAsia="en-IN"/>
        </w:rPr>
        <w:t>)</w:t>
      </w:r>
    </w:p>
    <w:p w:rsidR="00925138" w:rsidRDefault="00925138" w:rsidP="00925138">
      <w:r>
        <w:t>#Error rate 63.43%</w:t>
      </w:r>
    </w:p>
    <w:p w:rsidR="00925138" w:rsidRPr="00925138" w:rsidRDefault="00925138" w:rsidP="00925138">
      <w:pPr>
        <w:rPr>
          <w:b/>
          <w:u w:val="single"/>
        </w:rPr>
      </w:pPr>
      <w:r w:rsidRPr="00925138">
        <w:rPr>
          <w:b/>
          <w:u w:val="single"/>
        </w:rPr>
        <w:t>#PCA=7</w:t>
      </w:r>
    </w:p>
    <w:p w:rsidR="00925138" w:rsidRDefault="00925138" w:rsidP="00925138">
      <w:r>
        <w:t>#K=2</w:t>
      </w:r>
    </w:p>
    <w:p w:rsidR="00925138" w:rsidRPr="008F7240"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F7240">
        <w:rPr>
          <w:rFonts w:ascii="Lucida Console" w:eastAsia="Times New Roman" w:hAnsi="Lucida Console" w:cs="Courier New"/>
          <w:color w:val="0000FF"/>
          <w:sz w:val="20"/>
          <w:szCs w:val="20"/>
          <w:lang w:eastAsia="en-IN"/>
        </w:rPr>
        <w:t>&gt; pc=</w:t>
      </w:r>
      <w:proofErr w:type="spellStart"/>
      <w:r w:rsidRPr="008F7240">
        <w:rPr>
          <w:rFonts w:ascii="Lucida Console" w:eastAsia="Times New Roman" w:hAnsi="Lucida Console" w:cs="Courier New"/>
          <w:color w:val="0000FF"/>
          <w:sz w:val="20"/>
          <w:szCs w:val="20"/>
          <w:lang w:eastAsia="en-IN"/>
        </w:rPr>
        <w:t>prin_comp$</w:t>
      </w:r>
      <w:proofErr w:type="gramStart"/>
      <w:r w:rsidRPr="008F7240">
        <w:rPr>
          <w:rFonts w:ascii="Lucida Console" w:eastAsia="Times New Roman" w:hAnsi="Lucida Console" w:cs="Courier New"/>
          <w:color w:val="0000FF"/>
          <w:sz w:val="20"/>
          <w:szCs w:val="20"/>
          <w:lang w:eastAsia="en-IN"/>
        </w:rPr>
        <w:t>x</w:t>
      </w:r>
      <w:proofErr w:type="spellEnd"/>
      <w:r w:rsidRPr="008F7240">
        <w:rPr>
          <w:rFonts w:ascii="Lucida Console" w:eastAsia="Times New Roman" w:hAnsi="Lucida Console" w:cs="Courier New"/>
          <w:color w:val="0000FF"/>
          <w:sz w:val="20"/>
          <w:szCs w:val="20"/>
          <w:lang w:eastAsia="en-IN"/>
        </w:rPr>
        <w:t>[</w:t>
      </w:r>
      <w:proofErr w:type="gramEnd"/>
      <w:r w:rsidRPr="008F7240">
        <w:rPr>
          <w:rFonts w:ascii="Lucida Console" w:eastAsia="Times New Roman" w:hAnsi="Lucida Console" w:cs="Courier New"/>
          <w:color w:val="0000FF"/>
          <w:sz w:val="20"/>
          <w:szCs w:val="20"/>
          <w:lang w:eastAsia="en-IN"/>
        </w:rPr>
        <w:t>,1:7]</w:t>
      </w:r>
    </w:p>
    <w:p w:rsidR="00925138" w:rsidRPr="008F7240"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F7240">
        <w:rPr>
          <w:rFonts w:ascii="Lucida Console" w:eastAsia="Times New Roman" w:hAnsi="Lucida Console" w:cs="Courier New"/>
          <w:color w:val="0000FF"/>
          <w:sz w:val="20"/>
          <w:szCs w:val="20"/>
          <w:lang w:eastAsia="en-IN"/>
        </w:rPr>
        <w:t xml:space="preserve">&gt; km = </w:t>
      </w:r>
      <w:proofErr w:type="spellStart"/>
      <w:proofErr w:type="gramStart"/>
      <w:r w:rsidRPr="008F7240">
        <w:rPr>
          <w:rFonts w:ascii="Lucida Console" w:eastAsia="Times New Roman" w:hAnsi="Lucida Console" w:cs="Courier New"/>
          <w:color w:val="0000FF"/>
          <w:sz w:val="20"/>
          <w:szCs w:val="20"/>
          <w:lang w:eastAsia="en-IN"/>
        </w:rPr>
        <w:t>kmeans</w:t>
      </w:r>
      <w:proofErr w:type="spellEnd"/>
      <w:r w:rsidRPr="008F7240">
        <w:rPr>
          <w:rFonts w:ascii="Lucida Console" w:eastAsia="Times New Roman" w:hAnsi="Lucida Console" w:cs="Courier New"/>
          <w:color w:val="0000FF"/>
          <w:sz w:val="20"/>
          <w:szCs w:val="20"/>
          <w:lang w:eastAsia="en-IN"/>
        </w:rPr>
        <w:t>(</w:t>
      </w:r>
      <w:proofErr w:type="gramEnd"/>
      <w:r w:rsidRPr="008F7240">
        <w:rPr>
          <w:rFonts w:ascii="Lucida Console" w:eastAsia="Times New Roman" w:hAnsi="Lucida Console" w:cs="Courier New"/>
          <w:color w:val="0000FF"/>
          <w:sz w:val="20"/>
          <w:szCs w:val="20"/>
          <w:lang w:eastAsia="en-IN"/>
        </w:rPr>
        <w:t xml:space="preserve">pc, 2, </w:t>
      </w:r>
      <w:proofErr w:type="spellStart"/>
      <w:r w:rsidRPr="008F7240">
        <w:rPr>
          <w:rFonts w:ascii="Lucida Console" w:eastAsia="Times New Roman" w:hAnsi="Lucida Console" w:cs="Courier New"/>
          <w:color w:val="0000FF"/>
          <w:sz w:val="20"/>
          <w:szCs w:val="20"/>
          <w:lang w:eastAsia="en-IN"/>
        </w:rPr>
        <w:t>nstart</w:t>
      </w:r>
      <w:proofErr w:type="spellEnd"/>
      <w:r w:rsidRPr="008F7240">
        <w:rPr>
          <w:rFonts w:ascii="Lucida Console" w:eastAsia="Times New Roman" w:hAnsi="Lucida Console" w:cs="Courier New"/>
          <w:color w:val="0000FF"/>
          <w:sz w:val="20"/>
          <w:szCs w:val="20"/>
          <w:lang w:eastAsia="en-IN"/>
        </w:rPr>
        <w:t>=100)</w:t>
      </w:r>
    </w:p>
    <w:p w:rsidR="00925138" w:rsidRPr="008F7240"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F7240">
        <w:rPr>
          <w:rFonts w:ascii="Lucida Console" w:eastAsia="Times New Roman" w:hAnsi="Lucida Console" w:cs="Courier New"/>
          <w:color w:val="0000FF"/>
          <w:sz w:val="20"/>
          <w:szCs w:val="20"/>
          <w:lang w:eastAsia="en-IN"/>
        </w:rPr>
        <w:t xml:space="preserve">&gt; </w:t>
      </w:r>
      <w:proofErr w:type="gramStart"/>
      <w:r w:rsidRPr="008F7240">
        <w:rPr>
          <w:rFonts w:ascii="Lucida Console" w:eastAsia="Times New Roman" w:hAnsi="Lucida Console" w:cs="Courier New"/>
          <w:color w:val="0000FF"/>
          <w:sz w:val="20"/>
          <w:szCs w:val="20"/>
          <w:lang w:eastAsia="en-IN"/>
        </w:rPr>
        <w:t>plot(</w:t>
      </w:r>
      <w:proofErr w:type="gramEnd"/>
      <w:r w:rsidRPr="008F7240">
        <w:rPr>
          <w:rFonts w:ascii="Lucida Console" w:eastAsia="Times New Roman" w:hAnsi="Lucida Console" w:cs="Courier New"/>
          <w:color w:val="0000FF"/>
          <w:sz w:val="20"/>
          <w:szCs w:val="20"/>
          <w:lang w:eastAsia="en-IN"/>
        </w:rPr>
        <w:t>pc, col =(</w:t>
      </w:r>
      <w:proofErr w:type="spellStart"/>
      <w:r w:rsidRPr="008F7240">
        <w:rPr>
          <w:rFonts w:ascii="Lucida Console" w:eastAsia="Times New Roman" w:hAnsi="Lucida Console" w:cs="Courier New"/>
          <w:color w:val="0000FF"/>
          <w:sz w:val="20"/>
          <w:szCs w:val="20"/>
          <w:lang w:eastAsia="en-IN"/>
        </w:rPr>
        <w:t>km$cluster</w:t>
      </w:r>
      <w:proofErr w:type="spellEnd"/>
      <w:r w:rsidRPr="008F7240">
        <w:rPr>
          <w:rFonts w:ascii="Lucida Console" w:eastAsia="Times New Roman" w:hAnsi="Lucida Console" w:cs="Courier New"/>
          <w:color w:val="0000FF"/>
          <w:sz w:val="20"/>
          <w:szCs w:val="20"/>
          <w:lang w:eastAsia="en-IN"/>
        </w:rPr>
        <w:t xml:space="preserve"> +1) , main="K-Means result with 2 clusters", </w:t>
      </w:r>
      <w:proofErr w:type="spellStart"/>
      <w:r w:rsidRPr="008F7240">
        <w:rPr>
          <w:rFonts w:ascii="Lucida Console" w:eastAsia="Times New Roman" w:hAnsi="Lucida Console" w:cs="Courier New"/>
          <w:color w:val="0000FF"/>
          <w:sz w:val="20"/>
          <w:szCs w:val="20"/>
          <w:lang w:eastAsia="en-IN"/>
        </w:rPr>
        <w:t>pch</w:t>
      </w:r>
      <w:proofErr w:type="spellEnd"/>
      <w:r w:rsidRPr="008F7240">
        <w:rPr>
          <w:rFonts w:ascii="Lucida Console" w:eastAsia="Times New Roman" w:hAnsi="Lucida Console" w:cs="Courier New"/>
          <w:color w:val="0000FF"/>
          <w:sz w:val="20"/>
          <w:szCs w:val="20"/>
          <w:lang w:eastAsia="en-IN"/>
        </w:rPr>
        <w:t xml:space="preserve">=20, </w:t>
      </w:r>
      <w:proofErr w:type="spellStart"/>
      <w:r w:rsidRPr="008F7240">
        <w:rPr>
          <w:rFonts w:ascii="Lucida Console" w:eastAsia="Times New Roman" w:hAnsi="Lucida Console" w:cs="Courier New"/>
          <w:color w:val="0000FF"/>
          <w:sz w:val="20"/>
          <w:szCs w:val="20"/>
          <w:lang w:eastAsia="en-IN"/>
        </w:rPr>
        <w:t>cex</w:t>
      </w:r>
      <w:proofErr w:type="spellEnd"/>
      <w:r w:rsidRPr="008F7240">
        <w:rPr>
          <w:rFonts w:ascii="Lucida Console" w:eastAsia="Times New Roman" w:hAnsi="Lucida Console" w:cs="Courier New"/>
          <w:color w:val="0000FF"/>
          <w:sz w:val="20"/>
          <w:szCs w:val="20"/>
          <w:lang w:eastAsia="en-IN"/>
        </w:rPr>
        <w:t>=2)</w:t>
      </w:r>
    </w:p>
    <w:p w:rsidR="00925138" w:rsidRPr="008F7240"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F7240">
        <w:rPr>
          <w:rFonts w:ascii="Lucida Console" w:eastAsia="Times New Roman" w:hAnsi="Lucida Console" w:cs="Courier New"/>
          <w:color w:val="0000FF"/>
          <w:sz w:val="20"/>
          <w:szCs w:val="20"/>
          <w:lang w:eastAsia="en-IN"/>
        </w:rPr>
        <w:t>&gt; table(</w:t>
      </w:r>
      <w:proofErr w:type="spellStart"/>
      <w:r w:rsidRPr="008F7240">
        <w:rPr>
          <w:rFonts w:ascii="Lucida Console" w:eastAsia="Times New Roman" w:hAnsi="Lucida Console" w:cs="Courier New"/>
          <w:color w:val="0000FF"/>
          <w:sz w:val="20"/>
          <w:szCs w:val="20"/>
          <w:lang w:eastAsia="en-IN"/>
        </w:rPr>
        <w:t>wine$</w:t>
      </w:r>
      <w:proofErr w:type="gramStart"/>
      <w:r w:rsidRPr="008F7240">
        <w:rPr>
          <w:rFonts w:ascii="Lucida Console" w:eastAsia="Times New Roman" w:hAnsi="Lucida Console" w:cs="Courier New"/>
          <w:color w:val="0000FF"/>
          <w:sz w:val="20"/>
          <w:szCs w:val="20"/>
          <w:lang w:eastAsia="en-IN"/>
        </w:rPr>
        <w:t>class,km</w:t>
      </w:r>
      <w:proofErr w:type="gramEnd"/>
      <w:r w:rsidRPr="008F7240">
        <w:rPr>
          <w:rFonts w:ascii="Lucida Console" w:eastAsia="Times New Roman" w:hAnsi="Lucida Console" w:cs="Courier New"/>
          <w:color w:val="0000FF"/>
          <w:sz w:val="20"/>
          <w:szCs w:val="20"/>
          <w:lang w:eastAsia="en-IN"/>
        </w:rPr>
        <w:t>$cluster</w:t>
      </w:r>
      <w:proofErr w:type="spellEnd"/>
      <w:r w:rsidRPr="008F7240">
        <w:rPr>
          <w:rFonts w:ascii="Lucida Console" w:eastAsia="Times New Roman" w:hAnsi="Lucida Console" w:cs="Courier New"/>
          <w:color w:val="0000FF"/>
          <w:sz w:val="20"/>
          <w:szCs w:val="20"/>
          <w:lang w:eastAsia="en-IN"/>
        </w:rPr>
        <w:t>)</w:t>
      </w:r>
    </w:p>
    <w:p w:rsidR="00925138" w:rsidRDefault="00925138" w:rsidP="00925138">
      <w:r>
        <w:t>#Error rate 70%</w:t>
      </w:r>
    </w:p>
    <w:p w:rsidR="00925138" w:rsidRDefault="00925138" w:rsidP="00925138">
      <w:r>
        <w:t>#K=3</w:t>
      </w:r>
    </w:p>
    <w:p w:rsidR="00925138" w:rsidRPr="008F7240"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F7240">
        <w:rPr>
          <w:rFonts w:ascii="Lucida Console" w:eastAsia="Times New Roman" w:hAnsi="Lucida Console" w:cs="Courier New"/>
          <w:color w:val="0000FF"/>
          <w:sz w:val="20"/>
          <w:szCs w:val="20"/>
          <w:lang w:eastAsia="en-IN"/>
        </w:rPr>
        <w:t xml:space="preserve">&gt; km = </w:t>
      </w:r>
      <w:proofErr w:type="spellStart"/>
      <w:proofErr w:type="gramStart"/>
      <w:r w:rsidRPr="008F7240">
        <w:rPr>
          <w:rFonts w:ascii="Lucida Console" w:eastAsia="Times New Roman" w:hAnsi="Lucida Console" w:cs="Courier New"/>
          <w:color w:val="0000FF"/>
          <w:sz w:val="20"/>
          <w:szCs w:val="20"/>
          <w:lang w:eastAsia="en-IN"/>
        </w:rPr>
        <w:t>kmeans</w:t>
      </w:r>
      <w:proofErr w:type="spellEnd"/>
      <w:r w:rsidRPr="008F7240">
        <w:rPr>
          <w:rFonts w:ascii="Lucida Console" w:eastAsia="Times New Roman" w:hAnsi="Lucida Console" w:cs="Courier New"/>
          <w:color w:val="0000FF"/>
          <w:sz w:val="20"/>
          <w:szCs w:val="20"/>
          <w:lang w:eastAsia="en-IN"/>
        </w:rPr>
        <w:t>(</w:t>
      </w:r>
      <w:proofErr w:type="gramEnd"/>
      <w:r w:rsidRPr="008F7240">
        <w:rPr>
          <w:rFonts w:ascii="Lucida Console" w:eastAsia="Times New Roman" w:hAnsi="Lucida Console" w:cs="Courier New"/>
          <w:color w:val="0000FF"/>
          <w:sz w:val="20"/>
          <w:szCs w:val="20"/>
          <w:lang w:eastAsia="en-IN"/>
        </w:rPr>
        <w:t xml:space="preserve">pc, 3, </w:t>
      </w:r>
      <w:proofErr w:type="spellStart"/>
      <w:r w:rsidRPr="008F7240">
        <w:rPr>
          <w:rFonts w:ascii="Lucida Console" w:eastAsia="Times New Roman" w:hAnsi="Lucida Console" w:cs="Courier New"/>
          <w:color w:val="0000FF"/>
          <w:sz w:val="20"/>
          <w:szCs w:val="20"/>
          <w:lang w:eastAsia="en-IN"/>
        </w:rPr>
        <w:t>nstart</w:t>
      </w:r>
      <w:proofErr w:type="spellEnd"/>
      <w:r w:rsidRPr="008F7240">
        <w:rPr>
          <w:rFonts w:ascii="Lucida Console" w:eastAsia="Times New Roman" w:hAnsi="Lucida Console" w:cs="Courier New"/>
          <w:color w:val="0000FF"/>
          <w:sz w:val="20"/>
          <w:szCs w:val="20"/>
          <w:lang w:eastAsia="en-IN"/>
        </w:rPr>
        <w:t>=100)</w:t>
      </w:r>
    </w:p>
    <w:p w:rsidR="00925138" w:rsidRPr="008F7240"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F7240">
        <w:rPr>
          <w:rFonts w:ascii="Lucida Console" w:eastAsia="Times New Roman" w:hAnsi="Lucida Console" w:cs="Courier New"/>
          <w:color w:val="0000FF"/>
          <w:sz w:val="20"/>
          <w:szCs w:val="20"/>
          <w:lang w:eastAsia="en-IN"/>
        </w:rPr>
        <w:t xml:space="preserve">&gt; </w:t>
      </w:r>
      <w:proofErr w:type="gramStart"/>
      <w:r w:rsidRPr="008F7240">
        <w:rPr>
          <w:rFonts w:ascii="Lucida Console" w:eastAsia="Times New Roman" w:hAnsi="Lucida Console" w:cs="Courier New"/>
          <w:color w:val="0000FF"/>
          <w:sz w:val="20"/>
          <w:szCs w:val="20"/>
          <w:lang w:eastAsia="en-IN"/>
        </w:rPr>
        <w:t>plot(</w:t>
      </w:r>
      <w:proofErr w:type="gramEnd"/>
      <w:r w:rsidRPr="008F7240">
        <w:rPr>
          <w:rFonts w:ascii="Lucida Console" w:eastAsia="Times New Roman" w:hAnsi="Lucida Console" w:cs="Courier New"/>
          <w:color w:val="0000FF"/>
          <w:sz w:val="20"/>
          <w:szCs w:val="20"/>
          <w:lang w:eastAsia="en-IN"/>
        </w:rPr>
        <w:t>pc, col =(</w:t>
      </w:r>
      <w:proofErr w:type="spellStart"/>
      <w:r w:rsidRPr="008F7240">
        <w:rPr>
          <w:rFonts w:ascii="Lucida Console" w:eastAsia="Times New Roman" w:hAnsi="Lucida Console" w:cs="Courier New"/>
          <w:color w:val="0000FF"/>
          <w:sz w:val="20"/>
          <w:szCs w:val="20"/>
          <w:lang w:eastAsia="en-IN"/>
        </w:rPr>
        <w:t>km$cluster</w:t>
      </w:r>
      <w:proofErr w:type="spellEnd"/>
      <w:r w:rsidRPr="008F7240">
        <w:rPr>
          <w:rFonts w:ascii="Lucida Console" w:eastAsia="Times New Roman" w:hAnsi="Lucida Console" w:cs="Courier New"/>
          <w:color w:val="0000FF"/>
          <w:sz w:val="20"/>
          <w:szCs w:val="20"/>
          <w:lang w:eastAsia="en-IN"/>
        </w:rPr>
        <w:t xml:space="preserve"> +1) , main="K-Means result with 3 clusters", </w:t>
      </w:r>
      <w:proofErr w:type="spellStart"/>
      <w:r w:rsidRPr="008F7240">
        <w:rPr>
          <w:rFonts w:ascii="Lucida Console" w:eastAsia="Times New Roman" w:hAnsi="Lucida Console" w:cs="Courier New"/>
          <w:color w:val="0000FF"/>
          <w:sz w:val="20"/>
          <w:szCs w:val="20"/>
          <w:lang w:eastAsia="en-IN"/>
        </w:rPr>
        <w:t>pch</w:t>
      </w:r>
      <w:proofErr w:type="spellEnd"/>
      <w:r w:rsidRPr="008F7240">
        <w:rPr>
          <w:rFonts w:ascii="Lucida Console" w:eastAsia="Times New Roman" w:hAnsi="Lucida Console" w:cs="Courier New"/>
          <w:color w:val="0000FF"/>
          <w:sz w:val="20"/>
          <w:szCs w:val="20"/>
          <w:lang w:eastAsia="en-IN"/>
        </w:rPr>
        <w:t xml:space="preserve">=20, </w:t>
      </w:r>
      <w:proofErr w:type="spellStart"/>
      <w:r w:rsidRPr="008F7240">
        <w:rPr>
          <w:rFonts w:ascii="Lucida Console" w:eastAsia="Times New Roman" w:hAnsi="Lucida Console" w:cs="Courier New"/>
          <w:color w:val="0000FF"/>
          <w:sz w:val="20"/>
          <w:szCs w:val="20"/>
          <w:lang w:eastAsia="en-IN"/>
        </w:rPr>
        <w:t>cex</w:t>
      </w:r>
      <w:proofErr w:type="spellEnd"/>
      <w:r w:rsidRPr="008F7240">
        <w:rPr>
          <w:rFonts w:ascii="Lucida Console" w:eastAsia="Times New Roman" w:hAnsi="Lucida Console" w:cs="Courier New"/>
          <w:color w:val="0000FF"/>
          <w:sz w:val="20"/>
          <w:szCs w:val="20"/>
          <w:lang w:eastAsia="en-IN"/>
        </w:rPr>
        <w:t>=2)</w:t>
      </w:r>
    </w:p>
    <w:p w:rsidR="00925138" w:rsidRPr="008F7240"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8F7240">
        <w:rPr>
          <w:rFonts w:ascii="Lucida Console" w:eastAsia="Times New Roman" w:hAnsi="Lucida Console" w:cs="Courier New"/>
          <w:color w:val="0000FF"/>
          <w:sz w:val="20"/>
          <w:szCs w:val="20"/>
          <w:lang w:eastAsia="en-IN"/>
        </w:rPr>
        <w:t>&gt; table(</w:t>
      </w:r>
      <w:proofErr w:type="spellStart"/>
      <w:r w:rsidRPr="008F7240">
        <w:rPr>
          <w:rFonts w:ascii="Lucida Console" w:eastAsia="Times New Roman" w:hAnsi="Lucida Console" w:cs="Courier New"/>
          <w:color w:val="0000FF"/>
          <w:sz w:val="20"/>
          <w:szCs w:val="20"/>
          <w:lang w:eastAsia="en-IN"/>
        </w:rPr>
        <w:t>wine$</w:t>
      </w:r>
      <w:proofErr w:type="gramStart"/>
      <w:r w:rsidRPr="008F7240">
        <w:rPr>
          <w:rFonts w:ascii="Lucida Console" w:eastAsia="Times New Roman" w:hAnsi="Lucida Console" w:cs="Courier New"/>
          <w:color w:val="0000FF"/>
          <w:sz w:val="20"/>
          <w:szCs w:val="20"/>
          <w:lang w:eastAsia="en-IN"/>
        </w:rPr>
        <w:t>class,km</w:t>
      </w:r>
      <w:proofErr w:type="gramEnd"/>
      <w:r w:rsidRPr="008F7240">
        <w:rPr>
          <w:rFonts w:ascii="Lucida Console" w:eastAsia="Times New Roman" w:hAnsi="Lucida Console" w:cs="Courier New"/>
          <w:color w:val="0000FF"/>
          <w:sz w:val="20"/>
          <w:szCs w:val="20"/>
          <w:lang w:eastAsia="en-IN"/>
        </w:rPr>
        <w:t>$cluster</w:t>
      </w:r>
      <w:proofErr w:type="spellEnd"/>
      <w:r w:rsidRPr="008F7240">
        <w:rPr>
          <w:rFonts w:ascii="Lucida Console" w:eastAsia="Times New Roman" w:hAnsi="Lucida Console" w:cs="Courier New"/>
          <w:color w:val="0000FF"/>
          <w:sz w:val="20"/>
          <w:szCs w:val="20"/>
          <w:lang w:eastAsia="en-IN"/>
        </w:rPr>
        <w:t>)</w:t>
      </w:r>
    </w:p>
    <w:p w:rsidR="00925138" w:rsidRDefault="00925138" w:rsidP="00925138">
      <w:r>
        <w:t>#Error rate 63%</w:t>
      </w:r>
    </w:p>
    <w:p w:rsidR="00925138" w:rsidRPr="00925138" w:rsidRDefault="00925138" w:rsidP="00925138">
      <w:pPr>
        <w:rPr>
          <w:b/>
          <w:noProof/>
          <w:u w:val="single"/>
          <w:lang w:eastAsia="en-IN"/>
        </w:rPr>
      </w:pPr>
      <w:r w:rsidRPr="00925138">
        <w:rPr>
          <w:b/>
          <w:noProof/>
          <w:u w:val="single"/>
          <w:lang w:eastAsia="en-IN"/>
        </w:rPr>
        <w:t>#PCA=8</w:t>
      </w:r>
    </w:p>
    <w:p w:rsidR="00925138" w:rsidRDefault="00925138" w:rsidP="00925138">
      <w:pPr>
        <w:rPr>
          <w:noProof/>
          <w:lang w:eastAsia="en-IN"/>
        </w:rPr>
      </w:pPr>
      <w:r>
        <w:rPr>
          <w:noProof/>
          <w:lang w:eastAsia="en-IN"/>
        </w:rPr>
        <w:t>#K=2</w:t>
      </w:r>
    </w:p>
    <w:p w:rsidR="00925138" w:rsidRPr="00D73E94"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73E94">
        <w:rPr>
          <w:rFonts w:ascii="Lucida Console" w:eastAsia="Times New Roman" w:hAnsi="Lucida Console" w:cs="Courier New"/>
          <w:color w:val="0000FF"/>
          <w:sz w:val="20"/>
          <w:szCs w:val="20"/>
          <w:lang w:eastAsia="en-IN"/>
        </w:rPr>
        <w:t>&gt; pc=</w:t>
      </w:r>
      <w:proofErr w:type="spellStart"/>
      <w:r w:rsidRPr="00D73E94">
        <w:rPr>
          <w:rFonts w:ascii="Lucida Console" w:eastAsia="Times New Roman" w:hAnsi="Lucida Console" w:cs="Courier New"/>
          <w:color w:val="0000FF"/>
          <w:sz w:val="20"/>
          <w:szCs w:val="20"/>
          <w:lang w:eastAsia="en-IN"/>
        </w:rPr>
        <w:t>prin_comp$</w:t>
      </w:r>
      <w:proofErr w:type="gramStart"/>
      <w:r w:rsidRPr="00D73E94">
        <w:rPr>
          <w:rFonts w:ascii="Lucida Console" w:eastAsia="Times New Roman" w:hAnsi="Lucida Console" w:cs="Courier New"/>
          <w:color w:val="0000FF"/>
          <w:sz w:val="20"/>
          <w:szCs w:val="20"/>
          <w:lang w:eastAsia="en-IN"/>
        </w:rPr>
        <w:t>x</w:t>
      </w:r>
      <w:proofErr w:type="spellEnd"/>
      <w:r w:rsidRPr="00D73E94">
        <w:rPr>
          <w:rFonts w:ascii="Lucida Console" w:eastAsia="Times New Roman" w:hAnsi="Lucida Console" w:cs="Courier New"/>
          <w:color w:val="0000FF"/>
          <w:sz w:val="20"/>
          <w:szCs w:val="20"/>
          <w:lang w:eastAsia="en-IN"/>
        </w:rPr>
        <w:t>[</w:t>
      </w:r>
      <w:proofErr w:type="gramEnd"/>
      <w:r w:rsidRPr="00D73E94">
        <w:rPr>
          <w:rFonts w:ascii="Lucida Console" w:eastAsia="Times New Roman" w:hAnsi="Lucida Console" w:cs="Courier New"/>
          <w:color w:val="0000FF"/>
          <w:sz w:val="20"/>
          <w:szCs w:val="20"/>
          <w:lang w:eastAsia="en-IN"/>
        </w:rPr>
        <w:t>,1:8]</w:t>
      </w:r>
    </w:p>
    <w:p w:rsidR="00925138" w:rsidRPr="00D73E94"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73E94">
        <w:rPr>
          <w:rFonts w:ascii="Lucida Console" w:eastAsia="Times New Roman" w:hAnsi="Lucida Console" w:cs="Courier New"/>
          <w:color w:val="0000FF"/>
          <w:sz w:val="20"/>
          <w:szCs w:val="20"/>
          <w:lang w:eastAsia="en-IN"/>
        </w:rPr>
        <w:t xml:space="preserve">&gt; km = </w:t>
      </w:r>
      <w:proofErr w:type="spellStart"/>
      <w:proofErr w:type="gramStart"/>
      <w:r w:rsidRPr="00D73E94">
        <w:rPr>
          <w:rFonts w:ascii="Lucida Console" w:eastAsia="Times New Roman" w:hAnsi="Lucida Console" w:cs="Courier New"/>
          <w:color w:val="0000FF"/>
          <w:sz w:val="20"/>
          <w:szCs w:val="20"/>
          <w:lang w:eastAsia="en-IN"/>
        </w:rPr>
        <w:t>kmeans</w:t>
      </w:r>
      <w:proofErr w:type="spellEnd"/>
      <w:r w:rsidRPr="00D73E94">
        <w:rPr>
          <w:rFonts w:ascii="Lucida Console" w:eastAsia="Times New Roman" w:hAnsi="Lucida Console" w:cs="Courier New"/>
          <w:color w:val="0000FF"/>
          <w:sz w:val="20"/>
          <w:szCs w:val="20"/>
          <w:lang w:eastAsia="en-IN"/>
        </w:rPr>
        <w:t>(</w:t>
      </w:r>
      <w:proofErr w:type="gramEnd"/>
      <w:r w:rsidRPr="00D73E94">
        <w:rPr>
          <w:rFonts w:ascii="Lucida Console" w:eastAsia="Times New Roman" w:hAnsi="Lucida Console" w:cs="Courier New"/>
          <w:color w:val="0000FF"/>
          <w:sz w:val="20"/>
          <w:szCs w:val="20"/>
          <w:lang w:eastAsia="en-IN"/>
        </w:rPr>
        <w:t xml:space="preserve">pc, 2, </w:t>
      </w:r>
      <w:proofErr w:type="spellStart"/>
      <w:r w:rsidRPr="00D73E94">
        <w:rPr>
          <w:rFonts w:ascii="Lucida Console" w:eastAsia="Times New Roman" w:hAnsi="Lucida Console" w:cs="Courier New"/>
          <w:color w:val="0000FF"/>
          <w:sz w:val="20"/>
          <w:szCs w:val="20"/>
          <w:lang w:eastAsia="en-IN"/>
        </w:rPr>
        <w:t>nstart</w:t>
      </w:r>
      <w:proofErr w:type="spellEnd"/>
      <w:r w:rsidRPr="00D73E94">
        <w:rPr>
          <w:rFonts w:ascii="Lucida Console" w:eastAsia="Times New Roman" w:hAnsi="Lucida Console" w:cs="Courier New"/>
          <w:color w:val="0000FF"/>
          <w:sz w:val="20"/>
          <w:szCs w:val="20"/>
          <w:lang w:eastAsia="en-IN"/>
        </w:rPr>
        <w:t>=100)</w:t>
      </w:r>
    </w:p>
    <w:p w:rsidR="00925138" w:rsidRPr="00D73E94"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D73E94">
        <w:rPr>
          <w:rFonts w:ascii="Lucida Console" w:eastAsia="Times New Roman" w:hAnsi="Lucida Console" w:cs="Courier New"/>
          <w:color w:val="0000FF"/>
          <w:sz w:val="20"/>
          <w:szCs w:val="20"/>
          <w:lang w:eastAsia="en-IN"/>
        </w:rPr>
        <w:t>&gt; table(</w:t>
      </w:r>
      <w:proofErr w:type="spellStart"/>
      <w:r w:rsidRPr="00D73E94">
        <w:rPr>
          <w:rFonts w:ascii="Lucida Console" w:eastAsia="Times New Roman" w:hAnsi="Lucida Console" w:cs="Courier New"/>
          <w:color w:val="0000FF"/>
          <w:sz w:val="20"/>
          <w:szCs w:val="20"/>
          <w:lang w:eastAsia="en-IN"/>
        </w:rPr>
        <w:t>wine$</w:t>
      </w:r>
      <w:proofErr w:type="gramStart"/>
      <w:r w:rsidRPr="00D73E94">
        <w:rPr>
          <w:rFonts w:ascii="Lucida Console" w:eastAsia="Times New Roman" w:hAnsi="Lucida Console" w:cs="Courier New"/>
          <w:color w:val="0000FF"/>
          <w:sz w:val="20"/>
          <w:szCs w:val="20"/>
          <w:lang w:eastAsia="en-IN"/>
        </w:rPr>
        <w:t>class,km</w:t>
      </w:r>
      <w:proofErr w:type="gramEnd"/>
      <w:r w:rsidRPr="00D73E94">
        <w:rPr>
          <w:rFonts w:ascii="Lucida Console" w:eastAsia="Times New Roman" w:hAnsi="Lucida Console" w:cs="Courier New"/>
          <w:color w:val="0000FF"/>
          <w:sz w:val="20"/>
          <w:szCs w:val="20"/>
          <w:lang w:eastAsia="en-IN"/>
        </w:rPr>
        <w:t>$cluster</w:t>
      </w:r>
      <w:proofErr w:type="spellEnd"/>
      <w:r w:rsidRPr="00D73E94">
        <w:rPr>
          <w:rFonts w:ascii="Lucida Console" w:eastAsia="Times New Roman" w:hAnsi="Lucida Console" w:cs="Courier New"/>
          <w:color w:val="0000FF"/>
          <w:sz w:val="20"/>
          <w:szCs w:val="20"/>
          <w:lang w:eastAsia="en-IN"/>
        </w:rPr>
        <w:t>)</w:t>
      </w:r>
    </w:p>
    <w:p w:rsidR="00925138" w:rsidRDefault="00925138" w:rsidP="00925138">
      <w:r>
        <w:t>#Error rate 70%</w:t>
      </w:r>
    </w:p>
    <w:p w:rsidR="00925138" w:rsidRDefault="00925138" w:rsidP="00925138">
      <w:r>
        <w:t>#K=3</w:t>
      </w:r>
    </w:p>
    <w:p w:rsidR="00925138" w:rsidRPr="00D73E94"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73E94">
        <w:rPr>
          <w:rFonts w:ascii="Lucida Console" w:eastAsia="Times New Roman" w:hAnsi="Lucida Console" w:cs="Courier New"/>
          <w:color w:val="0000FF"/>
          <w:sz w:val="20"/>
          <w:szCs w:val="20"/>
          <w:lang w:eastAsia="en-IN"/>
        </w:rPr>
        <w:t xml:space="preserve">&gt; km = </w:t>
      </w:r>
      <w:proofErr w:type="spellStart"/>
      <w:proofErr w:type="gramStart"/>
      <w:r w:rsidRPr="00D73E94">
        <w:rPr>
          <w:rFonts w:ascii="Lucida Console" w:eastAsia="Times New Roman" w:hAnsi="Lucida Console" w:cs="Courier New"/>
          <w:color w:val="0000FF"/>
          <w:sz w:val="20"/>
          <w:szCs w:val="20"/>
          <w:lang w:eastAsia="en-IN"/>
        </w:rPr>
        <w:t>kmeans</w:t>
      </w:r>
      <w:proofErr w:type="spellEnd"/>
      <w:r w:rsidRPr="00D73E94">
        <w:rPr>
          <w:rFonts w:ascii="Lucida Console" w:eastAsia="Times New Roman" w:hAnsi="Lucida Console" w:cs="Courier New"/>
          <w:color w:val="0000FF"/>
          <w:sz w:val="20"/>
          <w:szCs w:val="20"/>
          <w:lang w:eastAsia="en-IN"/>
        </w:rPr>
        <w:t>(</w:t>
      </w:r>
      <w:proofErr w:type="gramEnd"/>
      <w:r w:rsidRPr="00D73E94">
        <w:rPr>
          <w:rFonts w:ascii="Lucida Console" w:eastAsia="Times New Roman" w:hAnsi="Lucida Console" w:cs="Courier New"/>
          <w:color w:val="0000FF"/>
          <w:sz w:val="20"/>
          <w:szCs w:val="20"/>
          <w:lang w:eastAsia="en-IN"/>
        </w:rPr>
        <w:t xml:space="preserve">pc, 3, </w:t>
      </w:r>
      <w:proofErr w:type="spellStart"/>
      <w:r w:rsidRPr="00D73E94">
        <w:rPr>
          <w:rFonts w:ascii="Lucida Console" w:eastAsia="Times New Roman" w:hAnsi="Lucida Console" w:cs="Courier New"/>
          <w:color w:val="0000FF"/>
          <w:sz w:val="20"/>
          <w:szCs w:val="20"/>
          <w:lang w:eastAsia="en-IN"/>
        </w:rPr>
        <w:t>nstart</w:t>
      </w:r>
      <w:proofErr w:type="spellEnd"/>
      <w:r w:rsidRPr="00D73E94">
        <w:rPr>
          <w:rFonts w:ascii="Lucida Console" w:eastAsia="Times New Roman" w:hAnsi="Lucida Console" w:cs="Courier New"/>
          <w:color w:val="0000FF"/>
          <w:sz w:val="20"/>
          <w:szCs w:val="20"/>
          <w:lang w:eastAsia="en-IN"/>
        </w:rPr>
        <w:t>=100)</w:t>
      </w:r>
    </w:p>
    <w:p w:rsidR="00925138" w:rsidRPr="00D73E94"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D73E94">
        <w:rPr>
          <w:rFonts w:ascii="Lucida Console" w:eastAsia="Times New Roman" w:hAnsi="Lucida Console" w:cs="Courier New"/>
          <w:color w:val="0000FF"/>
          <w:sz w:val="20"/>
          <w:szCs w:val="20"/>
          <w:lang w:eastAsia="en-IN"/>
        </w:rPr>
        <w:t>&gt; table(</w:t>
      </w:r>
      <w:proofErr w:type="spellStart"/>
      <w:r w:rsidRPr="00D73E94">
        <w:rPr>
          <w:rFonts w:ascii="Lucida Console" w:eastAsia="Times New Roman" w:hAnsi="Lucida Console" w:cs="Courier New"/>
          <w:color w:val="0000FF"/>
          <w:sz w:val="20"/>
          <w:szCs w:val="20"/>
          <w:lang w:eastAsia="en-IN"/>
        </w:rPr>
        <w:t>wine$</w:t>
      </w:r>
      <w:proofErr w:type="gramStart"/>
      <w:r w:rsidRPr="00D73E94">
        <w:rPr>
          <w:rFonts w:ascii="Lucida Console" w:eastAsia="Times New Roman" w:hAnsi="Lucida Console" w:cs="Courier New"/>
          <w:color w:val="0000FF"/>
          <w:sz w:val="20"/>
          <w:szCs w:val="20"/>
          <w:lang w:eastAsia="en-IN"/>
        </w:rPr>
        <w:t>class,km</w:t>
      </w:r>
      <w:proofErr w:type="gramEnd"/>
      <w:r w:rsidRPr="00D73E94">
        <w:rPr>
          <w:rFonts w:ascii="Lucida Console" w:eastAsia="Times New Roman" w:hAnsi="Lucida Console" w:cs="Courier New"/>
          <w:color w:val="0000FF"/>
          <w:sz w:val="20"/>
          <w:szCs w:val="20"/>
          <w:lang w:eastAsia="en-IN"/>
        </w:rPr>
        <w:t>$cluster</w:t>
      </w:r>
      <w:proofErr w:type="spellEnd"/>
      <w:r w:rsidRPr="00D73E94">
        <w:rPr>
          <w:rFonts w:ascii="Lucida Console" w:eastAsia="Times New Roman" w:hAnsi="Lucida Console" w:cs="Courier New"/>
          <w:color w:val="0000FF"/>
          <w:sz w:val="20"/>
          <w:szCs w:val="20"/>
          <w:lang w:eastAsia="en-IN"/>
        </w:rPr>
        <w:t>)</w:t>
      </w:r>
    </w:p>
    <w:p w:rsidR="00925138" w:rsidRDefault="00925138" w:rsidP="00925138">
      <w:r>
        <w:t>#Error rate 65%</w:t>
      </w:r>
    </w:p>
    <w:p w:rsidR="00925138" w:rsidRPr="00925138" w:rsidRDefault="00925138" w:rsidP="00925138">
      <w:pPr>
        <w:rPr>
          <w:b/>
          <w:u w:val="single"/>
        </w:rPr>
      </w:pPr>
      <w:r w:rsidRPr="00925138">
        <w:rPr>
          <w:b/>
          <w:u w:val="single"/>
        </w:rPr>
        <w:t>#PCA=9</w:t>
      </w:r>
    </w:p>
    <w:p w:rsidR="00925138" w:rsidRDefault="00925138" w:rsidP="00925138">
      <w:r>
        <w:t>#K=2</w:t>
      </w:r>
    </w:p>
    <w:p w:rsidR="00925138" w:rsidRPr="00D73E94"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73E94">
        <w:rPr>
          <w:rFonts w:ascii="Lucida Console" w:eastAsia="Times New Roman" w:hAnsi="Lucida Console" w:cs="Courier New"/>
          <w:color w:val="0000FF"/>
          <w:sz w:val="20"/>
          <w:szCs w:val="20"/>
          <w:lang w:eastAsia="en-IN"/>
        </w:rPr>
        <w:t>&gt; pc=</w:t>
      </w:r>
      <w:proofErr w:type="spellStart"/>
      <w:r w:rsidRPr="00D73E94">
        <w:rPr>
          <w:rFonts w:ascii="Lucida Console" w:eastAsia="Times New Roman" w:hAnsi="Lucida Console" w:cs="Courier New"/>
          <w:color w:val="0000FF"/>
          <w:sz w:val="20"/>
          <w:szCs w:val="20"/>
          <w:lang w:eastAsia="en-IN"/>
        </w:rPr>
        <w:t>prin_comp$</w:t>
      </w:r>
      <w:proofErr w:type="gramStart"/>
      <w:r w:rsidRPr="00D73E94">
        <w:rPr>
          <w:rFonts w:ascii="Lucida Console" w:eastAsia="Times New Roman" w:hAnsi="Lucida Console" w:cs="Courier New"/>
          <w:color w:val="0000FF"/>
          <w:sz w:val="20"/>
          <w:szCs w:val="20"/>
          <w:lang w:eastAsia="en-IN"/>
        </w:rPr>
        <w:t>x</w:t>
      </w:r>
      <w:proofErr w:type="spellEnd"/>
      <w:r w:rsidRPr="00D73E94">
        <w:rPr>
          <w:rFonts w:ascii="Lucida Console" w:eastAsia="Times New Roman" w:hAnsi="Lucida Console" w:cs="Courier New"/>
          <w:color w:val="0000FF"/>
          <w:sz w:val="20"/>
          <w:szCs w:val="20"/>
          <w:lang w:eastAsia="en-IN"/>
        </w:rPr>
        <w:t>[</w:t>
      </w:r>
      <w:proofErr w:type="gramEnd"/>
      <w:r w:rsidRPr="00D73E94">
        <w:rPr>
          <w:rFonts w:ascii="Lucida Console" w:eastAsia="Times New Roman" w:hAnsi="Lucida Console" w:cs="Courier New"/>
          <w:color w:val="0000FF"/>
          <w:sz w:val="20"/>
          <w:szCs w:val="20"/>
          <w:lang w:eastAsia="en-IN"/>
        </w:rPr>
        <w:t>,1:9]</w:t>
      </w:r>
    </w:p>
    <w:p w:rsidR="00925138" w:rsidRPr="00D73E94"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73E94">
        <w:rPr>
          <w:rFonts w:ascii="Lucida Console" w:eastAsia="Times New Roman" w:hAnsi="Lucida Console" w:cs="Courier New"/>
          <w:color w:val="0000FF"/>
          <w:sz w:val="20"/>
          <w:szCs w:val="20"/>
          <w:lang w:eastAsia="en-IN"/>
        </w:rPr>
        <w:t xml:space="preserve">&gt; km = </w:t>
      </w:r>
      <w:proofErr w:type="spellStart"/>
      <w:proofErr w:type="gramStart"/>
      <w:r w:rsidRPr="00D73E94">
        <w:rPr>
          <w:rFonts w:ascii="Lucida Console" w:eastAsia="Times New Roman" w:hAnsi="Lucida Console" w:cs="Courier New"/>
          <w:color w:val="0000FF"/>
          <w:sz w:val="20"/>
          <w:szCs w:val="20"/>
          <w:lang w:eastAsia="en-IN"/>
        </w:rPr>
        <w:t>kmeans</w:t>
      </w:r>
      <w:proofErr w:type="spellEnd"/>
      <w:r w:rsidRPr="00D73E94">
        <w:rPr>
          <w:rFonts w:ascii="Lucida Console" w:eastAsia="Times New Roman" w:hAnsi="Lucida Console" w:cs="Courier New"/>
          <w:color w:val="0000FF"/>
          <w:sz w:val="20"/>
          <w:szCs w:val="20"/>
          <w:lang w:eastAsia="en-IN"/>
        </w:rPr>
        <w:t>(</w:t>
      </w:r>
      <w:proofErr w:type="gramEnd"/>
      <w:r w:rsidRPr="00D73E94">
        <w:rPr>
          <w:rFonts w:ascii="Lucida Console" w:eastAsia="Times New Roman" w:hAnsi="Lucida Console" w:cs="Courier New"/>
          <w:color w:val="0000FF"/>
          <w:sz w:val="20"/>
          <w:szCs w:val="20"/>
          <w:lang w:eastAsia="en-IN"/>
        </w:rPr>
        <w:t xml:space="preserve">pc, 2, </w:t>
      </w:r>
      <w:proofErr w:type="spellStart"/>
      <w:r w:rsidRPr="00D73E94">
        <w:rPr>
          <w:rFonts w:ascii="Lucida Console" w:eastAsia="Times New Roman" w:hAnsi="Lucida Console" w:cs="Courier New"/>
          <w:color w:val="0000FF"/>
          <w:sz w:val="20"/>
          <w:szCs w:val="20"/>
          <w:lang w:eastAsia="en-IN"/>
        </w:rPr>
        <w:t>nstart</w:t>
      </w:r>
      <w:proofErr w:type="spellEnd"/>
      <w:r w:rsidRPr="00D73E94">
        <w:rPr>
          <w:rFonts w:ascii="Lucida Console" w:eastAsia="Times New Roman" w:hAnsi="Lucida Console" w:cs="Courier New"/>
          <w:color w:val="0000FF"/>
          <w:sz w:val="20"/>
          <w:szCs w:val="20"/>
          <w:lang w:eastAsia="en-IN"/>
        </w:rPr>
        <w:t>=100)</w:t>
      </w:r>
    </w:p>
    <w:p w:rsidR="00925138" w:rsidRPr="00D73E94"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D73E94">
        <w:rPr>
          <w:rFonts w:ascii="Lucida Console" w:eastAsia="Times New Roman" w:hAnsi="Lucida Console" w:cs="Courier New"/>
          <w:color w:val="0000FF"/>
          <w:sz w:val="20"/>
          <w:szCs w:val="20"/>
          <w:lang w:eastAsia="en-IN"/>
        </w:rPr>
        <w:t>&gt; table(</w:t>
      </w:r>
      <w:proofErr w:type="spellStart"/>
      <w:r w:rsidRPr="00D73E94">
        <w:rPr>
          <w:rFonts w:ascii="Lucida Console" w:eastAsia="Times New Roman" w:hAnsi="Lucida Console" w:cs="Courier New"/>
          <w:color w:val="0000FF"/>
          <w:sz w:val="20"/>
          <w:szCs w:val="20"/>
          <w:lang w:eastAsia="en-IN"/>
        </w:rPr>
        <w:t>wine$</w:t>
      </w:r>
      <w:proofErr w:type="gramStart"/>
      <w:r w:rsidRPr="00D73E94">
        <w:rPr>
          <w:rFonts w:ascii="Lucida Console" w:eastAsia="Times New Roman" w:hAnsi="Lucida Console" w:cs="Courier New"/>
          <w:color w:val="0000FF"/>
          <w:sz w:val="20"/>
          <w:szCs w:val="20"/>
          <w:lang w:eastAsia="en-IN"/>
        </w:rPr>
        <w:t>class,km</w:t>
      </w:r>
      <w:proofErr w:type="gramEnd"/>
      <w:r w:rsidRPr="00D73E94">
        <w:rPr>
          <w:rFonts w:ascii="Lucida Console" w:eastAsia="Times New Roman" w:hAnsi="Lucida Console" w:cs="Courier New"/>
          <w:color w:val="0000FF"/>
          <w:sz w:val="20"/>
          <w:szCs w:val="20"/>
          <w:lang w:eastAsia="en-IN"/>
        </w:rPr>
        <w:t>$cluster</w:t>
      </w:r>
      <w:proofErr w:type="spellEnd"/>
      <w:r w:rsidRPr="00D73E94">
        <w:rPr>
          <w:rFonts w:ascii="Lucida Console" w:eastAsia="Times New Roman" w:hAnsi="Lucida Console" w:cs="Courier New"/>
          <w:color w:val="0000FF"/>
          <w:sz w:val="20"/>
          <w:szCs w:val="20"/>
          <w:lang w:eastAsia="en-IN"/>
        </w:rPr>
        <w:t>)</w:t>
      </w:r>
    </w:p>
    <w:p w:rsidR="00925138" w:rsidRDefault="00925138" w:rsidP="00925138">
      <w:r>
        <w:t>#Error rate 57%</w:t>
      </w:r>
    </w:p>
    <w:p w:rsidR="00925138" w:rsidRDefault="00925138" w:rsidP="00925138">
      <w:r>
        <w:lastRenderedPageBreak/>
        <w:t>#K=3</w:t>
      </w:r>
    </w:p>
    <w:p w:rsidR="00925138" w:rsidRPr="00D73E94"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73E94">
        <w:rPr>
          <w:rFonts w:ascii="Lucida Console" w:eastAsia="Times New Roman" w:hAnsi="Lucida Console" w:cs="Courier New"/>
          <w:color w:val="0000FF"/>
          <w:sz w:val="20"/>
          <w:szCs w:val="20"/>
          <w:lang w:eastAsia="en-IN"/>
        </w:rPr>
        <w:t xml:space="preserve">&gt; km = </w:t>
      </w:r>
      <w:proofErr w:type="spellStart"/>
      <w:proofErr w:type="gramStart"/>
      <w:r w:rsidRPr="00D73E94">
        <w:rPr>
          <w:rFonts w:ascii="Lucida Console" w:eastAsia="Times New Roman" w:hAnsi="Lucida Console" w:cs="Courier New"/>
          <w:color w:val="0000FF"/>
          <w:sz w:val="20"/>
          <w:szCs w:val="20"/>
          <w:lang w:eastAsia="en-IN"/>
        </w:rPr>
        <w:t>kmeans</w:t>
      </w:r>
      <w:proofErr w:type="spellEnd"/>
      <w:r w:rsidRPr="00D73E94">
        <w:rPr>
          <w:rFonts w:ascii="Lucida Console" w:eastAsia="Times New Roman" w:hAnsi="Lucida Console" w:cs="Courier New"/>
          <w:color w:val="0000FF"/>
          <w:sz w:val="20"/>
          <w:szCs w:val="20"/>
          <w:lang w:eastAsia="en-IN"/>
        </w:rPr>
        <w:t>(</w:t>
      </w:r>
      <w:proofErr w:type="gramEnd"/>
      <w:r w:rsidRPr="00D73E94">
        <w:rPr>
          <w:rFonts w:ascii="Lucida Console" w:eastAsia="Times New Roman" w:hAnsi="Lucida Console" w:cs="Courier New"/>
          <w:color w:val="0000FF"/>
          <w:sz w:val="20"/>
          <w:szCs w:val="20"/>
          <w:lang w:eastAsia="en-IN"/>
        </w:rPr>
        <w:t xml:space="preserve">pc, 3, </w:t>
      </w:r>
      <w:proofErr w:type="spellStart"/>
      <w:r w:rsidRPr="00D73E94">
        <w:rPr>
          <w:rFonts w:ascii="Lucida Console" w:eastAsia="Times New Roman" w:hAnsi="Lucida Console" w:cs="Courier New"/>
          <w:color w:val="0000FF"/>
          <w:sz w:val="20"/>
          <w:szCs w:val="20"/>
          <w:lang w:eastAsia="en-IN"/>
        </w:rPr>
        <w:t>nstart</w:t>
      </w:r>
      <w:proofErr w:type="spellEnd"/>
      <w:r w:rsidRPr="00D73E94">
        <w:rPr>
          <w:rFonts w:ascii="Lucida Console" w:eastAsia="Times New Roman" w:hAnsi="Lucida Console" w:cs="Courier New"/>
          <w:color w:val="0000FF"/>
          <w:sz w:val="20"/>
          <w:szCs w:val="20"/>
          <w:lang w:eastAsia="en-IN"/>
        </w:rPr>
        <w:t>=100)</w:t>
      </w:r>
    </w:p>
    <w:p w:rsidR="00925138" w:rsidRPr="00D73E94"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D73E94">
        <w:rPr>
          <w:rFonts w:ascii="Lucida Console" w:eastAsia="Times New Roman" w:hAnsi="Lucida Console" w:cs="Courier New"/>
          <w:color w:val="0000FF"/>
          <w:sz w:val="20"/>
          <w:szCs w:val="20"/>
          <w:lang w:eastAsia="en-IN"/>
        </w:rPr>
        <w:t>&gt; table(</w:t>
      </w:r>
      <w:proofErr w:type="spellStart"/>
      <w:r w:rsidRPr="00D73E94">
        <w:rPr>
          <w:rFonts w:ascii="Lucida Console" w:eastAsia="Times New Roman" w:hAnsi="Lucida Console" w:cs="Courier New"/>
          <w:color w:val="0000FF"/>
          <w:sz w:val="20"/>
          <w:szCs w:val="20"/>
          <w:lang w:eastAsia="en-IN"/>
        </w:rPr>
        <w:t>wine$</w:t>
      </w:r>
      <w:proofErr w:type="gramStart"/>
      <w:r w:rsidRPr="00D73E94">
        <w:rPr>
          <w:rFonts w:ascii="Lucida Console" w:eastAsia="Times New Roman" w:hAnsi="Lucida Console" w:cs="Courier New"/>
          <w:color w:val="0000FF"/>
          <w:sz w:val="20"/>
          <w:szCs w:val="20"/>
          <w:lang w:eastAsia="en-IN"/>
        </w:rPr>
        <w:t>class,km</w:t>
      </w:r>
      <w:proofErr w:type="gramEnd"/>
      <w:r w:rsidRPr="00D73E94">
        <w:rPr>
          <w:rFonts w:ascii="Lucida Console" w:eastAsia="Times New Roman" w:hAnsi="Lucida Console" w:cs="Courier New"/>
          <w:color w:val="0000FF"/>
          <w:sz w:val="20"/>
          <w:szCs w:val="20"/>
          <w:lang w:eastAsia="en-IN"/>
        </w:rPr>
        <w:t>$cluster</w:t>
      </w:r>
      <w:proofErr w:type="spellEnd"/>
      <w:r w:rsidRPr="00D73E94">
        <w:rPr>
          <w:rFonts w:ascii="Lucida Console" w:eastAsia="Times New Roman" w:hAnsi="Lucida Console" w:cs="Courier New"/>
          <w:color w:val="0000FF"/>
          <w:sz w:val="20"/>
          <w:szCs w:val="20"/>
          <w:lang w:eastAsia="en-IN"/>
        </w:rPr>
        <w:t>)</w:t>
      </w:r>
    </w:p>
    <w:p w:rsidR="00925138" w:rsidRDefault="00925138" w:rsidP="00925138">
      <w:r>
        <w:t>#Error rate 63%</w:t>
      </w:r>
    </w:p>
    <w:p w:rsidR="00925138" w:rsidRPr="00925138" w:rsidRDefault="00925138" w:rsidP="00925138">
      <w:pPr>
        <w:rPr>
          <w:b/>
          <w:u w:val="single"/>
        </w:rPr>
      </w:pPr>
      <w:r w:rsidRPr="00925138">
        <w:rPr>
          <w:b/>
          <w:u w:val="single"/>
        </w:rPr>
        <w:t>#PCA=10</w:t>
      </w:r>
    </w:p>
    <w:p w:rsidR="00925138" w:rsidRDefault="00925138" w:rsidP="00925138">
      <w:r>
        <w:t>#K=2</w:t>
      </w:r>
    </w:p>
    <w:p w:rsidR="00925138" w:rsidRPr="00D73E94"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73E94">
        <w:rPr>
          <w:rFonts w:ascii="Lucida Console" w:eastAsia="Times New Roman" w:hAnsi="Lucida Console" w:cs="Courier New"/>
          <w:color w:val="0000FF"/>
          <w:sz w:val="20"/>
          <w:szCs w:val="20"/>
          <w:lang w:eastAsia="en-IN"/>
        </w:rPr>
        <w:t>&gt; pc=</w:t>
      </w:r>
      <w:proofErr w:type="spellStart"/>
      <w:r w:rsidRPr="00D73E94">
        <w:rPr>
          <w:rFonts w:ascii="Lucida Console" w:eastAsia="Times New Roman" w:hAnsi="Lucida Console" w:cs="Courier New"/>
          <w:color w:val="0000FF"/>
          <w:sz w:val="20"/>
          <w:szCs w:val="20"/>
          <w:lang w:eastAsia="en-IN"/>
        </w:rPr>
        <w:t>prin_comp$</w:t>
      </w:r>
      <w:proofErr w:type="gramStart"/>
      <w:r w:rsidRPr="00D73E94">
        <w:rPr>
          <w:rFonts w:ascii="Lucida Console" w:eastAsia="Times New Roman" w:hAnsi="Lucida Console" w:cs="Courier New"/>
          <w:color w:val="0000FF"/>
          <w:sz w:val="20"/>
          <w:szCs w:val="20"/>
          <w:lang w:eastAsia="en-IN"/>
        </w:rPr>
        <w:t>x</w:t>
      </w:r>
      <w:proofErr w:type="spellEnd"/>
      <w:r w:rsidRPr="00D73E94">
        <w:rPr>
          <w:rFonts w:ascii="Lucida Console" w:eastAsia="Times New Roman" w:hAnsi="Lucida Console" w:cs="Courier New"/>
          <w:color w:val="0000FF"/>
          <w:sz w:val="20"/>
          <w:szCs w:val="20"/>
          <w:lang w:eastAsia="en-IN"/>
        </w:rPr>
        <w:t>[</w:t>
      </w:r>
      <w:proofErr w:type="gramEnd"/>
      <w:r w:rsidRPr="00D73E94">
        <w:rPr>
          <w:rFonts w:ascii="Lucida Console" w:eastAsia="Times New Roman" w:hAnsi="Lucida Console" w:cs="Courier New"/>
          <w:color w:val="0000FF"/>
          <w:sz w:val="20"/>
          <w:szCs w:val="20"/>
          <w:lang w:eastAsia="en-IN"/>
        </w:rPr>
        <w:t>,1:10]</w:t>
      </w:r>
    </w:p>
    <w:p w:rsidR="00925138" w:rsidRPr="00D73E94"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73E94">
        <w:rPr>
          <w:rFonts w:ascii="Lucida Console" w:eastAsia="Times New Roman" w:hAnsi="Lucida Console" w:cs="Courier New"/>
          <w:color w:val="0000FF"/>
          <w:sz w:val="20"/>
          <w:szCs w:val="20"/>
          <w:lang w:eastAsia="en-IN"/>
        </w:rPr>
        <w:t xml:space="preserve">&gt; km = </w:t>
      </w:r>
      <w:proofErr w:type="spellStart"/>
      <w:proofErr w:type="gramStart"/>
      <w:r w:rsidRPr="00D73E94">
        <w:rPr>
          <w:rFonts w:ascii="Lucida Console" w:eastAsia="Times New Roman" w:hAnsi="Lucida Console" w:cs="Courier New"/>
          <w:color w:val="0000FF"/>
          <w:sz w:val="20"/>
          <w:szCs w:val="20"/>
          <w:lang w:eastAsia="en-IN"/>
        </w:rPr>
        <w:t>kmeans</w:t>
      </w:r>
      <w:proofErr w:type="spellEnd"/>
      <w:r w:rsidRPr="00D73E94">
        <w:rPr>
          <w:rFonts w:ascii="Lucida Console" w:eastAsia="Times New Roman" w:hAnsi="Lucida Console" w:cs="Courier New"/>
          <w:color w:val="0000FF"/>
          <w:sz w:val="20"/>
          <w:szCs w:val="20"/>
          <w:lang w:eastAsia="en-IN"/>
        </w:rPr>
        <w:t>(</w:t>
      </w:r>
      <w:proofErr w:type="gramEnd"/>
      <w:r w:rsidRPr="00D73E94">
        <w:rPr>
          <w:rFonts w:ascii="Lucida Console" w:eastAsia="Times New Roman" w:hAnsi="Lucida Console" w:cs="Courier New"/>
          <w:color w:val="0000FF"/>
          <w:sz w:val="20"/>
          <w:szCs w:val="20"/>
          <w:lang w:eastAsia="en-IN"/>
        </w:rPr>
        <w:t xml:space="preserve">pc, 2, </w:t>
      </w:r>
      <w:proofErr w:type="spellStart"/>
      <w:r w:rsidRPr="00D73E94">
        <w:rPr>
          <w:rFonts w:ascii="Lucida Console" w:eastAsia="Times New Roman" w:hAnsi="Lucida Console" w:cs="Courier New"/>
          <w:color w:val="0000FF"/>
          <w:sz w:val="20"/>
          <w:szCs w:val="20"/>
          <w:lang w:eastAsia="en-IN"/>
        </w:rPr>
        <w:t>nstart</w:t>
      </w:r>
      <w:proofErr w:type="spellEnd"/>
      <w:r w:rsidRPr="00D73E94">
        <w:rPr>
          <w:rFonts w:ascii="Lucida Console" w:eastAsia="Times New Roman" w:hAnsi="Lucida Console" w:cs="Courier New"/>
          <w:color w:val="0000FF"/>
          <w:sz w:val="20"/>
          <w:szCs w:val="20"/>
          <w:lang w:eastAsia="en-IN"/>
        </w:rPr>
        <w:t>=100)</w:t>
      </w:r>
    </w:p>
    <w:p w:rsidR="00925138" w:rsidRPr="00D73E94"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D73E94">
        <w:rPr>
          <w:rFonts w:ascii="Lucida Console" w:eastAsia="Times New Roman" w:hAnsi="Lucida Console" w:cs="Courier New"/>
          <w:color w:val="0000FF"/>
          <w:sz w:val="20"/>
          <w:szCs w:val="20"/>
          <w:lang w:eastAsia="en-IN"/>
        </w:rPr>
        <w:t>&gt; table(</w:t>
      </w:r>
      <w:proofErr w:type="spellStart"/>
      <w:r w:rsidRPr="00D73E94">
        <w:rPr>
          <w:rFonts w:ascii="Lucida Console" w:eastAsia="Times New Roman" w:hAnsi="Lucida Console" w:cs="Courier New"/>
          <w:color w:val="0000FF"/>
          <w:sz w:val="20"/>
          <w:szCs w:val="20"/>
          <w:lang w:eastAsia="en-IN"/>
        </w:rPr>
        <w:t>wine$</w:t>
      </w:r>
      <w:proofErr w:type="gramStart"/>
      <w:r w:rsidRPr="00D73E94">
        <w:rPr>
          <w:rFonts w:ascii="Lucida Console" w:eastAsia="Times New Roman" w:hAnsi="Lucida Console" w:cs="Courier New"/>
          <w:color w:val="0000FF"/>
          <w:sz w:val="20"/>
          <w:szCs w:val="20"/>
          <w:lang w:eastAsia="en-IN"/>
        </w:rPr>
        <w:t>class,km</w:t>
      </w:r>
      <w:proofErr w:type="gramEnd"/>
      <w:r w:rsidRPr="00D73E94">
        <w:rPr>
          <w:rFonts w:ascii="Lucida Console" w:eastAsia="Times New Roman" w:hAnsi="Lucida Console" w:cs="Courier New"/>
          <w:color w:val="0000FF"/>
          <w:sz w:val="20"/>
          <w:szCs w:val="20"/>
          <w:lang w:eastAsia="en-IN"/>
        </w:rPr>
        <w:t>$cluster</w:t>
      </w:r>
      <w:proofErr w:type="spellEnd"/>
      <w:r w:rsidRPr="00D73E94">
        <w:rPr>
          <w:rFonts w:ascii="Lucida Console" w:eastAsia="Times New Roman" w:hAnsi="Lucida Console" w:cs="Courier New"/>
          <w:color w:val="0000FF"/>
          <w:sz w:val="20"/>
          <w:szCs w:val="20"/>
          <w:lang w:eastAsia="en-IN"/>
        </w:rPr>
        <w:t>)</w:t>
      </w:r>
    </w:p>
    <w:p w:rsidR="00925138" w:rsidRDefault="00925138" w:rsidP="00925138">
      <w:r>
        <w:t>#Error rate 84%</w:t>
      </w:r>
    </w:p>
    <w:p w:rsidR="00925138" w:rsidRDefault="00925138" w:rsidP="00925138">
      <w:r>
        <w:t>#K=3</w:t>
      </w:r>
    </w:p>
    <w:p w:rsidR="00925138" w:rsidRPr="00D73E94"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73E94">
        <w:rPr>
          <w:rFonts w:ascii="Lucida Console" w:eastAsia="Times New Roman" w:hAnsi="Lucida Console" w:cs="Courier New"/>
          <w:color w:val="0000FF"/>
          <w:sz w:val="20"/>
          <w:szCs w:val="20"/>
          <w:lang w:eastAsia="en-IN"/>
        </w:rPr>
        <w:t xml:space="preserve">&gt; km = </w:t>
      </w:r>
      <w:proofErr w:type="spellStart"/>
      <w:proofErr w:type="gramStart"/>
      <w:r w:rsidRPr="00D73E94">
        <w:rPr>
          <w:rFonts w:ascii="Lucida Console" w:eastAsia="Times New Roman" w:hAnsi="Lucida Console" w:cs="Courier New"/>
          <w:color w:val="0000FF"/>
          <w:sz w:val="20"/>
          <w:szCs w:val="20"/>
          <w:lang w:eastAsia="en-IN"/>
        </w:rPr>
        <w:t>kmeans</w:t>
      </w:r>
      <w:proofErr w:type="spellEnd"/>
      <w:r w:rsidRPr="00D73E94">
        <w:rPr>
          <w:rFonts w:ascii="Lucida Console" w:eastAsia="Times New Roman" w:hAnsi="Lucida Console" w:cs="Courier New"/>
          <w:color w:val="0000FF"/>
          <w:sz w:val="20"/>
          <w:szCs w:val="20"/>
          <w:lang w:eastAsia="en-IN"/>
        </w:rPr>
        <w:t>(</w:t>
      </w:r>
      <w:proofErr w:type="gramEnd"/>
      <w:r w:rsidRPr="00D73E94">
        <w:rPr>
          <w:rFonts w:ascii="Lucida Console" w:eastAsia="Times New Roman" w:hAnsi="Lucida Console" w:cs="Courier New"/>
          <w:color w:val="0000FF"/>
          <w:sz w:val="20"/>
          <w:szCs w:val="20"/>
          <w:lang w:eastAsia="en-IN"/>
        </w:rPr>
        <w:t xml:space="preserve">pc, 3, </w:t>
      </w:r>
      <w:proofErr w:type="spellStart"/>
      <w:r w:rsidRPr="00D73E94">
        <w:rPr>
          <w:rFonts w:ascii="Lucida Console" w:eastAsia="Times New Roman" w:hAnsi="Lucida Console" w:cs="Courier New"/>
          <w:color w:val="0000FF"/>
          <w:sz w:val="20"/>
          <w:szCs w:val="20"/>
          <w:lang w:eastAsia="en-IN"/>
        </w:rPr>
        <w:t>nstart</w:t>
      </w:r>
      <w:proofErr w:type="spellEnd"/>
      <w:r w:rsidRPr="00D73E94">
        <w:rPr>
          <w:rFonts w:ascii="Lucida Console" w:eastAsia="Times New Roman" w:hAnsi="Lucida Console" w:cs="Courier New"/>
          <w:color w:val="0000FF"/>
          <w:sz w:val="20"/>
          <w:szCs w:val="20"/>
          <w:lang w:eastAsia="en-IN"/>
        </w:rPr>
        <w:t>=100)</w:t>
      </w:r>
    </w:p>
    <w:p w:rsidR="00925138" w:rsidRPr="00D73E94"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D73E94">
        <w:rPr>
          <w:rFonts w:ascii="Lucida Console" w:eastAsia="Times New Roman" w:hAnsi="Lucida Console" w:cs="Courier New"/>
          <w:color w:val="0000FF"/>
          <w:sz w:val="20"/>
          <w:szCs w:val="20"/>
          <w:lang w:eastAsia="en-IN"/>
        </w:rPr>
        <w:t>&gt; table(</w:t>
      </w:r>
      <w:proofErr w:type="spellStart"/>
      <w:r w:rsidRPr="00D73E94">
        <w:rPr>
          <w:rFonts w:ascii="Lucida Console" w:eastAsia="Times New Roman" w:hAnsi="Lucida Console" w:cs="Courier New"/>
          <w:color w:val="0000FF"/>
          <w:sz w:val="20"/>
          <w:szCs w:val="20"/>
          <w:lang w:eastAsia="en-IN"/>
        </w:rPr>
        <w:t>wine$</w:t>
      </w:r>
      <w:proofErr w:type="gramStart"/>
      <w:r w:rsidRPr="00D73E94">
        <w:rPr>
          <w:rFonts w:ascii="Lucida Console" w:eastAsia="Times New Roman" w:hAnsi="Lucida Console" w:cs="Courier New"/>
          <w:color w:val="0000FF"/>
          <w:sz w:val="20"/>
          <w:szCs w:val="20"/>
          <w:lang w:eastAsia="en-IN"/>
        </w:rPr>
        <w:t>class,km</w:t>
      </w:r>
      <w:proofErr w:type="gramEnd"/>
      <w:r w:rsidRPr="00D73E94">
        <w:rPr>
          <w:rFonts w:ascii="Lucida Console" w:eastAsia="Times New Roman" w:hAnsi="Lucida Console" w:cs="Courier New"/>
          <w:color w:val="0000FF"/>
          <w:sz w:val="20"/>
          <w:szCs w:val="20"/>
          <w:lang w:eastAsia="en-IN"/>
        </w:rPr>
        <w:t>$cluster</w:t>
      </w:r>
      <w:proofErr w:type="spellEnd"/>
      <w:r w:rsidRPr="00D73E94">
        <w:rPr>
          <w:rFonts w:ascii="Lucida Console" w:eastAsia="Times New Roman" w:hAnsi="Lucida Console" w:cs="Courier New"/>
          <w:color w:val="0000FF"/>
          <w:sz w:val="20"/>
          <w:szCs w:val="20"/>
          <w:lang w:eastAsia="en-IN"/>
        </w:rPr>
        <w:t>)</w:t>
      </w:r>
    </w:p>
    <w:p w:rsidR="00925138" w:rsidRDefault="00925138" w:rsidP="00925138">
      <w:r>
        <w:t>#Error rate 63%</w:t>
      </w:r>
    </w:p>
    <w:p w:rsidR="00925138" w:rsidRPr="00925138" w:rsidRDefault="00925138" w:rsidP="00925138">
      <w:pPr>
        <w:rPr>
          <w:b/>
          <w:u w:val="single"/>
        </w:rPr>
      </w:pPr>
      <w:r w:rsidRPr="00925138">
        <w:rPr>
          <w:b/>
          <w:u w:val="single"/>
        </w:rPr>
        <w:t>#PCA=11</w:t>
      </w:r>
    </w:p>
    <w:p w:rsidR="00925138" w:rsidRDefault="00925138" w:rsidP="00925138">
      <w:r>
        <w:t>#K=2</w:t>
      </w:r>
    </w:p>
    <w:p w:rsidR="00925138" w:rsidRPr="00D73E94"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73E94">
        <w:rPr>
          <w:rFonts w:ascii="Lucida Console" w:eastAsia="Times New Roman" w:hAnsi="Lucida Console" w:cs="Courier New"/>
          <w:color w:val="0000FF"/>
          <w:sz w:val="20"/>
          <w:szCs w:val="20"/>
          <w:lang w:eastAsia="en-IN"/>
        </w:rPr>
        <w:t>&gt; pc=</w:t>
      </w:r>
      <w:proofErr w:type="spellStart"/>
      <w:r w:rsidRPr="00D73E94">
        <w:rPr>
          <w:rFonts w:ascii="Lucida Console" w:eastAsia="Times New Roman" w:hAnsi="Lucida Console" w:cs="Courier New"/>
          <w:color w:val="0000FF"/>
          <w:sz w:val="20"/>
          <w:szCs w:val="20"/>
          <w:lang w:eastAsia="en-IN"/>
        </w:rPr>
        <w:t>prin_comp$</w:t>
      </w:r>
      <w:proofErr w:type="gramStart"/>
      <w:r w:rsidRPr="00D73E94">
        <w:rPr>
          <w:rFonts w:ascii="Lucida Console" w:eastAsia="Times New Roman" w:hAnsi="Lucida Console" w:cs="Courier New"/>
          <w:color w:val="0000FF"/>
          <w:sz w:val="20"/>
          <w:szCs w:val="20"/>
          <w:lang w:eastAsia="en-IN"/>
        </w:rPr>
        <w:t>x</w:t>
      </w:r>
      <w:proofErr w:type="spellEnd"/>
      <w:r w:rsidRPr="00D73E94">
        <w:rPr>
          <w:rFonts w:ascii="Lucida Console" w:eastAsia="Times New Roman" w:hAnsi="Lucida Console" w:cs="Courier New"/>
          <w:color w:val="0000FF"/>
          <w:sz w:val="20"/>
          <w:szCs w:val="20"/>
          <w:lang w:eastAsia="en-IN"/>
        </w:rPr>
        <w:t>[</w:t>
      </w:r>
      <w:proofErr w:type="gramEnd"/>
      <w:r w:rsidRPr="00D73E94">
        <w:rPr>
          <w:rFonts w:ascii="Lucida Console" w:eastAsia="Times New Roman" w:hAnsi="Lucida Console" w:cs="Courier New"/>
          <w:color w:val="0000FF"/>
          <w:sz w:val="20"/>
          <w:szCs w:val="20"/>
          <w:lang w:eastAsia="en-IN"/>
        </w:rPr>
        <w:t>,1:11]</w:t>
      </w:r>
    </w:p>
    <w:p w:rsidR="00925138" w:rsidRPr="00D73E94"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73E94">
        <w:rPr>
          <w:rFonts w:ascii="Lucida Console" w:eastAsia="Times New Roman" w:hAnsi="Lucida Console" w:cs="Courier New"/>
          <w:color w:val="0000FF"/>
          <w:sz w:val="20"/>
          <w:szCs w:val="20"/>
          <w:lang w:eastAsia="en-IN"/>
        </w:rPr>
        <w:t xml:space="preserve">&gt; km = </w:t>
      </w:r>
      <w:proofErr w:type="spellStart"/>
      <w:proofErr w:type="gramStart"/>
      <w:r w:rsidRPr="00D73E94">
        <w:rPr>
          <w:rFonts w:ascii="Lucida Console" w:eastAsia="Times New Roman" w:hAnsi="Lucida Console" w:cs="Courier New"/>
          <w:color w:val="0000FF"/>
          <w:sz w:val="20"/>
          <w:szCs w:val="20"/>
          <w:lang w:eastAsia="en-IN"/>
        </w:rPr>
        <w:t>kmeans</w:t>
      </w:r>
      <w:proofErr w:type="spellEnd"/>
      <w:r w:rsidRPr="00D73E94">
        <w:rPr>
          <w:rFonts w:ascii="Lucida Console" w:eastAsia="Times New Roman" w:hAnsi="Lucida Console" w:cs="Courier New"/>
          <w:color w:val="0000FF"/>
          <w:sz w:val="20"/>
          <w:szCs w:val="20"/>
          <w:lang w:eastAsia="en-IN"/>
        </w:rPr>
        <w:t>(</w:t>
      </w:r>
      <w:proofErr w:type="gramEnd"/>
      <w:r w:rsidRPr="00D73E94">
        <w:rPr>
          <w:rFonts w:ascii="Lucida Console" w:eastAsia="Times New Roman" w:hAnsi="Lucida Console" w:cs="Courier New"/>
          <w:color w:val="0000FF"/>
          <w:sz w:val="20"/>
          <w:szCs w:val="20"/>
          <w:lang w:eastAsia="en-IN"/>
        </w:rPr>
        <w:t xml:space="preserve">pc, 2, </w:t>
      </w:r>
      <w:proofErr w:type="spellStart"/>
      <w:r w:rsidRPr="00D73E94">
        <w:rPr>
          <w:rFonts w:ascii="Lucida Console" w:eastAsia="Times New Roman" w:hAnsi="Lucida Console" w:cs="Courier New"/>
          <w:color w:val="0000FF"/>
          <w:sz w:val="20"/>
          <w:szCs w:val="20"/>
          <w:lang w:eastAsia="en-IN"/>
        </w:rPr>
        <w:t>nstart</w:t>
      </w:r>
      <w:proofErr w:type="spellEnd"/>
      <w:r w:rsidRPr="00D73E94">
        <w:rPr>
          <w:rFonts w:ascii="Lucida Console" w:eastAsia="Times New Roman" w:hAnsi="Lucida Console" w:cs="Courier New"/>
          <w:color w:val="0000FF"/>
          <w:sz w:val="20"/>
          <w:szCs w:val="20"/>
          <w:lang w:eastAsia="en-IN"/>
        </w:rPr>
        <w:t>=100)</w:t>
      </w:r>
    </w:p>
    <w:p w:rsidR="00925138" w:rsidRPr="00D73E94"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D73E94">
        <w:rPr>
          <w:rFonts w:ascii="Lucida Console" w:eastAsia="Times New Roman" w:hAnsi="Lucida Console" w:cs="Courier New"/>
          <w:color w:val="0000FF"/>
          <w:sz w:val="20"/>
          <w:szCs w:val="20"/>
          <w:lang w:eastAsia="en-IN"/>
        </w:rPr>
        <w:t>&gt; table(</w:t>
      </w:r>
      <w:proofErr w:type="spellStart"/>
      <w:r w:rsidRPr="00D73E94">
        <w:rPr>
          <w:rFonts w:ascii="Lucida Console" w:eastAsia="Times New Roman" w:hAnsi="Lucida Console" w:cs="Courier New"/>
          <w:color w:val="0000FF"/>
          <w:sz w:val="20"/>
          <w:szCs w:val="20"/>
          <w:lang w:eastAsia="en-IN"/>
        </w:rPr>
        <w:t>wine$</w:t>
      </w:r>
      <w:proofErr w:type="gramStart"/>
      <w:r w:rsidRPr="00D73E94">
        <w:rPr>
          <w:rFonts w:ascii="Lucida Console" w:eastAsia="Times New Roman" w:hAnsi="Lucida Console" w:cs="Courier New"/>
          <w:color w:val="0000FF"/>
          <w:sz w:val="20"/>
          <w:szCs w:val="20"/>
          <w:lang w:eastAsia="en-IN"/>
        </w:rPr>
        <w:t>class,km</w:t>
      </w:r>
      <w:proofErr w:type="gramEnd"/>
      <w:r w:rsidRPr="00D73E94">
        <w:rPr>
          <w:rFonts w:ascii="Lucida Console" w:eastAsia="Times New Roman" w:hAnsi="Lucida Console" w:cs="Courier New"/>
          <w:color w:val="0000FF"/>
          <w:sz w:val="20"/>
          <w:szCs w:val="20"/>
          <w:lang w:eastAsia="en-IN"/>
        </w:rPr>
        <w:t>$cluster</w:t>
      </w:r>
      <w:proofErr w:type="spellEnd"/>
      <w:r w:rsidRPr="00D73E94">
        <w:rPr>
          <w:rFonts w:ascii="Lucida Console" w:eastAsia="Times New Roman" w:hAnsi="Lucida Console" w:cs="Courier New"/>
          <w:color w:val="0000FF"/>
          <w:sz w:val="20"/>
          <w:szCs w:val="20"/>
          <w:lang w:eastAsia="en-IN"/>
        </w:rPr>
        <w:t>)</w:t>
      </w:r>
    </w:p>
    <w:p w:rsidR="00925138" w:rsidRDefault="00925138" w:rsidP="00925138">
      <w:r>
        <w:t>#Error rate 84%</w:t>
      </w:r>
    </w:p>
    <w:p w:rsidR="00925138" w:rsidRDefault="00925138" w:rsidP="00925138">
      <w:r>
        <w:t>#K=3</w:t>
      </w:r>
    </w:p>
    <w:p w:rsidR="00925138" w:rsidRPr="00D73E94"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73E94">
        <w:rPr>
          <w:rFonts w:ascii="Lucida Console" w:eastAsia="Times New Roman" w:hAnsi="Lucida Console" w:cs="Courier New"/>
          <w:color w:val="0000FF"/>
          <w:sz w:val="20"/>
          <w:szCs w:val="20"/>
          <w:lang w:eastAsia="en-IN"/>
        </w:rPr>
        <w:t xml:space="preserve">&gt; km = </w:t>
      </w:r>
      <w:proofErr w:type="spellStart"/>
      <w:proofErr w:type="gramStart"/>
      <w:r w:rsidRPr="00D73E94">
        <w:rPr>
          <w:rFonts w:ascii="Lucida Console" w:eastAsia="Times New Roman" w:hAnsi="Lucida Console" w:cs="Courier New"/>
          <w:color w:val="0000FF"/>
          <w:sz w:val="20"/>
          <w:szCs w:val="20"/>
          <w:lang w:eastAsia="en-IN"/>
        </w:rPr>
        <w:t>kmeans</w:t>
      </w:r>
      <w:proofErr w:type="spellEnd"/>
      <w:r w:rsidRPr="00D73E94">
        <w:rPr>
          <w:rFonts w:ascii="Lucida Console" w:eastAsia="Times New Roman" w:hAnsi="Lucida Console" w:cs="Courier New"/>
          <w:color w:val="0000FF"/>
          <w:sz w:val="20"/>
          <w:szCs w:val="20"/>
          <w:lang w:eastAsia="en-IN"/>
        </w:rPr>
        <w:t>(</w:t>
      </w:r>
      <w:proofErr w:type="gramEnd"/>
      <w:r w:rsidRPr="00D73E94">
        <w:rPr>
          <w:rFonts w:ascii="Lucida Console" w:eastAsia="Times New Roman" w:hAnsi="Lucida Console" w:cs="Courier New"/>
          <w:color w:val="0000FF"/>
          <w:sz w:val="20"/>
          <w:szCs w:val="20"/>
          <w:lang w:eastAsia="en-IN"/>
        </w:rPr>
        <w:t xml:space="preserve">pc, 3, </w:t>
      </w:r>
      <w:proofErr w:type="spellStart"/>
      <w:r w:rsidRPr="00D73E94">
        <w:rPr>
          <w:rFonts w:ascii="Lucida Console" w:eastAsia="Times New Roman" w:hAnsi="Lucida Console" w:cs="Courier New"/>
          <w:color w:val="0000FF"/>
          <w:sz w:val="20"/>
          <w:szCs w:val="20"/>
          <w:lang w:eastAsia="en-IN"/>
        </w:rPr>
        <w:t>nstart</w:t>
      </w:r>
      <w:proofErr w:type="spellEnd"/>
      <w:r w:rsidRPr="00D73E94">
        <w:rPr>
          <w:rFonts w:ascii="Lucida Console" w:eastAsia="Times New Roman" w:hAnsi="Lucida Console" w:cs="Courier New"/>
          <w:color w:val="0000FF"/>
          <w:sz w:val="20"/>
          <w:szCs w:val="20"/>
          <w:lang w:eastAsia="en-IN"/>
        </w:rPr>
        <w:t>=100)</w:t>
      </w:r>
    </w:p>
    <w:p w:rsidR="00925138" w:rsidRPr="00D73E94"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D73E94">
        <w:rPr>
          <w:rFonts w:ascii="Lucida Console" w:eastAsia="Times New Roman" w:hAnsi="Lucida Console" w:cs="Courier New"/>
          <w:color w:val="0000FF"/>
          <w:sz w:val="20"/>
          <w:szCs w:val="20"/>
          <w:lang w:eastAsia="en-IN"/>
        </w:rPr>
        <w:t>&gt; table(</w:t>
      </w:r>
      <w:proofErr w:type="spellStart"/>
      <w:r w:rsidRPr="00D73E94">
        <w:rPr>
          <w:rFonts w:ascii="Lucida Console" w:eastAsia="Times New Roman" w:hAnsi="Lucida Console" w:cs="Courier New"/>
          <w:color w:val="0000FF"/>
          <w:sz w:val="20"/>
          <w:szCs w:val="20"/>
          <w:lang w:eastAsia="en-IN"/>
        </w:rPr>
        <w:t>wine$</w:t>
      </w:r>
      <w:proofErr w:type="gramStart"/>
      <w:r w:rsidRPr="00D73E94">
        <w:rPr>
          <w:rFonts w:ascii="Lucida Console" w:eastAsia="Times New Roman" w:hAnsi="Lucida Console" w:cs="Courier New"/>
          <w:color w:val="0000FF"/>
          <w:sz w:val="20"/>
          <w:szCs w:val="20"/>
          <w:lang w:eastAsia="en-IN"/>
        </w:rPr>
        <w:t>class,km</w:t>
      </w:r>
      <w:proofErr w:type="gramEnd"/>
      <w:r w:rsidRPr="00D73E94">
        <w:rPr>
          <w:rFonts w:ascii="Lucida Console" w:eastAsia="Times New Roman" w:hAnsi="Lucida Console" w:cs="Courier New"/>
          <w:color w:val="0000FF"/>
          <w:sz w:val="20"/>
          <w:szCs w:val="20"/>
          <w:lang w:eastAsia="en-IN"/>
        </w:rPr>
        <w:t>$cluster</w:t>
      </w:r>
      <w:proofErr w:type="spellEnd"/>
      <w:r w:rsidRPr="00D73E94">
        <w:rPr>
          <w:rFonts w:ascii="Lucida Console" w:eastAsia="Times New Roman" w:hAnsi="Lucida Console" w:cs="Courier New"/>
          <w:color w:val="0000FF"/>
          <w:sz w:val="20"/>
          <w:szCs w:val="20"/>
          <w:lang w:eastAsia="en-IN"/>
        </w:rPr>
        <w:t>)</w:t>
      </w:r>
    </w:p>
    <w:p w:rsidR="00925138" w:rsidRDefault="00925138" w:rsidP="00925138">
      <w:r>
        <w:t>#Error rate 98%</w:t>
      </w:r>
    </w:p>
    <w:p w:rsidR="00925138" w:rsidRPr="00925138" w:rsidRDefault="00925138" w:rsidP="00925138">
      <w:pPr>
        <w:rPr>
          <w:b/>
          <w:u w:val="single"/>
        </w:rPr>
      </w:pPr>
      <w:r w:rsidRPr="00925138">
        <w:rPr>
          <w:b/>
          <w:u w:val="single"/>
        </w:rPr>
        <w:t>#PCA=12</w:t>
      </w:r>
    </w:p>
    <w:p w:rsidR="00925138" w:rsidRDefault="00925138" w:rsidP="00925138">
      <w:r>
        <w:t>#K=2</w:t>
      </w:r>
    </w:p>
    <w:p w:rsidR="00925138" w:rsidRPr="00D73E94"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73E94">
        <w:rPr>
          <w:rFonts w:ascii="Lucida Console" w:eastAsia="Times New Roman" w:hAnsi="Lucida Console" w:cs="Courier New"/>
          <w:color w:val="0000FF"/>
          <w:sz w:val="20"/>
          <w:szCs w:val="20"/>
          <w:lang w:eastAsia="en-IN"/>
        </w:rPr>
        <w:t>&gt; pc=</w:t>
      </w:r>
      <w:proofErr w:type="spellStart"/>
      <w:r w:rsidRPr="00D73E94">
        <w:rPr>
          <w:rFonts w:ascii="Lucida Console" w:eastAsia="Times New Roman" w:hAnsi="Lucida Console" w:cs="Courier New"/>
          <w:color w:val="0000FF"/>
          <w:sz w:val="20"/>
          <w:szCs w:val="20"/>
          <w:lang w:eastAsia="en-IN"/>
        </w:rPr>
        <w:t>prin_comp$</w:t>
      </w:r>
      <w:proofErr w:type="gramStart"/>
      <w:r w:rsidRPr="00D73E94">
        <w:rPr>
          <w:rFonts w:ascii="Lucida Console" w:eastAsia="Times New Roman" w:hAnsi="Lucida Console" w:cs="Courier New"/>
          <w:color w:val="0000FF"/>
          <w:sz w:val="20"/>
          <w:szCs w:val="20"/>
          <w:lang w:eastAsia="en-IN"/>
        </w:rPr>
        <w:t>x</w:t>
      </w:r>
      <w:proofErr w:type="spellEnd"/>
      <w:r w:rsidRPr="00D73E94">
        <w:rPr>
          <w:rFonts w:ascii="Lucida Console" w:eastAsia="Times New Roman" w:hAnsi="Lucida Console" w:cs="Courier New"/>
          <w:color w:val="0000FF"/>
          <w:sz w:val="20"/>
          <w:szCs w:val="20"/>
          <w:lang w:eastAsia="en-IN"/>
        </w:rPr>
        <w:t>[</w:t>
      </w:r>
      <w:proofErr w:type="gramEnd"/>
      <w:r w:rsidRPr="00D73E94">
        <w:rPr>
          <w:rFonts w:ascii="Lucida Console" w:eastAsia="Times New Roman" w:hAnsi="Lucida Console" w:cs="Courier New"/>
          <w:color w:val="0000FF"/>
          <w:sz w:val="20"/>
          <w:szCs w:val="20"/>
          <w:lang w:eastAsia="en-IN"/>
        </w:rPr>
        <w:t>,1:12]</w:t>
      </w:r>
    </w:p>
    <w:p w:rsidR="00925138" w:rsidRPr="00D73E94"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73E94">
        <w:rPr>
          <w:rFonts w:ascii="Lucida Console" w:eastAsia="Times New Roman" w:hAnsi="Lucida Console" w:cs="Courier New"/>
          <w:color w:val="0000FF"/>
          <w:sz w:val="20"/>
          <w:szCs w:val="20"/>
          <w:lang w:eastAsia="en-IN"/>
        </w:rPr>
        <w:t xml:space="preserve">&gt; km = </w:t>
      </w:r>
      <w:proofErr w:type="spellStart"/>
      <w:proofErr w:type="gramStart"/>
      <w:r w:rsidRPr="00D73E94">
        <w:rPr>
          <w:rFonts w:ascii="Lucida Console" w:eastAsia="Times New Roman" w:hAnsi="Lucida Console" w:cs="Courier New"/>
          <w:color w:val="0000FF"/>
          <w:sz w:val="20"/>
          <w:szCs w:val="20"/>
          <w:lang w:eastAsia="en-IN"/>
        </w:rPr>
        <w:t>kmeans</w:t>
      </w:r>
      <w:proofErr w:type="spellEnd"/>
      <w:r w:rsidRPr="00D73E94">
        <w:rPr>
          <w:rFonts w:ascii="Lucida Console" w:eastAsia="Times New Roman" w:hAnsi="Lucida Console" w:cs="Courier New"/>
          <w:color w:val="0000FF"/>
          <w:sz w:val="20"/>
          <w:szCs w:val="20"/>
          <w:lang w:eastAsia="en-IN"/>
        </w:rPr>
        <w:t>(</w:t>
      </w:r>
      <w:proofErr w:type="gramEnd"/>
      <w:r w:rsidRPr="00D73E94">
        <w:rPr>
          <w:rFonts w:ascii="Lucida Console" w:eastAsia="Times New Roman" w:hAnsi="Lucida Console" w:cs="Courier New"/>
          <w:color w:val="0000FF"/>
          <w:sz w:val="20"/>
          <w:szCs w:val="20"/>
          <w:lang w:eastAsia="en-IN"/>
        </w:rPr>
        <w:t xml:space="preserve">pc, 2, </w:t>
      </w:r>
      <w:proofErr w:type="spellStart"/>
      <w:r w:rsidRPr="00D73E94">
        <w:rPr>
          <w:rFonts w:ascii="Lucida Console" w:eastAsia="Times New Roman" w:hAnsi="Lucida Console" w:cs="Courier New"/>
          <w:color w:val="0000FF"/>
          <w:sz w:val="20"/>
          <w:szCs w:val="20"/>
          <w:lang w:eastAsia="en-IN"/>
        </w:rPr>
        <w:t>nstart</w:t>
      </w:r>
      <w:proofErr w:type="spellEnd"/>
      <w:r w:rsidRPr="00D73E94">
        <w:rPr>
          <w:rFonts w:ascii="Lucida Console" w:eastAsia="Times New Roman" w:hAnsi="Lucida Console" w:cs="Courier New"/>
          <w:color w:val="0000FF"/>
          <w:sz w:val="20"/>
          <w:szCs w:val="20"/>
          <w:lang w:eastAsia="en-IN"/>
        </w:rPr>
        <w:t>=100)</w:t>
      </w:r>
    </w:p>
    <w:p w:rsidR="00925138" w:rsidRPr="00D73E94"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D73E94">
        <w:rPr>
          <w:rFonts w:ascii="Lucida Console" w:eastAsia="Times New Roman" w:hAnsi="Lucida Console" w:cs="Courier New"/>
          <w:color w:val="0000FF"/>
          <w:sz w:val="20"/>
          <w:szCs w:val="20"/>
          <w:lang w:eastAsia="en-IN"/>
        </w:rPr>
        <w:t>&gt; table(</w:t>
      </w:r>
      <w:proofErr w:type="spellStart"/>
      <w:r w:rsidRPr="00D73E94">
        <w:rPr>
          <w:rFonts w:ascii="Lucida Console" w:eastAsia="Times New Roman" w:hAnsi="Lucida Console" w:cs="Courier New"/>
          <w:color w:val="0000FF"/>
          <w:sz w:val="20"/>
          <w:szCs w:val="20"/>
          <w:lang w:eastAsia="en-IN"/>
        </w:rPr>
        <w:t>wine$</w:t>
      </w:r>
      <w:proofErr w:type="gramStart"/>
      <w:r w:rsidRPr="00D73E94">
        <w:rPr>
          <w:rFonts w:ascii="Lucida Console" w:eastAsia="Times New Roman" w:hAnsi="Lucida Console" w:cs="Courier New"/>
          <w:color w:val="0000FF"/>
          <w:sz w:val="20"/>
          <w:szCs w:val="20"/>
          <w:lang w:eastAsia="en-IN"/>
        </w:rPr>
        <w:t>class,km</w:t>
      </w:r>
      <w:proofErr w:type="gramEnd"/>
      <w:r w:rsidRPr="00D73E94">
        <w:rPr>
          <w:rFonts w:ascii="Lucida Console" w:eastAsia="Times New Roman" w:hAnsi="Lucida Console" w:cs="Courier New"/>
          <w:color w:val="0000FF"/>
          <w:sz w:val="20"/>
          <w:szCs w:val="20"/>
          <w:lang w:eastAsia="en-IN"/>
        </w:rPr>
        <w:t>$cluster</w:t>
      </w:r>
      <w:proofErr w:type="spellEnd"/>
      <w:r w:rsidRPr="00D73E94">
        <w:rPr>
          <w:rFonts w:ascii="Lucida Console" w:eastAsia="Times New Roman" w:hAnsi="Lucida Console" w:cs="Courier New"/>
          <w:color w:val="0000FF"/>
          <w:sz w:val="20"/>
          <w:szCs w:val="20"/>
          <w:lang w:eastAsia="en-IN"/>
        </w:rPr>
        <w:t>)</w:t>
      </w:r>
    </w:p>
    <w:p w:rsidR="00925138" w:rsidRDefault="00925138" w:rsidP="00925138">
      <w:r>
        <w:t>#Error rate 84%</w:t>
      </w:r>
    </w:p>
    <w:p w:rsidR="00925138" w:rsidRDefault="00925138" w:rsidP="00925138">
      <w:r>
        <w:t>#K=3</w:t>
      </w:r>
    </w:p>
    <w:p w:rsidR="00925138" w:rsidRPr="00D73E94"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73E94">
        <w:rPr>
          <w:rFonts w:ascii="Lucida Console" w:eastAsia="Times New Roman" w:hAnsi="Lucida Console" w:cs="Courier New"/>
          <w:color w:val="0000FF"/>
          <w:sz w:val="20"/>
          <w:szCs w:val="20"/>
          <w:lang w:eastAsia="en-IN"/>
        </w:rPr>
        <w:t xml:space="preserve">&gt; km = </w:t>
      </w:r>
      <w:proofErr w:type="spellStart"/>
      <w:proofErr w:type="gramStart"/>
      <w:r w:rsidRPr="00D73E94">
        <w:rPr>
          <w:rFonts w:ascii="Lucida Console" w:eastAsia="Times New Roman" w:hAnsi="Lucida Console" w:cs="Courier New"/>
          <w:color w:val="0000FF"/>
          <w:sz w:val="20"/>
          <w:szCs w:val="20"/>
          <w:lang w:eastAsia="en-IN"/>
        </w:rPr>
        <w:t>kmeans</w:t>
      </w:r>
      <w:proofErr w:type="spellEnd"/>
      <w:r w:rsidRPr="00D73E94">
        <w:rPr>
          <w:rFonts w:ascii="Lucida Console" w:eastAsia="Times New Roman" w:hAnsi="Lucida Console" w:cs="Courier New"/>
          <w:color w:val="0000FF"/>
          <w:sz w:val="20"/>
          <w:szCs w:val="20"/>
          <w:lang w:eastAsia="en-IN"/>
        </w:rPr>
        <w:t>(</w:t>
      </w:r>
      <w:proofErr w:type="gramEnd"/>
      <w:r w:rsidRPr="00D73E94">
        <w:rPr>
          <w:rFonts w:ascii="Lucida Console" w:eastAsia="Times New Roman" w:hAnsi="Lucida Console" w:cs="Courier New"/>
          <w:color w:val="0000FF"/>
          <w:sz w:val="20"/>
          <w:szCs w:val="20"/>
          <w:lang w:eastAsia="en-IN"/>
        </w:rPr>
        <w:t xml:space="preserve">pc, 3, </w:t>
      </w:r>
      <w:proofErr w:type="spellStart"/>
      <w:r w:rsidRPr="00D73E94">
        <w:rPr>
          <w:rFonts w:ascii="Lucida Console" w:eastAsia="Times New Roman" w:hAnsi="Lucida Console" w:cs="Courier New"/>
          <w:color w:val="0000FF"/>
          <w:sz w:val="20"/>
          <w:szCs w:val="20"/>
          <w:lang w:eastAsia="en-IN"/>
        </w:rPr>
        <w:t>nstart</w:t>
      </w:r>
      <w:proofErr w:type="spellEnd"/>
      <w:r w:rsidRPr="00D73E94">
        <w:rPr>
          <w:rFonts w:ascii="Lucida Console" w:eastAsia="Times New Roman" w:hAnsi="Lucida Console" w:cs="Courier New"/>
          <w:color w:val="0000FF"/>
          <w:sz w:val="20"/>
          <w:szCs w:val="20"/>
          <w:lang w:eastAsia="en-IN"/>
        </w:rPr>
        <w:t>=100)</w:t>
      </w:r>
    </w:p>
    <w:p w:rsidR="00925138" w:rsidRPr="00D73E94"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D73E94">
        <w:rPr>
          <w:rFonts w:ascii="Lucida Console" w:eastAsia="Times New Roman" w:hAnsi="Lucida Console" w:cs="Courier New"/>
          <w:color w:val="0000FF"/>
          <w:sz w:val="20"/>
          <w:szCs w:val="20"/>
          <w:lang w:eastAsia="en-IN"/>
        </w:rPr>
        <w:t>&gt; table(</w:t>
      </w:r>
      <w:proofErr w:type="spellStart"/>
      <w:r w:rsidRPr="00D73E94">
        <w:rPr>
          <w:rFonts w:ascii="Lucida Console" w:eastAsia="Times New Roman" w:hAnsi="Lucida Console" w:cs="Courier New"/>
          <w:color w:val="0000FF"/>
          <w:sz w:val="20"/>
          <w:szCs w:val="20"/>
          <w:lang w:eastAsia="en-IN"/>
        </w:rPr>
        <w:t>wine$</w:t>
      </w:r>
      <w:proofErr w:type="gramStart"/>
      <w:r w:rsidRPr="00D73E94">
        <w:rPr>
          <w:rFonts w:ascii="Lucida Console" w:eastAsia="Times New Roman" w:hAnsi="Lucida Console" w:cs="Courier New"/>
          <w:color w:val="0000FF"/>
          <w:sz w:val="20"/>
          <w:szCs w:val="20"/>
          <w:lang w:eastAsia="en-IN"/>
        </w:rPr>
        <w:t>class,km</w:t>
      </w:r>
      <w:proofErr w:type="gramEnd"/>
      <w:r w:rsidRPr="00D73E94">
        <w:rPr>
          <w:rFonts w:ascii="Lucida Console" w:eastAsia="Times New Roman" w:hAnsi="Lucida Console" w:cs="Courier New"/>
          <w:color w:val="0000FF"/>
          <w:sz w:val="20"/>
          <w:szCs w:val="20"/>
          <w:lang w:eastAsia="en-IN"/>
        </w:rPr>
        <w:t>$cluster</w:t>
      </w:r>
      <w:proofErr w:type="spellEnd"/>
      <w:r w:rsidRPr="00D73E94">
        <w:rPr>
          <w:rFonts w:ascii="Lucida Console" w:eastAsia="Times New Roman" w:hAnsi="Lucida Console" w:cs="Courier New"/>
          <w:color w:val="0000FF"/>
          <w:sz w:val="20"/>
          <w:szCs w:val="20"/>
          <w:lang w:eastAsia="en-IN"/>
        </w:rPr>
        <w:t>)</w:t>
      </w:r>
    </w:p>
    <w:p w:rsidR="00925138" w:rsidRDefault="00925138" w:rsidP="00925138">
      <w:r>
        <w:t>#Error rate 71%</w:t>
      </w:r>
    </w:p>
    <w:p w:rsidR="00925138" w:rsidRPr="00925138" w:rsidRDefault="00925138" w:rsidP="00925138">
      <w:pPr>
        <w:rPr>
          <w:b/>
          <w:u w:val="single"/>
        </w:rPr>
      </w:pPr>
      <w:r w:rsidRPr="00925138">
        <w:rPr>
          <w:b/>
          <w:u w:val="single"/>
        </w:rPr>
        <w:t>#PCA=13</w:t>
      </w:r>
    </w:p>
    <w:p w:rsidR="00925138" w:rsidRDefault="00925138" w:rsidP="00925138">
      <w:r>
        <w:t>#K=2</w:t>
      </w:r>
    </w:p>
    <w:p w:rsidR="00925138" w:rsidRPr="00D73E94"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73E94">
        <w:rPr>
          <w:rFonts w:ascii="Lucida Console" w:eastAsia="Times New Roman" w:hAnsi="Lucida Console" w:cs="Courier New"/>
          <w:color w:val="0000FF"/>
          <w:sz w:val="20"/>
          <w:szCs w:val="20"/>
          <w:lang w:eastAsia="en-IN"/>
        </w:rPr>
        <w:t>&gt; pc=</w:t>
      </w:r>
      <w:proofErr w:type="spellStart"/>
      <w:r w:rsidRPr="00D73E94">
        <w:rPr>
          <w:rFonts w:ascii="Lucida Console" w:eastAsia="Times New Roman" w:hAnsi="Lucida Console" w:cs="Courier New"/>
          <w:color w:val="0000FF"/>
          <w:sz w:val="20"/>
          <w:szCs w:val="20"/>
          <w:lang w:eastAsia="en-IN"/>
        </w:rPr>
        <w:t>prin_comp$</w:t>
      </w:r>
      <w:proofErr w:type="gramStart"/>
      <w:r w:rsidRPr="00D73E94">
        <w:rPr>
          <w:rFonts w:ascii="Lucida Console" w:eastAsia="Times New Roman" w:hAnsi="Lucida Console" w:cs="Courier New"/>
          <w:color w:val="0000FF"/>
          <w:sz w:val="20"/>
          <w:szCs w:val="20"/>
          <w:lang w:eastAsia="en-IN"/>
        </w:rPr>
        <w:t>x</w:t>
      </w:r>
      <w:proofErr w:type="spellEnd"/>
      <w:r w:rsidRPr="00D73E94">
        <w:rPr>
          <w:rFonts w:ascii="Lucida Console" w:eastAsia="Times New Roman" w:hAnsi="Lucida Console" w:cs="Courier New"/>
          <w:color w:val="0000FF"/>
          <w:sz w:val="20"/>
          <w:szCs w:val="20"/>
          <w:lang w:eastAsia="en-IN"/>
        </w:rPr>
        <w:t>[</w:t>
      </w:r>
      <w:proofErr w:type="gramEnd"/>
      <w:r w:rsidRPr="00D73E94">
        <w:rPr>
          <w:rFonts w:ascii="Lucida Console" w:eastAsia="Times New Roman" w:hAnsi="Lucida Console" w:cs="Courier New"/>
          <w:color w:val="0000FF"/>
          <w:sz w:val="20"/>
          <w:szCs w:val="20"/>
          <w:lang w:eastAsia="en-IN"/>
        </w:rPr>
        <w:t>,1:13]</w:t>
      </w:r>
    </w:p>
    <w:p w:rsidR="00925138" w:rsidRPr="00D73E94"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73E94">
        <w:rPr>
          <w:rFonts w:ascii="Lucida Console" w:eastAsia="Times New Roman" w:hAnsi="Lucida Console" w:cs="Courier New"/>
          <w:color w:val="0000FF"/>
          <w:sz w:val="20"/>
          <w:szCs w:val="20"/>
          <w:lang w:eastAsia="en-IN"/>
        </w:rPr>
        <w:t xml:space="preserve">&gt; km = </w:t>
      </w:r>
      <w:proofErr w:type="spellStart"/>
      <w:proofErr w:type="gramStart"/>
      <w:r w:rsidRPr="00D73E94">
        <w:rPr>
          <w:rFonts w:ascii="Lucida Console" w:eastAsia="Times New Roman" w:hAnsi="Lucida Console" w:cs="Courier New"/>
          <w:color w:val="0000FF"/>
          <w:sz w:val="20"/>
          <w:szCs w:val="20"/>
          <w:lang w:eastAsia="en-IN"/>
        </w:rPr>
        <w:t>kmeans</w:t>
      </w:r>
      <w:proofErr w:type="spellEnd"/>
      <w:r w:rsidRPr="00D73E94">
        <w:rPr>
          <w:rFonts w:ascii="Lucida Console" w:eastAsia="Times New Roman" w:hAnsi="Lucida Console" w:cs="Courier New"/>
          <w:color w:val="0000FF"/>
          <w:sz w:val="20"/>
          <w:szCs w:val="20"/>
          <w:lang w:eastAsia="en-IN"/>
        </w:rPr>
        <w:t>(</w:t>
      </w:r>
      <w:proofErr w:type="gramEnd"/>
      <w:r w:rsidRPr="00D73E94">
        <w:rPr>
          <w:rFonts w:ascii="Lucida Console" w:eastAsia="Times New Roman" w:hAnsi="Lucida Console" w:cs="Courier New"/>
          <w:color w:val="0000FF"/>
          <w:sz w:val="20"/>
          <w:szCs w:val="20"/>
          <w:lang w:eastAsia="en-IN"/>
        </w:rPr>
        <w:t xml:space="preserve">pc, 2, </w:t>
      </w:r>
      <w:proofErr w:type="spellStart"/>
      <w:r w:rsidRPr="00D73E94">
        <w:rPr>
          <w:rFonts w:ascii="Lucida Console" w:eastAsia="Times New Roman" w:hAnsi="Lucida Console" w:cs="Courier New"/>
          <w:color w:val="0000FF"/>
          <w:sz w:val="20"/>
          <w:szCs w:val="20"/>
          <w:lang w:eastAsia="en-IN"/>
        </w:rPr>
        <w:t>nstart</w:t>
      </w:r>
      <w:proofErr w:type="spellEnd"/>
      <w:r w:rsidRPr="00D73E94">
        <w:rPr>
          <w:rFonts w:ascii="Lucida Console" w:eastAsia="Times New Roman" w:hAnsi="Lucida Console" w:cs="Courier New"/>
          <w:color w:val="0000FF"/>
          <w:sz w:val="20"/>
          <w:szCs w:val="20"/>
          <w:lang w:eastAsia="en-IN"/>
        </w:rPr>
        <w:t>=100)</w:t>
      </w:r>
    </w:p>
    <w:p w:rsidR="00925138" w:rsidRPr="00D73E94"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D73E94">
        <w:rPr>
          <w:rFonts w:ascii="Lucida Console" w:eastAsia="Times New Roman" w:hAnsi="Lucida Console" w:cs="Courier New"/>
          <w:color w:val="0000FF"/>
          <w:sz w:val="20"/>
          <w:szCs w:val="20"/>
          <w:lang w:eastAsia="en-IN"/>
        </w:rPr>
        <w:t>&gt; table(</w:t>
      </w:r>
      <w:proofErr w:type="spellStart"/>
      <w:r w:rsidRPr="00D73E94">
        <w:rPr>
          <w:rFonts w:ascii="Lucida Console" w:eastAsia="Times New Roman" w:hAnsi="Lucida Console" w:cs="Courier New"/>
          <w:color w:val="0000FF"/>
          <w:sz w:val="20"/>
          <w:szCs w:val="20"/>
          <w:lang w:eastAsia="en-IN"/>
        </w:rPr>
        <w:t>wine$</w:t>
      </w:r>
      <w:proofErr w:type="gramStart"/>
      <w:r w:rsidRPr="00D73E94">
        <w:rPr>
          <w:rFonts w:ascii="Lucida Console" w:eastAsia="Times New Roman" w:hAnsi="Lucida Console" w:cs="Courier New"/>
          <w:color w:val="0000FF"/>
          <w:sz w:val="20"/>
          <w:szCs w:val="20"/>
          <w:lang w:eastAsia="en-IN"/>
        </w:rPr>
        <w:t>class,km</w:t>
      </w:r>
      <w:proofErr w:type="gramEnd"/>
      <w:r w:rsidRPr="00D73E94">
        <w:rPr>
          <w:rFonts w:ascii="Lucida Console" w:eastAsia="Times New Roman" w:hAnsi="Lucida Console" w:cs="Courier New"/>
          <w:color w:val="0000FF"/>
          <w:sz w:val="20"/>
          <w:szCs w:val="20"/>
          <w:lang w:eastAsia="en-IN"/>
        </w:rPr>
        <w:t>$cluster</w:t>
      </w:r>
      <w:proofErr w:type="spellEnd"/>
      <w:r w:rsidRPr="00D73E94">
        <w:rPr>
          <w:rFonts w:ascii="Lucida Console" w:eastAsia="Times New Roman" w:hAnsi="Lucida Console" w:cs="Courier New"/>
          <w:color w:val="0000FF"/>
          <w:sz w:val="20"/>
          <w:szCs w:val="20"/>
          <w:lang w:eastAsia="en-IN"/>
        </w:rPr>
        <w:t>)</w:t>
      </w:r>
    </w:p>
    <w:p w:rsidR="00925138" w:rsidRDefault="00925138" w:rsidP="00925138">
      <w:r>
        <w:t>#Error rate 84%</w:t>
      </w:r>
    </w:p>
    <w:p w:rsidR="00925138" w:rsidRDefault="00925138" w:rsidP="00925138">
      <w:r>
        <w:t>#K=3</w:t>
      </w:r>
    </w:p>
    <w:p w:rsidR="00925138" w:rsidRPr="00D73E94"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73E94">
        <w:rPr>
          <w:rFonts w:ascii="Lucida Console" w:eastAsia="Times New Roman" w:hAnsi="Lucida Console" w:cs="Courier New"/>
          <w:color w:val="0000FF"/>
          <w:sz w:val="20"/>
          <w:szCs w:val="20"/>
          <w:lang w:eastAsia="en-IN"/>
        </w:rPr>
        <w:lastRenderedPageBreak/>
        <w:t xml:space="preserve">&gt; km = </w:t>
      </w:r>
      <w:proofErr w:type="spellStart"/>
      <w:proofErr w:type="gramStart"/>
      <w:r w:rsidRPr="00D73E94">
        <w:rPr>
          <w:rFonts w:ascii="Lucida Console" w:eastAsia="Times New Roman" w:hAnsi="Lucida Console" w:cs="Courier New"/>
          <w:color w:val="0000FF"/>
          <w:sz w:val="20"/>
          <w:szCs w:val="20"/>
          <w:lang w:eastAsia="en-IN"/>
        </w:rPr>
        <w:t>kmeans</w:t>
      </w:r>
      <w:proofErr w:type="spellEnd"/>
      <w:r w:rsidRPr="00D73E94">
        <w:rPr>
          <w:rFonts w:ascii="Lucida Console" w:eastAsia="Times New Roman" w:hAnsi="Lucida Console" w:cs="Courier New"/>
          <w:color w:val="0000FF"/>
          <w:sz w:val="20"/>
          <w:szCs w:val="20"/>
          <w:lang w:eastAsia="en-IN"/>
        </w:rPr>
        <w:t>(</w:t>
      </w:r>
      <w:proofErr w:type="gramEnd"/>
      <w:r w:rsidRPr="00D73E94">
        <w:rPr>
          <w:rFonts w:ascii="Lucida Console" w:eastAsia="Times New Roman" w:hAnsi="Lucida Console" w:cs="Courier New"/>
          <w:color w:val="0000FF"/>
          <w:sz w:val="20"/>
          <w:szCs w:val="20"/>
          <w:lang w:eastAsia="en-IN"/>
        </w:rPr>
        <w:t xml:space="preserve">pc, 3, </w:t>
      </w:r>
      <w:proofErr w:type="spellStart"/>
      <w:r w:rsidRPr="00D73E94">
        <w:rPr>
          <w:rFonts w:ascii="Lucida Console" w:eastAsia="Times New Roman" w:hAnsi="Lucida Console" w:cs="Courier New"/>
          <w:color w:val="0000FF"/>
          <w:sz w:val="20"/>
          <w:szCs w:val="20"/>
          <w:lang w:eastAsia="en-IN"/>
        </w:rPr>
        <w:t>nstart</w:t>
      </w:r>
      <w:proofErr w:type="spellEnd"/>
      <w:r w:rsidRPr="00D73E94">
        <w:rPr>
          <w:rFonts w:ascii="Lucida Console" w:eastAsia="Times New Roman" w:hAnsi="Lucida Console" w:cs="Courier New"/>
          <w:color w:val="0000FF"/>
          <w:sz w:val="20"/>
          <w:szCs w:val="20"/>
          <w:lang w:eastAsia="en-IN"/>
        </w:rPr>
        <w:t>=100)</w:t>
      </w:r>
    </w:p>
    <w:p w:rsidR="00925138" w:rsidRPr="00D73E94"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D73E94">
        <w:rPr>
          <w:rFonts w:ascii="Lucida Console" w:eastAsia="Times New Roman" w:hAnsi="Lucida Console" w:cs="Courier New"/>
          <w:color w:val="0000FF"/>
          <w:sz w:val="20"/>
          <w:szCs w:val="20"/>
          <w:lang w:eastAsia="en-IN"/>
        </w:rPr>
        <w:t>&gt; table(</w:t>
      </w:r>
      <w:proofErr w:type="spellStart"/>
      <w:r w:rsidRPr="00D73E94">
        <w:rPr>
          <w:rFonts w:ascii="Lucida Console" w:eastAsia="Times New Roman" w:hAnsi="Lucida Console" w:cs="Courier New"/>
          <w:color w:val="0000FF"/>
          <w:sz w:val="20"/>
          <w:szCs w:val="20"/>
          <w:lang w:eastAsia="en-IN"/>
        </w:rPr>
        <w:t>wine$</w:t>
      </w:r>
      <w:proofErr w:type="gramStart"/>
      <w:r w:rsidRPr="00D73E94">
        <w:rPr>
          <w:rFonts w:ascii="Lucida Console" w:eastAsia="Times New Roman" w:hAnsi="Lucida Console" w:cs="Courier New"/>
          <w:color w:val="0000FF"/>
          <w:sz w:val="20"/>
          <w:szCs w:val="20"/>
          <w:lang w:eastAsia="en-IN"/>
        </w:rPr>
        <w:t>class,km</w:t>
      </w:r>
      <w:proofErr w:type="gramEnd"/>
      <w:r w:rsidRPr="00D73E94">
        <w:rPr>
          <w:rFonts w:ascii="Lucida Console" w:eastAsia="Times New Roman" w:hAnsi="Lucida Console" w:cs="Courier New"/>
          <w:color w:val="0000FF"/>
          <w:sz w:val="20"/>
          <w:szCs w:val="20"/>
          <w:lang w:eastAsia="en-IN"/>
        </w:rPr>
        <w:t>$cluster</w:t>
      </w:r>
      <w:proofErr w:type="spellEnd"/>
      <w:r w:rsidRPr="00D73E94">
        <w:rPr>
          <w:rFonts w:ascii="Lucida Console" w:eastAsia="Times New Roman" w:hAnsi="Lucida Console" w:cs="Courier New"/>
          <w:color w:val="0000FF"/>
          <w:sz w:val="20"/>
          <w:szCs w:val="20"/>
          <w:lang w:eastAsia="en-IN"/>
        </w:rPr>
        <w:t>)</w:t>
      </w:r>
    </w:p>
    <w:p w:rsidR="00925138" w:rsidRDefault="00925138" w:rsidP="00925138">
      <w:r>
        <w:t>#Error rate 98%</w:t>
      </w:r>
    </w:p>
    <w:p w:rsidR="00925138" w:rsidRDefault="00925138" w:rsidP="00925138"/>
    <w:p w:rsidR="00925138" w:rsidRDefault="00925138" w:rsidP="00925138">
      <w:r>
        <w:t>#plotting the first two principal components</w:t>
      </w:r>
    </w:p>
    <w:p w:rsidR="00925138" w:rsidRDefault="00925138" w:rsidP="00925138">
      <w:r>
        <w:t>#k=2</w:t>
      </w:r>
    </w:p>
    <w:p w:rsidR="00925138" w:rsidRPr="008F7240"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Pr>
          <w:rFonts w:ascii="Lucida Console" w:eastAsia="Times New Roman" w:hAnsi="Lucida Console" w:cs="Courier New"/>
          <w:color w:val="0000FF"/>
          <w:sz w:val="20"/>
          <w:szCs w:val="20"/>
          <w:lang w:eastAsia="en-IN"/>
        </w:rPr>
        <w:t>&gt; pc=</w:t>
      </w:r>
      <w:proofErr w:type="spellStart"/>
      <w:r>
        <w:rPr>
          <w:rFonts w:ascii="Lucida Console" w:eastAsia="Times New Roman" w:hAnsi="Lucida Console" w:cs="Courier New"/>
          <w:color w:val="0000FF"/>
          <w:sz w:val="20"/>
          <w:szCs w:val="20"/>
          <w:lang w:eastAsia="en-IN"/>
        </w:rPr>
        <w:t>prin_comp$</w:t>
      </w:r>
      <w:proofErr w:type="gramStart"/>
      <w:r>
        <w:rPr>
          <w:rFonts w:ascii="Lucida Console" w:eastAsia="Times New Roman" w:hAnsi="Lucida Console" w:cs="Courier New"/>
          <w:color w:val="0000FF"/>
          <w:sz w:val="20"/>
          <w:szCs w:val="20"/>
          <w:lang w:eastAsia="en-IN"/>
        </w:rPr>
        <w:t>x</w:t>
      </w:r>
      <w:proofErr w:type="spellEnd"/>
      <w:r>
        <w:rPr>
          <w:rFonts w:ascii="Lucida Console" w:eastAsia="Times New Roman" w:hAnsi="Lucida Console" w:cs="Courier New"/>
          <w:color w:val="0000FF"/>
          <w:sz w:val="20"/>
          <w:szCs w:val="20"/>
          <w:lang w:eastAsia="en-IN"/>
        </w:rPr>
        <w:t>[</w:t>
      </w:r>
      <w:proofErr w:type="gramEnd"/>
      <w:r>
        <w:rPr>
          <w:rFonts w:ascii="Lucida Console" w:eastAsia="Times New Roman" w:hAnsi="Lucida Console" w:cs="Courier New"/>
          <w:color w:val="0000FF"/>
          <w:sz w:val="20"/>
          <w:szCs w:val="20"/>
          <w:lang w:eastAsia="en-IN"/>
        </w:rPr>
        <w:t>,1:13</w:t>
      </w:r>
      <w:r w:rsidRPr="008F7240">
        <w:rPr>
          <w:rFonts w:ascii="Lucida Console" w:eastAsia="Times New Roman" w:hAnsi="Lucida Console" w:cs="Courier New"/>
          <w:color w:val="0000FF"/>
          <w:sz w:val="20"/>
          <w:szCs w:val="20"/>
          <w:lang w:eastAsia="en-IN"/>
        </w:rPr>
        <w:t>]</w:t>
      </w:r>
    </w:p>
    <w:p w:rsidR="00925138" w:rsidRPr="008F7240"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F7240">
        <w:rPr>
          <w:rFonts w:ascii="Lucida Console" w:eastAsia="Times New Roman" w:hAnsi="Lucida Console" w:cs="Courier New"/>
          <w:color w:val="0000FF"/>
          <w:sz w:val="20"/>
          <w:szCs w:val="20"/>
          <w:lang w:eastAsia="en-IN"/>
        </w:rPr>
        <w:t xml:space="preserve">&gt; km = </w:t>
      </w:r>
      <w:proofErr w:type="spellStart"/>
      <w:proofErr w:type="gramStart"/>
      <w:r w:rsidRPr="008F7240">
        <w:rPr>
          <w:rFonts w:ascii="Lucida Console" w:eastAsia="Times New Roman" w:hAnsi="Lucida Console" w:cs="Courier New"/>
          <w:color w:val="0000FF"/>
          <w:sz w:val="20"/>
          <w:szCs w:val="20"/>
          <w:lang w:eastAsia="en-IN"/>
        </w:rPr>
        <w:t>kmeans</w:t>
      </w:r>
      <w:proofErr w:type="spellEnd"/>
      <w:r w:rsidRPr="008F7240">
        <w:rPr>
          <w:rFonts w:ascii="Lucida Console" w:eastAsia="Times New Roman" w:hAnsi="Lucida Console" w:cs="Courier New"/>
          <w:color w:val="0000FF"/>
          <w:sz w:val="20"/>
          <w:szCs w:val="20"/>
          <w:lang w:eastAsia="en-IN"/>
        </w:rPr>
        <w:t>(</w:t>
      </w:r>
      <w:proofErr w:type="gramEnd"/>
      <w:r w:rsidRPr="008F7240">
        <w:rPr>
          <w:rFonts w:ascii="Lucida Console" w:eastAsia="Times New Roman" w:hAnsi="Lucida Console" w:cs="Courier New"/>
          <w:color w:val="0000FF"/>
          <w:sz w:val="20"/>
          <w:szCs w:val="20"/>
          <w:lang w:eastAsia="en-IN"/>
        </w:rPr>
        <w:t xml:space="preserve">pc, 2, </w:t>
      </w:r>
      <w:proofErr w:type="spellStart"/>
      <w:r w:rsidRPr="008F7240">
        <w:rPr>
          <w:rFonts w:ascii="Lucida Console" w:eastAsia="Times New Roman" w:hAnsi="Lucida Console" w:cs="Courier New"/>
          <w:color w:val="0000FF"/>
          <w:sz w:val="20"/>
          <w:szCs w:val="20"/>
          <w:lang w:eastAsia="en-IN"/>
        </w:rPr>
        <w:t>nstart</w:t>
      </w:r>
      <w:proofErr w:type="spellEnd"/>
      <w:r w:rsidRPr="008F7240">
        <w:rPr>
          <w:rFonts w:ascii="Lucida Console" w:eastAsia="Times New Roman" w:hAnsi="Lucida Console" w:cs="Courier New"/>
          <w:color w:val="0000FF"/>
          <w:sz w:val="20"/>
          <w:szCs w:val="20"/>
          <w:lang w:eastAsia="en-IN"/>
        </w:rPr>
        <w:t>=100)</w:t>
      </w:r>
    </w:p>
    <w:p w:rsidR="00925138" w:rsidRPr="008F7240"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F7240">
        <w:rPr>
          <w:rFonts w:ascii="Lucida Console" w:eastAsia="Times New Roman" w:hAnsi="Lucida Console" w:cs="Courier New"/>
          <w:color w:val="0000FF"/>
          <w:sz w:val="20"/>
          <w:szCs w:val="20"/>
          <w:lang w:eastAsia="en-IN"/>
        </w:rPr>
        <w:t xml:space="preserve">&gt; </w:t>
      </w:r>
      <w:proofErr w:type="gramStart"/>
      <w:r w:rsidRPr="008F7240">
        <w:rPr>
          <w:rFonts w:ascii="Lucida Console" w:eastAsia="Times New Roman" w:hAnsi="Lucida Console" w:cs="Courier New"/>
          <w:color w:val="0000FF"/>
          <w:sz w:val="20"/>
          <w:szCs w:val="20"/>
          <w:lang w:eastAsia="en-IN"/>
        </w:rPr>
        <w:t>plot(</w:t>
      </w:r>
      <w:proofErr w:type="gramEnd"/>
      <w:r w:rsidRPr="008F7240">
        <w:rPr>
          <w:rFonts w:ascii="Lucida Console" w:eastAsia="Times New Roman" w:hAnsi="Lucida Console" w:cs="Courier New"/>
          <w:color w:val="0000FF"/>
          <w:sz w:val="20"/>
          <w:szCs w:val="20"/>
          <w:lang w:eastAsia="en-IN"/>
        </w:rPr>
        <w:t>pc, col =(</w:t>
      </w:r>
      <w:proofErr w:type="spellStart"/>
      <w:r w:rsidRPr="008F7240">
        <w:rPr>
          <w:rFonts w:ascii="Lucida Console" w:eastAsia="Times New Roman" w:hAnsi="Lucida Console" w:cs="Courier New"/>
          <w:color w:val="0000FF"/>
          <w:sz w:val="20"/>
          <w:szCs w:val="20"/>
          <w:lang w:eastAsia="en-IN"/>
        </w:rPr>
        <w:t>km$cluster</w:t>
      </w:r>
      <w:proofErr w:type="spellEnd"/>
      <w:r w:rsidRPr="008F7240">
        <w:rPr>
          <w:rFonts w:ascii="Lucida Console" w:eastAsia="Times New Roman" w:hAnsi="Lucida Console" w:cs="Courier New"/>
          <w:color w:val="0000FF"/>
          <w:sz w:val="20"/>
          <w:szCs w:val="20"/>
          <w:lang w:eastAsia="en-IN"/>
        </w:rPr>
        <w:t xml:space="preserve"> +1) , main="K-Means result with 2 clusters", </w:t>
      </w:r>
      <w:proofErr w:type="spellStart"/>
      <w:r w:rsidRPr="008F7240">
        <w:rPr>
          <w:rFonts w:ascii="Lucida Console" w:eastAsia="Times New Roman" w:hAnsi="Lucida Console" w:cs="Courier New"/>
          <w:color w:val="0000FF"/>
          <w:sz w:val="20"/>
          <w:szCs w:val="20"/>
          <w:lang w:eastAsia="en-IN"/>
        </w:rPr>
        <w:t>pch</w:t>
      </w:r>
      <w:proofErr w:type="spellEnd"/>
      <w:r w:rsidRPr="008F7240">
        <w:rPr>
          <w:rFonts w:ascii="Lucida Console" w:eastAsia="Times New Roman" w:hAnsi="Lucida Console" w:cs="Courier New"/>
          <w:color w:val="0000FF"/>
          <w:sz w:val="20"/>
          <w:szCs w:val="20"/>
          <w:lang w:eastAsia="en-IN"/>
        </w:rPr>
        <w:t xml:space="preserve">=20, </w:t>
      </w:r>
      <w:proofErr w:type="spellStart"/>
      <w:r w:rsidRPr="008F7240">
        <w:rPr>
          <w:rFonts w:ascii="Lucida Console" w:eastAsia="Times New Roman" w:hAnsi="Lucida Console" w:cs="Courier New"/>
          <w:color w:val="0000FF"/>
          <w:sz w:val="20"/>
          <w:szCs w:val="20"/>
          <w:lang w:eastAsia="en-IN"/>
        </w:rPr>
        <w:t>cex</w:t>
      </w:r>
      <w:proofErr w:type="spellEnd"/>
      <w:r w:rsidRPr="008F7240">
        <w:rPr>
          <w:rFonts w:ascii="Lucida Console" w:eastAsia="Times New Roman" w:hAnsi="Lucida Console" w:cs="Courier New"/>
          <w:color w:val="0000FF"/>
          <w:sz w:val="20"/>
          <w:szCs w:val="20"/>
          <w:lang w:eastAsia="en-IN"/>
        </w:rPr>
        <w:t>=2)</w:t>
      </w:r>
    </w:p>
    <w:p w:rsidR="00925138" w:rsidRDefault="00925138" w:rsidP="00925138"/>
    <w:p w:rsidR="00925138" w:rsidRDefault="00925138" w:rsidP="00925138">
      <w:r>
        <w:t>#k=3</w:t>
      </w:r>
    </w:p>
    <w:p w:rsidR="00925138" w:rsidRPr="008F7240"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Pr>
          <w:rFonts w:ascii="Lucida Console" w:eastAsia="Times New Roman" w:hAnsi="Lucida Console" w:cs="Courier New"/>
          <w:color w:val="0000FF"/>
          <w:sz w:val="20"/>
          <w:szCs w:val="20"/>
          <w:lang w:eastAsia="en-IN"/>
        </w:rPr>
        <w:t>&gt; pc=</w:t>
      </w:r>
      <w:proofErr w:type="spellStart"/>
      <w:r>
        <w:rPr>
          <w:rFonts w:ascii="Lucida Console" w:eastAsia="Times New Roman" w:hAnsi="Lucida Console" w:cs="Courier New"/>
          <w:color w:val="0000FF"/>
          <w:sz w:val="20"/>
          <w:szCs w:val="20"/>
          <w:lang w:eastAsia="en-IN"/>
        </w:rPr>
        <w:t>prin_comp$</w:t>
      </w:r>
      <w:proofErr w:type="gramStart"/>
      <w:r>
        <w:rPr>
          <w:rFonts w:ascii="Lucida Console" w:eastAsia="Times New Roman" w:hAnsi="Lucida Console" w:cs="Courier New"/>
          <w:color w:val="0000FF"/>
          <w:sz w:val="20"/>
          <w:szCs w:val="20"/>
          <w:lang w:eastAsia="en-IN"/>
        </w:rPr>
        <w:t>x</w:t>
      </w:r>
      <w:proofErr w:type="spellEnd"/>
      <w:r>
        <w:rPr>
          <w:rFonts w:ascii="Lucida Console" w:eastAsia="Times New Roman" w:hAnsi="Lucida Console" w:cs="Courier New"/>
          <w:color w:val="0000FF"/>
          <w:sz w:val="20"/>
          <w:szCs w:val="20"/>
          <w:lang w:eastAsia="en-IN"/>
        </w:rPr>
        <w:t>[</w:t>
      </w:r>
      <w:proofErr w:type="gramEnd"/>
      <w:r>
        <w:rPr>
          <w:rFonts w:ascii="Lucida Console" w:eastAsia="Times New Roman" w:hAnsi="Lucida Console" w:cs="Courier New"/>
          <w:color w:val="0000FF"/>
          <w:sz w:val="20"/>
          <w:szCs w:val="20"/>
          <w:lang w:eastAsia="en-IN"/>
        </w:rPr>
        <w:t>,1:13</w:t>
      </w:r>
      <w:r w:rsidRPr="008F7240">
        <w:rPr>
          <w:rFonts w:ascii="Lucida Console" w:eastAsia="Times New Roman" w:hAnsi="Lucida Console" w:cs="Courier New"/>
          <w:color w:val="0000FF"/>
          <w:sz w:val="20"/>
          <w:szCs w:val="20"/>
          <w:lang w:eastAsia="en-IN"/>
        </w:rPr>
        <w:t>]</w:t>
      </w:r>
    </w:p>
    <w:p w:rsidR="00925138" w:rsidRPr="008F7240"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Pr>
          <w:rFonts w:ascii="Lucida Console" w:eastAsia="Times New Roman" w:hAnsi="Lucida Console" w:cs="Courier New"/>
          <w:color w:val="0000FF"/>
          <w:sz w:val="20"/>
          <w:szCs w:val="20"/>
          <w:lang w:eastAsia="en-IN"/>
        </w:rPr>
        <w:t xml:space="preserve">&gt; km = </w:t>
      </w:r>
      <w:proofErr w:type="spellStart"/>
      <w:proofErr w:type="gramStart"/>
      <w:r>
        <w:rPr>
          <w:rFonts w:ascii="Lucida Console" w:eastAsia="Times New Roman" w:hAnsi="Lucida Console" w:cs="Courier New"/>
          <w:color w:val="0000FF"/>
          <w:sz w:val="20"/>
          <w:szCs w:val="20"/>
          <w:lang w:eastAsia="en-IN"/>
        </w:rPr>
        <w:t>kmeans</w:t>
      </w:r>
      <w:proofErr w:type="spellEnd"/>
      <w:r>
        <w:rPr>
          <w:rFonts w:ascii="Lucida Console" w:eastAsia="Times New Roman" w:hAnsi="Lucida Console" w:cs="Courier New"/>
          <w:color w:val="0000FF"/>
          <w:sz w:val="20"/>
          <w:szCs w:val="20"/>
          <w:lang w:eastAsia="en-IN"/>
        </w:rPr>
        <w:t>(</w:t>
      </w:r>
      <w:proofErr w:type="gramEnd"/>
      <w:r>
        <w:rPr>
          <w:rFonts w:ascii="Lucida Console" w:eastAsia="Times New Roman" w:hAnsi="Lucida Console" w:cs="Courier New"/>
          <w:color w:val="0000FF"/>
          <w:sz w:val="20"/>
          <w:szCs w:val="20"/>
          <w:lang w:eastAsia="en-IN"/>
        </w:rPr>
        <w:t>pc, 3</w:t>
      </w:r>
      <w:r w:rsidRPr="008F7240">
        <w:rPr>
          <w:rFonts w:ascii="Lucida Console" w:eastAsia="Times New Roman" w:hAnsi="Lucida Console" w:cs="Courier New"/>
          <w:color w:val="0000FF"/>
          <w:sz w:val="20"/>
          <w:szCs w:val="20"/>
          <w:lang w:eastAsia="en-IN"/>
        </w:rPr>
        <w:t xml:space="preserve">, </w:t>
      </w:r>
      <w:proofErr w:type="spellStart"/>
      <w:r w:rsidRPr="008F7240">
        <w:rPr>
          <w:rFonts w:ascii="Lucida Console" w:eastAsia="Times New Roman" w:hAnsi="Lucida Console" w:cs="Courier New"/>
          <w:color w:val="0000FF"/>
          <w:sz w:val="20"/>
          <w:szCs w:val="20"/>
          <w:lang w:eastAsia="en-IN"/>
        </w:rPr>
        <w:t>nstart</w:t>
      </w:r>
      <w:proofErr w:type="spellEnd"/>
      <w:r w:rsidRPr="008F7240">
        <w:rPr>
          <w:rFonts w:ascii="Lucida Console" w:eastAsia="Times New Roman" w:hAnsi="Lucida Console" w:cs="Courier New"/>
          <w:color w:val="0000FF"/>
          <w:sz w:val="20"/>
          <w:szCs w:val="20"/>
          <w:lang w:eastAsia="en-IN"/>
        </w:rPr>
        <w:t>=100)</w:t>
      </w:r>
    </w:p>
    <w:p w:rsidR="00925138" w:rsidRPr="008F7240" w:rsidRDefault="00925138" w:rsidP="0092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8F7240">
        <w:rPr>
          <w:rFonts w:ascii="Lucida Console" w:eastAsia="Times New Roman" w:hAnsi="Lucida Console" w:cs="Courier New"/>
          <w:color w:val="0000FF"/>
          <w:sz w:val="20"/>
          <w:szCs w:val="20"/>
          <w:lang w:eastAsia="en-IN"/>
        </w:rPr>
        <w:t xml:space="preserve">&gt; </w:t>
      </w:r>
      <w:proofErr w:type="gramStart"/>
      <w:r w:rsidRPr="008F7240">
        <w:rPr>
          <w:rFonts w:ascii="Lucida Console" w:eastAsia="Times New Roman" w:hAnsi="Lucida Console" w:cs="Courier New"/>
          <w:color w:val="0000FF"/>
          <w:sz w:val="20"/>
          <w:szCs w:val="20"/>
          <w:lang w:eastAsia="en-IN"/>
        </w:rPr>
        <w:t>plot(</w:t>
      </w:r>
      <w:proofErr w:type="gramEnd"/>
      <w:r w:rsidRPr="008F7240">
        <w:rPr>
          <w:rFonts w:ascii="Lucida Console" w:eastAsia="Times New Roman" w:hAnsi="Lucida Console" w:cs="Courier New"/>
          <w:color w:val="0000FF"/>
          <w:sz w:val="20"/>
          <w:szCs w:val="20"/>
          <w:lang w:eastAsia="en-IN"/>
        </w:rPr>
        <w:t>pc, col =(</w:t>
      </w:r>
      <w:proofErr w:type="spellStart"/>
      <w:r w:rsidRPr="008F7240">
        <w:rPr>
          <w:rFonts w:ascii="Lucida Console" w:eastAsia="Times New Roman" w:hAnsi="Lucida Console" w:cs="Courier New"/>
          <w:color w:val="0000FF"/>
          <w:sz w:val="20"/>
          <w:szCs w:val="20"/>
          <w:lang w:eastAsia="en-IN"/>
        </w:rPr>
        <w:t>km$cluster</w:t>
      </w:r>
      <w:proofErr w:type="spellEnd"/>
      <w:r w:rsidRPr="008F7240">
        <w:rPr>
          <w:rFonts w:ascii="Lucida Console" w:eastAsia="Times New Roman" w:hAnsi="Lucida Console" w:cs="Courier New"/>
          <w:color w:val="0000FF"/>
          <w:sz w:val="20"/>
          <w:szCs w:val="20"/>
          <w:lang w:eastAsia="en-IN"/>
        </w:rPr>
        <w:t xml:space="preserve"> +</w:t>
      </w:r>
      <w:r>
        <w:rPr>
          <w:rFonts w:ascii="Lucida Console" w:eastAsia="Times New Roman" w:hAnsi="Lucida Console" w:cs="Courier New"/>
          <w:color w:val="0000FF"/>
          <w:sz w:val="20"/>
          <w:szCs w:val="20"/>
          <w:lang w:eastAsia="en-IN"/>
        </w:rPr>
        <w:t>1) , main="K-Means result with 3</w:t>
      </w:r>
      <w:r w:rsidRPr="008F7240">
        <w:rPr>
          <w:rFonts w:ascii="Lucida Console" w:eastAsia="Times New Roman" w:hAnsi="Lucida Console" w:cs="Courier New"/>
          <w:color w:val="0000FF"/>
          <w:sz w:val="20"/>
          <w:szCs w:val="20"/>
          <w:lang w:eastAsia="en-IN"/>
        </w:rPr>
        <w:t xml:space="preserve"> clusters", </w:t>
      </w:r>
      <w:proofErr w:type="spellStart"/>
      <w:r w:rsidRPr="008F7240">
        <w:rPr>
          <w:rFonts w:ascii="Lucida Console" w:eastAsia="Times New Roman" w:hAnsi="Lucida Console" w:cs="Courier New"/>
          <w:color w:val="0000FF"/>
          <w:sz w:val="20"/>
          <w:szCs w:val="20"/>
          <w:lang w:eastAsia="en-IN"/>
        </w:rPr>
        <w:t>pch</w:t>
      </w:r>
      <w:proofErr w:type="spellEnd"/>
      <w:r w:rsidRPr="008F7240">
        <w:rPr>
          <w:rFonts w:ascii="Lucida Console" w:eastAsia="Times New Roman" w:hAnsi="Lucida Console" w:cs="Courier New"/>
          <w:color w:val="0000FF"/>
          <w:sz w:val="20"/>
          <w:szCs w:val="20"/>
          <w:lang w:eastAsia="en-IN"/>
        </w:rPr>
        <w:t xml:space="preserve">=20, </w:t>
      </w:r>
      <w:proofErr w:type="spellStart"/>
      <w:r w:rsidRPr="008F7240">
        <w:rPr>
          <w:rFonts w:ascii="Lucida Console" w:eastAsia="Times New Roman" w:hAnsi="Lucida Console" w:cs="Courier New"/>
          <w:color w:val="0000FF"/>
          <w:sz w:val="20"/>
          <w:szCs w:val="20"/>
          <w:lang w:eastAsia="en-IN"/>
        </w:rPr>
        <w:t>cex</w:t>
      </w:r>
      <w:proofErr w:type="spellEnd"/>
      <w:r w:rsidRPr="008F7240">
        <w:rPr>
          <w:rFonts w:ascii="Lucida Console" w:eastAsia="Times New Roman" w:hAnsi="Lucida Console" w:cs="Courier New"/>
          <w:color w:val="0000FF"/>
          <w:sz w:val="20"/>
          <w:szCs w:val="20"/>
          <w:lang w:eastAsia="en-IN"/>
        </w:rPr>
        <w:t>=2)</w:t>
      </w:r>
    </w:p>
    <w:p w:rsidR="00925138" w:rsidRDefault="00925138" w:rsidP="00925138">
      <w:pPr>
        <w:rPr>
          <w:ins w:id="427" w:author="ZHAO, JUNQI" w:date="2017-10-18T12:07:00Z"/>
        </w:rPr>
      </w:pPr>
    </w:p>
    <w:p w:rsidR="000E3B7A" w:rsidRDefault="000E3B7A" w:rsidP="000E3B7A">
      <w:pPr>
        <w:rPr>
          <w:ins w:id="428" w:author="ZHAO, JUNQI" w:date="2017-10-18T12:07:00Z"/>
        </w:rPr>
      </w:pPr>
      <w:ins w:id="429" w:author="ZHAO, JUNQI" w:date="2017-10-18T12:07:00Z">
        <w:r>
          <w:t>#KNN clustering</w:t>
        </w:r>
      </w:ins>
    </w:p>
    <w:p w:rsidR="000E3B7A" w:rsidRDefault="000E3B7A" w:rsidP="000E3B7A">
      <w:pPr>
        <w:rPr>
          <w:ins w:id="430" w:author="ZHAO, JUNQI" w:date="2017-10-18T12:07:00Z"/>
        </w:rPr>
      </w:pPr>
      <w:ins w:id="431" w:author="ZHAO, JUNQI" w:date="2017-10-18T12:07:00Z">
        <w:r>
          <w:t>#load data</w:t>
        </w:r>
      </w:ins>
    </w:p>
    <w:p w:rsidR="000E3B7A" w:rsidRDefault="000E3B7A" w:rsidP="000E3B7A">
      <w:pPr>
        <w:rPr>
          <w:ins w:id="432" w:author="ZHAO, JUNQI" w:date="2017-10-18T12:07:00Z"/>
        </w:rPr>
      </w:pPr>
      <w:ins w:id="433" w:author="ZHAO, JUNQI" w:date="2017-10-18T12:07:00Z">
        <w:r>
          <w:t>library(caret)</w:t>
        </w:r>
      </w:ins>
    </w:p>
    <w:p w:rsidR="000E3B7A" w:rsidRDefault="000E3B7A" w:rsidP="000E3B7A">
      <w:pPr>
        <w:rPr>
          <w:ins w:id="434" w:author="ZHAO, JUNQI" w:date="2017-10-18T12:07:00Z"/>
        </w:rPr>
      </w:pPr>
      <w:ins w:id="435" w:author="ZHAO, JUNQI" w:date="2017-10-18T12:07:00Z">
        <w:r>
          <w:t>wine=read.csv("</w:t>
        </w:r>
        <w:proofErr w:type="spellStart"/>
        <w:r>
          <w:t>wine.csv</w:t>
        </w:r>
        <w:proofErr w:type="gramStart"/>
        <w:r>
          <w:t>",header</w:t>
        </w:r>
        <w:proofErr w:type="spellEnd"/>
        <w:proofErr w:type="gramEnd"/>
        <w:r>
          <w:t>=T)</w:t>
        </w:r>
      </w:ins>
    </w:p>
    <w:p w:rsidR="000E3B7A" w:rsidRDefault="000E3B7A" w:rsidP="000E3B7A">
      <w:pPr>
        <w:rPr>
          <w:ins w:id="436" w:author="ZHAO, JUNQI" w:date="2017-10-18T12:07:00Z"/>
        </w:rPr>
      </w:pPr>
      <w:ins w:id="437" w:author="ZHAO, JUNQI" w:date="2017-10-18T12:07:00Z">
        <w:r>
          <w:t>wine=transform(</w:t>
        </w:r>
        <w:proofErr w:type="spellStart"/>
        <w:proofErr w:type="gramStart"/>
        <w:r>
          <w:t>wine,class</w:t>
        </w:r>
        <w:proofErr w:type="spellEnd"/>
        <w:proofErr w:type="gramEnd"/>
        <w:r>
          <w:t>=</w:t>
        </w:r>
        <w:proofErr w:type="spellStart"/>
        <w:r>
          <w:t>as.factor</w:t>
        </w:r>
        <w:proofErr w:type="spellEnd"/>
        <w:r>
          <w:t>(</w:t>
        </w:r>
        <w:proofErr w:type="spellStart"/>
        <w:r>
          <w:t>as.character</w:t>
        </w:r>
        <w:proofErr w:type="spellEnd"/>
        <w:r>
          <w:t>(</w:t>
        </w:r>
        <w:proofErr w:type="spellStart"/>
        <w:r>
          <w:t>wine$class</w:t>
        </w:r>
        <w:proofErr w:type="spellEnd"/>
        <w:r>
          <w:t>))) #Transform class into factor for classification</w:t>
        </w:r>
      </w:ins>
    </w:p>
    <w:p w:rsidR="000E3B7A" w:rsidRDefault="000E3B7A" w:rsidP="000E3B7A">
      <w:pPr>
        <w:rPr>
          <w:ins w:id="438" w:author="ZHAO, JUNQI" w:date="2017-10-18T12:07:00Z"/>
        </w:rPr>
      </w:pPr>
      <w:ins w:id="439" w:author="ZHAO, JUNQI" w:date="2017-10-18T12:07:00Z">
        <w:r>
          <w:t>#prepare dataset</w:t>
        </w:r>
      </w:ins>
    </w:p>
    <w:p w:rsidR="000E3B7A" w:rsidRDefault="000E3B7A" w:rsidP="000E3B7A">
      <w:pPr>
        <w:rPr>
          <w:ins w:id="440" w:author="ZHAO, JUNQI" w:date="2017-10-18T12:07:00Z"/>
        </w:rPr>
      </w:pPr>
      <w:ins w:id="441" w:author="ZHAO, JUNQI" w:date="2017-10-18T12:07:00Z">
        <w:r>
          <w:t>#</w:t>
        </w:r>
        <w:proofErr w:type="spellStart"/>
        <w:r>
          <w:t>rawdata</w:t>
        </w:r>
        <w:proofErr w:type="spellEnd"/>
        <w:r>
          <w:t>[</w:t>
        </w:r>
        <w:proofErr w:type="spellStart"/>
        <w:r>
          <w:t>rawdata</w:t>
        </w:r>
        <w:proofErr w:type="spellEnd"/>
        <w:r>
          <w:t>==</w:t>
        </w:r>
        <w:proofErr w:type="gramStart"/>
        <w:r>
          <w:t>"?"]&lt;</w:t>
        </w:r>
        <w:proofErr w:type="gramEnd"/>
        <w:r>
          <w:t>-NA</w:t>
        </w:r>
      </w:ins>
    </w:p>
    <w:p w:rsidR="000E3B7A" w:rsidRDefault="000E3B7A" w:rsidP="000E3B7A">
      <w:pPr>
        <w:rPr>
          <w:ins w:id="442" w:author="ZHAO, JUNQI" w:date="2017-10-18T12:07:00Z"/>
        </w:rPr>
      </w:pPr>
      <w:ins w:id="443" w:author="ZHAO, JUNQI" w:date="2017-10-18T12:07:00Z">
        <w:r>
          <w:t>#ad=</w:t>
        </w:r>
        <w:proofErr w:type="spellStart"/>
        <w:proofErr w:type="gramStart"/>
        <w:r>
          <w:t>na.omit</w:t>
        </w:r>
        <w:proofErr w:type="spellEnd"/>
        <w:proofErr w:type="gramEnd"/>
        <w:r>
          <w:t>(</w:t>
        </w:r>
        <w:proofErr w:type="spellStart"/>
        <w:r>
          <w:t>rawdata</w:t>
        </w:r>
        <w:proofErr w:type="spellEnd"/>
        <w:r>
          <w:t>)</w:t>
        </w:r>
      </w:ins>
    </w:p>
    <w:p w:rsidR="000E3B7A" w:rsidRDefault="000E3B7A" w:rsidP="000E3B7A">
      <w:pPr>
        <w:rPr>
          <w:ins w:id="444" w:author="ZHAO, JUNQI" w:date="2017-10-18T12:07:00Z"/>
        </w:rPr>
      </w:pPr>
      <w:ins w:id="445" w:author="ZHAO, JUNQI" w:date="2017-10-18T12:07:00Z">
        <w:r>
          <w:t>#constructing the training and testing set by 80% to 20%</w:t>
        </w:r>
      </w:ins>
    </w:p>
    <w:p w:rsidR="000E3B7A" w:rsidRDefault="000E3B7A" w:rsidP="000E3B7A">
      <w:pPr>
        <w:rPr>
          <w:ins w:id="446" w:author="ZHAO, JUNQI" w:date="2017-10-18T12:07:00Z"/>
        </w:rPr>
      </w:pPr>
      <w:ins w:id="447" w:author="ZHAO, JUNQI" w:date="2017-10-18T12:07:00Z">
        <w:r>
          <w:t>library("caret")</w:t>
        </w:r>
      </w:ins>
    </w:p>
    <w:p w:rsidR="000E3B7A" w:rsidRDefault="000E3B7A" w:rsidP="000E3B7A">
      <w:pPr>
        <w:rPr>
          <w:ins w:id="448" w:author="ZHAO, JUNQI" w:date="2017-10-18T12:07:00Z"/>
        </w:rPr>
      </w:pPr>
      <w:ins w:id="449" w:author="ZHAO, JUNQI" w:date="2017-10-18T12:07:00Z">
        <w:r>
          <w:t>index=</w:t>
        </w:r>
        <w:proofErr w:type="spellStart"/>
        <w:proofErr w:type="gramStart"/>
        <w:r>
          <w:t>createDataPartition</w:t>
        </w:r>
        <w:proofErr w:type="spellEnd"/>
        <w:r>
          <w:t>(</w:t>
        </w:r>
        <w:proofErr w:type="spellStart"/>
        <w:proofErr w:type="gramEnd"/>
        <w:r>
          <w:t>wine$class,p</w:t>
        </w:r>
        <w:proofErr w:type="spellEnd"/>
        <w:r>
          <w:t>=0.8, list = FALSE)</w:t>
        </w:r>
      </w:ins>
    </w:p>
    <w:p w:rsidR="000E3B7A" w:rsidRDefault="000E3B7A" w:rsidP="000E3B7A">
      <w:pPr>
        <w:rPr>
          <w:ins w:id="450" w:author="ZHAO, JUNQI" w:date="2017-10-18T12:07:00Z"/>
        </w:rPr>
      </w:pPr>
      <w:proofErr w:type="spellStart"/>
      <w:proofErr w:type="gramStart"/>
      <w:ins w:id="451" w:author="ZHAO, JUNQI" w:date="2017-10-18T12:07:00Z">
        <w:r>
          <w:t>wine.training</w:t>
        </w:r>
        <w:proofErr w:type="spellEnd"/>
        <w:proofErr w:type="gramEnd"/>
        <w:r>
          <w:t>=wine[index,]</w:t>
        </w:r>
      </w:ins>
    </w:p>
    <w:p w:rsidR="000E3B7A" w:rsidRDefault="000E3B7A" w:rsidP="000E3B7A">
      <w:pPr>
        <w:rPr>
          <w:ins w:id="452" w:author="ZHAO, JUNQI" w:date="2017-10-18T12:07:00Z"/>
        </w:rPr>
      </w:pPr>
      <w:proofErr w:type="spellStart"/>
      <w:proofErr w:type="gramStart"/>
      <w:ins w:id="453" w:author="ZHAO, JUNQI" w:date="2017-10-18T12:07:00Z">
        <w:r>
          <w:t>wine.testing</w:t>
        </w:r>
        <w:proofErr w:type="spellEnd"/>
        <w:proofErr w:type="gramEnd"/>
        <w:r>
          <w:t>=wine[-index,]</w:t>
        </w:r>
      </w:ins>
    </w:p>
    <w:p w:rsidR="000E3B7A" w:rsidRDefault="000E3B7A" w:rsidP="000E3B7A">
      <w:pPr>
        <w:rPr>
          <w:ins w:id="454" w:author="ZHAO, JUNQI" w:date="2017-10-18T12:07:00Z"/>
        </w:rPr>
      </w:pPr>
      <w:ins w:id="455" w:author="ZHAO, JUNQI" w:date="2017-10-18T12:07:00Z">
        <w:r>
          <w:t>#train the model</w:t>
        </w:r>
      </w:ins>
    </w:p>
    <w:p w:rsidR="000E3B7A" w:rsidRDefault="000E3B7A" w:rsidP="000E3B7A">
      <w:pPr>
        <w:rPr>
          <w:ins w:id="456" w:author="ZHAO, JUNQI" w:date="2017-10-18T12:07:00Z"/>
        </w:rPr>
      </w:pPr>
      <w:proofErr w:type="spellStart"/>
      <w:ins w:id="457" w:author="ZHAO, JUNQI" w:date="2017-10-18T12:07:00Z">
        <w:r>
          <w:t>trctrl</w:t>
        </w:r>
        <w:proofErr w:type="spellEnd"/>
        <w:r>
          <w:t>=</w:t>
        </w:r>
        <w:proofErr w:type="spellStart"/>
        <w:proofErr w:type="gramStart"/>
        <w:r>
          <w:t>trainControl</w:t>
        </w:r>
        <w:proofErr w:type="spellEnd"/>
        <w:r>
          <w:t>(</w:t>
        </w:r>
        <w:proofErr w:type="gramEnd"/>
        <w:r>
          <w:t>method="</w:t>
        </w:r>
        <w:proofErr w:type="spellStart"/>
        <w:r>
          <w:t>repeatedcv</w:t>
        </w:r>
        <w:proofErr w:type="spellEnd"/>
        <w:r>
          <w:t>", number=10,repeats = 3)</w:t>
        </w:r>
      </w:ins>
    </w:p>
    <w:p w:rsidR="000E3B7A" w:rsidRDefault="000E3B7A" w:rsidP="000E3B7A">
      <w:pPr>
        <w:rPr>
          <w:ins w:id="458" w:author="ZHAO, JUNQI" w:date="2017-10-18T12:07:00Z"/>
        </w:rPr>
      </w:pPr>
      <w:proofErr w:type="spellStart"/>
      <w:proofErr w:type="gramStart"/>
      <w:ins w:id="459" w:author="ZHAO, JUNQI" w:date="2017-10-18T12:07:00Z">
        <w:r>
          <w:t>set.seed</w:t>
        </w:r>
        <w:proofErr w:type="spellEnd"/>
        <w:proofErr w:type="gramEnd"/>
        <w:r>
          <w:t>(9)</w:t>
        </w:r>
      </w:ins>
    </w:p>
    <w:p w:rsidR="000E3B7A" w:rsidRDefault="000E3B7A" w:rsidP="000E3B7A">
      <w:pPr>
        <w:rPr>
          <w:ins w:id="460" w:author="ZHAO, JUNQI" w:date="2017-10-18T12:07:00Z"/>
        </w:rPr>
      </w:pPr>
      <w:ins w:id="461" w:author="ZHAO, JUNQI" w:date="2017-10-18T12:07:00Z">
        <w:r>
          <w:t>grid=</w:t>
        </w:r>
        <w:proofErr w:type="spellStart"/>
        <w:proofErr w:type="gramStart"/>
        <w:r>
          <w:t>expand.grid</w:t>
        </w:r>
        <w:proofErr w:type="spellEnd"/>
        <w:proofErr w:type="gramEnd"/>
        <w:r>
          <w:t>(k=c(1:178))</w:t>
        </w:r>
      </w:ins>
    </w:p>
    <w:p w:rsidR="000E3B7A" w:rsidRDefault="000E3B7A" w:rsidP="000E3B7A">
      <w:pPr>
        <w:rPr>
          <w:ins w:id="462" w:author="ZHAO, JUNQI" w:date="2017-10-18T12:07:00Z"/>
        </w:rPr>
      </w:pPr>
      <w:proofErr w:type="spellStart"/>
      <w:proofErr w:type="gramStart"/>
      <w:ins w:id="463" w:author="ZHAO, JUNQI" w:date="2017-10-18T12:07:00Z">
        <w:r>
          <w:t>set.seed</w:t>
        </w:r>
        <w:proofErr w:type="spellEnd"/>
        <w:proofErr w:type="gramEnd"/>
        <w:r>
          <w:t>(9)</w:t>
        </w:r>
      </w:ins>
    </w:p>
    <w:p w:rsidR="000E3B7A" w:rsidRDefault="000E3B7A" w:rsidP="000E3B7A">
      <w:pPr>
        <w:rPr>
          <w:ins w:id="464" w:author="ZHAO, JUNQI" w:date="2017-10-18T12:07:00Z"/>
        </w:rPr>
      </w:pPr>
      <w:proofErr w:type="spellStart"/>
      <w:ins w:id="465" w:author="ZHAO, JUNQI" w:date="2017-10-18T12:07:00Z">
        <w:r>
          <w:lastRenderedPageBreak/>
          <w:t>model.knn</w:t>
        </w:r>
        <w:proofErr w:type="spellEnd"/>
        <w:r>
          <w:t>=</w:t>
        </w:r>
        <w:proofErr w:type="gramStart"/>
        <w:r>
          <w:t>train(</w:t>
        </w:r>
        <w:proofErr w:type="spellStart"/>
        <w:proofErr w:type="gramEnd"/>
        <w:r>
          <w:t>wine.training</w:t>
        </w:r>
        <w:proofErr w:type="spellEnd"/>
        <w:r>
          <w:t xml:space="preserve">[, 2:14], </w:t>
        </w:r>
        <w:proofErr w:type="spellStart"/>
        <w:r>
          <w:t>wine.training</w:t>
        </w:r>
        <w:proofErr w:type="spellEnd"/>
        <w:r>
          <w:t>[, 1], method='</w:t>
        </w:r>
        <w:proofErr w:type="spellStart"/>
        <w:r>
          <w:t>knn</w:t>
        </w:r>
        <w:proofErr w:type="spellEnd"/>
        <w:r>
          <w:t>',</w:t>
        </w:r>
        <w:proofErr w:type="spellStart"/>
        <w:r>
          <w:t>trControl</w:t>
        </w:r>
        <w:proofErr w:type="spellEnd"/>
        <w:r>
          <w:t>=</w:t>
        </w:r>
        <w:proofErr w:type="spellStart"/>
        <w:r>
          <w:t>trctrl,tuneGrid</w:t>
        </w:r>
        <w:proofErr w:type="spellEnd"/>
        <w:r>
          <w:t xml:space="preserve"> = </w:t>
        </w:r>
        <w:proofErr w:type="spellStart"/>
        <w:r>
          <w:t>grid,tuneLength</w:t>
        </w:r>
        <w:proofErr w:type="spellEnd"/>
        <w:r>
          <w:t xml:space="preserve"> = 2)</w:t>
        </w:r>
      </w:ins>
    </w:p>
    <w:p w:rsidR="000E3B7A" w:rsidRDefault="000E3B7A" w:rsidP="000E3B7A">
      <w:pPr>
        <w:rPr>
          <w:ins w:id="466" w:author="ZHAO, JUNQI" w:date="2017-10-18T12:07:00Z"/>
        </w:rPr>
      </w:pPr>
      <w:ins w:id="467" w:author="ZHAO, JUNQI" w:date="2017-10-18T12:07:00Z">
        <w:r>
          <w:t>#Evaluate the model</w:t>
        </w:r>
      </w:ins>
    </w:p>
    <w:p w:rsidR="000E3B7A" w:rsidRDefault="000E3B7A" w:rsidP="000E3B7A">
      <w:pPr>
        <w:rPr>
          <w:ins w:id="468" w:author="ZHAO, JUNQI" w:date="2017-10-18T12:07:00Z"/>
        </w:rPr>
      </w:pPr>
      <w:ins w:id="469" w:author="ZHAO, JUNQI" w:date="2017-10-18T12:07:00Z">
        <w:r>
          <w:t>#inspect the performance of training set</w:t>
        </w:r>
      </w:ins>
    </w:p>
    <w:p w:rsidR="000E3B7A" w:rsidRDefault="000E3B7A" w:rsidP="000E3B7A">
      <w:pPr>
        <w:rPr>
          <w:ins w:id="470" w:author="ZHAO, JUNQI" w:date="2017-10-18T12:07:00Z"/>
        </w:rPr>
      </w:pPr>
      <w:proofErr w:type="spellStart"/>
      <w:ins w:id="471" w:author="ZHAO, JUNQI" w:date="2017-10-18T12:07:00Z">
        <w:r>
          <w:t>model.knn</w:t>
        </w:r>
        <w:proofErr w:type="spellEnd"/>
      </w:ins>
    </w:p>
    <w:p w:rsidR="000E3B7A" w:rsidRDefault="000E3B7A" w:rsidP="000E3B7A">
      <w:pPr>
        <w:rPr>
          <w:ins w:id="472" w:author="ZHAO, JUNQI" w:date="2017-10-18T12:07:00Z"/>
        </w:rPr>
      </w:pPr>
      <w:ins w:id="473" w:author="ZHAO, JUNQI" w:date="2017-10-18T12:07:00Z">
        <w:r>
          <w:t>plot(</w:t>
        </w:r>
        <w:proofErr w:type="spellStart"/>
        <w:r>
          <w:t>model.knn</w:t>
        </w:r>
        <w:proofErr w:type="spellEnd"/>
        <w:r>
          <w:t>)</w:t>
        </w:r>
      </w:ins>
    </w:p>
    <w:p w:rsidR="000E3B7A" w:rsidRDefault="000E3B7A" w:rsidP="000E3B7A">
      <w:pPr>
        <w:rPr>
          <w:ins w:id="474" w:author="ZHAO, JUNQI" w:date="2017-10-18T12:07:00Z"/>
        </w:rPr>
      </w:pPr>
      <w:ins w:id="475" w:author="ZHAO, JUNQI" w:date="2017-10-18T12:07:00Z">
        <w:r>
          <w:t>#inspect the performance of testing set</w:t>
        </w:r>
      </w:ins>
    </w:p>
    <w:p w:rsidR="000E3B7A" w:rsidRDefault="000E3B7A" w:rsidP="000E3B7A">
      <w:pPr>
        <w:rPr>
          <w:ins w:id="476" w:author="ZHAO, JUNQI" w:date="2017-10-18T12:07:00Z"/>
        </w:rPr>
      </w:pPr>
      <w:proofErr w:type="spellStart"/>
      <w:proofErr w:type="gramStart"/>
      <w:ins w:id="477" w:author="ZHAO, JUNQI" w:date="2017-10-18T12:07:00Z">
        <w:r>
          <w:t>set.seed</w:t>
        </w:r>
        <w:proofErr w:type="spellEnd"/>
        <w:proofErr w:type="gramEnd"/>
        <w:r>
          <w:t>(9)</w:t>
        </w:r>
      </w:ins>
    </w:p>
    <w:p w:rsidR="000E3B7A" w:rsidRDefault="000E3B7A" w:rsidP="000E3B7A">
      <w:pPr>
        <w:rPr>
          <w:ins w:id="478" w:author="ZHAO, JUNQI" w:date="2017-10-18T12:07:00Z"/>
        </w:rPr>
      </w:pPr>
      <w:ins w:id="479" w:author="ZHAO, JUNQI" w:date="2017-10-18T12:07:00Z">
        <w:r>
          <w:t>predictions=</w:t>
        </w:r>
        <w:proofErr w:type="gramStart"/>
        <w:r>
          <w:t>predict(</w:t>
        </w:r>
        <w:proofErr w:type="gramEnd"/>
        <w:r>
          <w:t xml:space="preserve">object = </w:t>
        </w:r>
        <w:proofErr w:type="spellStart"/>
        <w:r>
          <w:t>model.knn,wine.testing</w:t>
        </w:r>
        <w:proofErr w:type="spellEnd"/>
        <w:r>
          <w:t>[,2:14])</w:t>
        </w:r>
      </w:ins>
    </w:p>
    <w:p w:rsidR="000E3B7A" w:rsidRDefault="000E3B7A" w:rsidP="000E3B7A">
      <w:pPr>
        <w:rPr>
          <w:ins w:id="480" w:author="ZHAO, JUNQI" w:date="2017-10-18T12:07:00Z"/>
        </w:rPr>
      </w:pPr>
      <w:ins w:id="481" w:author="ZHAO, JUNQI" w:date="2017-10-18T12:07:00Z">
        <w:r>
          <w:t>table(predictions)</w:t>
        </w:r>
      </w:ins>
    </w:p>
    <w:p w:rsidR="000E3B7A" w:rsidRDefault="000E3B7A" w:rsidP="000E3B7A">
      <w:pPr>
        <w:rPr>
          <w:ins w:id="482" w:author="ZHAO, JUNQI" w:date="2017-10-18T12:07:00Z"/>
        </w:rPr>
      </w:pPr>
      <w:proofErr w:type="spellStart"/>
      <w:ins w:id="483" w:author="ZHAO, JUNQI" w:date="2017-10-18T12:07:00Z">
        <w:r>
          <w:t>confusionMatrix</w:t>
        </w:r>
        <w:proofErr w:type="spellEnd"/>
        <w:r>
          <w:t>(</w:t>
        </w:r>
        <w:proofErr w:type="spellStart"/>
        <w:proofErr w:type="gramStart"/>
        <w:r>
          <w:t>predictions,wine</w:t>
        </w:r>
        <w:proofErr w:type="gramEnd"/>
        <w:r>
          <w:t>.testing</w:t>
        </w:r>
        <w:proofErr w:type="spellEnd"/>
        <w:r>
          <w:t>[,1])</w:t>
        </w:r>
      </w:ins>
    </w:p>
    <w:p w:rsidR="000E3B7A" w:rsidRDefault="000E3B7A" w:rsidP="000E3B7A">
      <w:pPr>
        <w:rPr>
          <w:ins w:id="484" w:author="ZHAO, JUNQI" w:date="2017-10-18T12:07:00Z"/>
        </w:rPr>
      </w:pPr>
    </w:p>
    <w:p w:rsidR="000E3B7A" w:rsidRDefault="000E3B7A" w:rsidP="000E3B7A">
      <w:pPr>
        <w:rPr>
          <w:ins w:id="485" w:author="ZHAO, JUNQI" w:date="2017-10-18T12:08:00Z"/>
        </w:rPr>
      </w:pPr>
      <w:ins w:id="486" w:author="ZHAO, JUNQI" w:date="2017-10-18T12:08:00Z">
        <w:r>
          <w:t>#Unsupervised Clustering</w:t>
        </w:r>
      </w:ins>
    </w:p>
    <w:p w:rsidR="000E3B7A" w:rsidRDefault="000E3B7A" w:rsidP="000E3B7A">
      <w:pPr>
        <w:rPr>
          <w:ins w:id="487" w:author="ZHAO, JUNQI" w:date="2017-10-18T12:08:00Z"/>
        </w:rPr>
      </w:pPr>
      <w:ins w:id="488" w:author="ZHAO, JUNQI" w:date="2017-10-18T12:08:00Z">
        <w:r>
          <w:t>#Conduct Feature Selection with PCA</w:t>
        </w:r>
      </w:ins>
    </w:p>
    <w:p w:rsidR="000E3B7A" w:rsidRDefault="000E3B7A" w:rsidP="000E3B7A">
      <w:pPr>
        <w:rPr>
          <w:ins w:id="489" w:author="ZHAO, JUNQI" w:date="2017-10-18T12:08:00Z"/>
        </w:rPr>
      </w:pPr>
      <w:proofErr w:type="spellStart"/>
      <w:ins w:id="490" w:author="ZHAO, JUNQI" w:date="2017-10-18T12:08:00Z">
        <w:r>
          <w:t>pcawine</w:t>
        </w:r>
        <w:proofErr w:type="spellEnd"/>
        <w:r>
          <w:t>=</w:t>
        </w:r>
        <w:proofErr w:type="gramStart"/>
        <w:r>
          <w:t>wine[</w:t>
        </w:r>
        <w:proofErr w:type="gramEnd"/>
        <w:r>
          <w:t>,2:14]</w:t>
        </w:r>
      </w:ins>
    </w:p>
    <w:p w:rsidR="000E3B7A" w:rsidRDefault="000E3B7A" w:rsidP="000E3B7A">
      <w:pPr>
        <w:rPr>
          <w:ins w:id="491" w:author="ZHAO, JUNQI" w:date="2017-10-18T12:08:00Z"/>
        </w:rPr>
      </w:pPr>
      <w:ins w:id="492" w:author="ZHAO, JUNQI" w:date="2017-10-18T12:08:00Z">
        <w:r>
          <w:t>#PCA</w:t>
        </w:r>
      </w:ins>
    </w:p>
    <w:p w:rsidR="000E3B7A" w:rsidRDefault="000E3B7A" w:rsidP="000E3B7A">
      <w:pPr>
        <w:rPr>
          <w:ins w:id="493" w:author="ZHAO, JUNQI" w:date="2017-10-18T12:08:00Z"/>
        </w:rPr>
      </w:pPr>
      <w:proofErr w:type="spellStart"/>
      <w:ins w:id="494" w:author="ZHAO, JUNQI" w:date="2017-10-18T12:08:00Z">
        <w:r>
          <w:t>prin_comp</w:t>
        </w:r>
        <w:proofErr w:type="spellEnd"/>
        <w:r>
          <w:t>=</w:t>
        </w:r>
        <w:proofErr w:type="spellStart"/>
        <w:proofErr w:type="gramStart"/>
        <w:r>
          <w:t>prcomp</w:t>
        </w:r>
        <w:proofErr w:type="spellEnd"/>
        <w:r>
          <w:t>(</w:t>
        </w:r>
        <w:proofErr w:type="spellStart"/>
        <w:proofErr w:type="gramEnd"/>
        <w:r>
          <w:t>pcawine</w:t>
        </w:r>
        <w:proofErr w:type="spellEnd"/>
        <w:r>
          <w:t>, scale. = TRUE)</w:t>
        </w:r>
      </w:ins>
    </w:p>
    <w:p w:rsidR="000E3B7A" w:rsidRDefault="000E3B7A" w:rsidP="000E3B7A">
      <w:pPr>
        <w:rPr>
          <w:ins w:id="495" w:author="ZHAO, JUNQI" w:date="2017-10-18T12:08:00Z"/>
        </w:rPr>
      </w:pPr>
      <w:ins w:id="496" w:author="ZHAO, JUNQI" w:date="2017-10-18T12:08:00Z">
        <w:r>
          <w:t xml:space="preserve">#Extract first two components without class </w:t>
        </w:r>
        <w:proofErr w:type="spellStart"/>
        <w:r>
          <w:t>labelW</w:t>
        </w:r>
        <w:proofErr w:type="spellEnd"/>
      </w:ins>
    </w:p>
    <w:p w:rsidR="000E3B7A" w:rsidRDefault="000E3B7A" w:rsidP="000E3B7A">
      <w:pPr>
        <w:rPr>
          <w:ins w:id="497" w:author="ZHAO, JUNQI" w:date="2017-10-18T12:08:00Z"/>
        </w:rPr>
      </w:pPr>
      <w:ins w:id="498" w:author="ZHAO, JUNQI" w:date="2017-10-18T12:08:00Z">
        <w:r>
          <w:t>pc=</w:t>
        </w:r>
        <w:proofErr w:type="spellStart"/>
        <w:r>
          <w:t>prin_comp$</w:t>
        </w:r>
        <w:proofErr w:type="gramStart"/>
        <w:r>
          <w:t>x</w:t>
        </w:r>
        <w:proofErr w:type="spellEnd"/>
        <w:r>
          <w:t>[</w:t>
        </w:r>
        <w:proofErr w:type="gramEnd"/>
        <w:r>
          <w:t>,1:2]</w:t>
        </w:r>
      </w:ins>
    </w:p>
    <w:p w:rsidR="000E3B7A" w:rsidRDefault="000E3B7A" w:rsidP="000E3B7A">
      <w:pPr>
        <w:rPr>
          <w:ins w:id="499" w:author="ZHAO, JUNQI" w:date="2017-10-18T12:08:00Z"/>
        </w:rPr>
      </w:pPr>
    </w:p>
    <w:p w:rsidR="000E3B7A" w:rsidRDefault="000E3B7A" w:rsidP="000E3B7A">
      <w:pPr>
        <w:rPr>
          <w:ins w:id="500" w:author="ZHAO, JUNQI" w:date="2017-10-18T12:08:00Z"/>
        </w:rPr>
      </w:pPr>
      <w:ins w:id="501" w:author="ZHAO, JUNQI" w:date="2017-10-18T12:08:00Z">
        <w:r>
          <w:t>##K-means</w:t>
        </w:r>
      </w:ins>
    </w:p>
    <w:p w:rsidR="000E3B7A" w:rsidRDefault="000E3B7A" w:rsidP="000E3B7A">
      <w:pPr>
        <w:rPr>
          <w:ins w:id="502" w:author="ZHAO, JUNQI" w:date="2017-10-18T12:08:00Z"/>
        </w:rPr>
      </w:pPr>
      <w:ins w:id="503" w:author="ZHAO, JUNQI" w:date="2017-10-18T12:08:00Z">
        <w:r>
          <w:t># Perform K-Means with 2 clusters</w:t>
        </w:r>
      </w:ins>
    </w:p>
    <w:p w:rsidR="000E3B7A" w:rsidRDefault="000E3B7A" w:rsidP="000E3B7A">
      <w:pPr>
        <w:rPr>
          <w:ins w:id="504" w:author="ZHAO, JUNQI" w:date="2017-10-18T12:08:00Z"/>
        </w:rPr>
      </w:pPr>
      <w:proofErr w:type="spellStart"/>
      <w:proofErr w:type="gramStart"/>
      <w:ins w:id="505" w:author="ZHAO, JUNQI" w:date="2017-10-18T12:08:00Z">
        <w:r>
          <w:t>set.seed</w:t>
        </w:r>
        <w:proofErr w:type="spellEnd"/>
        <w:proofErr w:type="gramEnd"/>
        <w:r>
          <w:t>(7)</w:t>
        </w:r>
      </w:ins>
    </w:p>
    <w:p w:rsidR="000E3B7A" w:rsidRDefault="000E3B7A" w:rsidP="000E3B7A">
      <w:pPr>
        <w:rPr>
          <w:ins w:id="506" w:author="ZHAO, JUNQI" w:date="2017-10-18T12:08:00Z"/>
        </w:rPr>
      </w:pPr>
      <w:ins w:id="507" w:author="ZHAO, JUNQI" w:date="2017-10-18T12:08:00Z">
        <w:r>
          <w:t xml:space="preserve">km2 = </w:t>
        </w:r>
        <w:proofErr w:type="spellStart"/>
        <w:proofErr w:type="gramStart"/>
        <w:r>
          <w:t>kmeans</w:t>
        </w:r>
        <w:proofErr w:type="spellEnd"/>
        <w:r>
          <w:t>(</w:t>
        </w:r>
        <w:proofErr w:type="gramEnd"/>
        <w:r>
          <w:t xml:space="preserve">pc, 2, </w:t>
        </w:r>
        <w:proofErr w:type="spellStart"/>
        <w:r>
          <w:t>nstart</w:t>
        </w:r>
        <w:proofErr w:type="spellEnd"/>
        <w:r>
          <w:t>=100)</w:t>
        </w:r>
      </w:ins>
    </w:p>
    <w:p w:rsidR="000E3B7A" w:rsidRDefault="000E3B7A" w:rsidP="000E3B7A">
      <w:pPr>
        <w:rPr>
          <w:ins w:id="508" w:author="ZHAO, JUNQI" w:date="2017-10-18T12:08:00Z"/>
        </w:rPr>
      </w:pPr>
      <w:proofErr w:type="gramStart"/>
      <w:ins w:id="509" w:author="ZHAO, JUNQI" w:date="2017-10-18T12:08:00Z">
        <w:r>
          <w:t>plot(</w:t>
        </w:r>
        <w:proofErr w:type="gramEnd"/>
        <w:r>
          <w:t xml:space="preserve">pc, col =(km2$cluster +1) , main="K-Means result with 2 clusters", </w:t>
        </w:r>
        <w:proofErr w:type="spellStart"/>
        <w:r>
          <w:t>pch</w:t>
        </w:r>
        <w:proofErr w:type="spellEnd"/>
        <w:r>
          <w:t xml:space="preserve">=20, </w:t>
        </w:r>
        <w:proofErr w:type="spellStart"/>
        <w:r>
          <w:t>cex</w:t>
        </w:r>
        <w:proofErr w:type="spellEnd"/>
        <w:r>
          <w:t>=2)</w:t>
        </w:r>
      </w:ins>
    </w:p>
    <w:p w:rsidR="000E3B7A" w:rsidRDefault="000E3B7A" w:rsidP="000E3B7A">
      <w:pPr>
        <w:rPr>
          <w:ins w:id="510" w:author="ZHAO, JUNQI" w:date="2017-10-18T12:08:00Z"/>
        </w:rPr>
      </w:pPr>
      <w:ins w:id="511" w:author="ZHAO, JUNQI" w:date="2017-10-18T12:08:00Z">
        <w:r>
          <w:t># Perform K-Means with 3 clusters</w:t>
        </w:r>
      </w:ins>
    </w:p>
    <w:p w:rsidR="000E3B7A" w:rsidRDefault="000E3B7A" w:rsidP="000E3B7A">
      <w:pPr>
        <w:rPr>
          <w:ins w:id="512" w:author="ZHAO, JUNQI" w:date="2017-10-18T12:08:00Z"/>
        </w:rPr>
      </w:pPr>
      <w:proofErr w:type="spellStart"/>
      <w:proofErr w:type="gramStart"/>
      <w:ins w:id="513" w:author="ZHAO, JUNQI" w:date="2017-10-18T12:08:00Z">
        <w:r>
          <w:t>set.seed</w:t>
        </w:r>
        <w:proofErr w:type="spellEnd"/>
        <w:proofErr w:type="gramEnd"/>
        <w:r>
          <w:t>(7)</w:t>
        </w:r>
      </w:ins>
    </w:p>
    <w:p w:rsidR="000E3B7A" w:rsidRDefault="000E3B7A" w:rsidP="000E3B7A">
      <w:pPr>
        <w:rPr>
          <w:ins w:id="514" w:author="ZHAO, JUNQI" w:date="2017-10-18T12:08:00Z"/>
        </w:rPr>
      </w:pPr>
      <w:ins w:id="515" w:author="ZHAO, JUNQI" w:date="2017-10-18T12:08:00Z">
        <w:r>
          <w:t xml:space="preserve">km3 = </w:t>
        </w:r>
        <w:proofErr w:type="spellStart"/>
        <w:proofErr w:type="gramStart"/>
        <w:r>
          <w:t>kmeans</w:t>
        </w:r>
        <w:proofErr w:type="spellEnd"/>
        <w:r>
          <w:t>(</w:t>
        </w:r>
        <w:proofErr w:type="gramEnd"/>
        <w:r>
          <w:t xml:space="preserve">pc, 3, </w:t>
        </w:r>
        <w:proofErr w:type="spellStart"/>
        <w:r>
          <w:t>nstart</w:t>
        </w:r>
        <w:proofErr w:type="spellEnd"/>
        <w:r>
          <w:t>=100)</w:t>
        </w:r>
      </w:ins>
    </w:p>
    <w:p w:rsidR="000E3B7A" w:rsidRDefault="000E3B7A" w:rsidP="000E3B7A">
      <w:pPr>
        <w:rPr>
          <w:ins w:id="516" w:author="ZHAO, JUNQI" w:date="2017-10-18T12:08:00Z"/>
        </w:rPr>
      </w:pPr>
      <w:proofErr w:type="gramStart"/>
      <w:ins w:id="517" w:author="ZHAO, JUNQI" w:date="2017-10-18T12:08:00Z">
        <w:r>
          <w:t>plot(</w:t>
        </w:r>
        <w:proofErr w:type="gramEnd"/>
        <w:r>
          <w:t xml:space="preserve">pc, col =(km3$cluster +1) , main="K-Means result with 3 clusters", </w:t>
        </w:r>
        <w:proofErr w:type="spellStart"/>
        <w:r>
          <w:t>pch</w:t>
        </w:r>
        <w:proofErr w:type="spellEnd"/>
        <w:r>
          <w:t xml:space="preserve">=20, </w:t>
        </w:r>
        <w:proofErr w:type="spellStart"/>
        <w:r>
          <w:t>cex</w:t>
        </w:r>
        <w:proofErr w:type="spellEnd"/>
        <w:r>
          <w:t>=2)</w:t>
        </w:r>
      </w:ins>
    </w:p>
    <w:p w:rsidR="000E3B7A" w:rsidRDefault="000E3B7A" w:rsidP="000E3B7A">
      <w:pPr>
        <w:rPr>
          <w:ins w:id="518" w:author="ZHAO, JUNQI" w:date="2017-10-18T12:08:00Z"/>
        </w:rPr>
      </w:pPr>
      <w:ins w:id="519" w:author="ZHAO, JUNQI" w:date="2017-10-18T12:08:00Z">
        <w:r>
          <w:t># Perform K-Means with 4 clusters</w:t>
        </w:r>
      </w:ins>
    </w:p>
    <w:p w:rsidR="000E3B7A" w:rsidRDefault="000E3B7A" w:rsidP="000E3B7A">
      <w:pPr>
        <w:rPr>
          <w:ins w:id="520" w:author="ZHAO, JUNQI" w:date="2017-10-18T12:08:00Z"/>
        </w:rPr>
      </w:pPr>
      <w:proofErr w:type="spellStart"/>
      <w:proofErr w:type="gramStart"/>
      <w:ins w:id="521" w:author="ZHAO, JUNQI" w:date="2017-10-18T12:08:00Z">
        <w:r>
          <w:t>set.seed</w:t>
        </w:r>
        <w:proofErr w:type="spellEnd"/>
        <w:proofErr w:type="gramEnd"/>
        <w:r>
          <w:t>(7)</w:t>
        </w:r>
      </w:ins>
    </w:p>
    <w:p w:rsidR="000E3B7A" w:rsidRDefault="000E3B7A" w:rsidP="000E3B7A">
      <w:pPr>
        <w:rPr>
          <w:ins w:id="522" w:author="ZHAO, JUNQI" w:date="2017-10-18T12:08:00Z"/>
        </w:rPr>
      </w:pPr>
      <w:ins w:id="523" w:author="ZHAO, JUNQI" w:date="2017-10-18T12:08:00Z">
        <w:r>
          <w:lastRenderedPageBreak/>
          <w:t xml:space="preserve">km4 = </w:t>
        </w:r>
        <w:proofErr w:type="spellStart"/>
        <w:proofErr w:type="gramStart"/>
        <w:r>
          <w:t>kmeans</w:t>
        </w:r>
        <w:proofErr w:type="spellEnd"/>
        <w:r>
          <w:t>(</w:t>
        </w:r>
        <w:proofErr w:type="gramEnd"/>
        <w:r>
          <w:t xml:space="preserve">pc, 4, </w:t>
        </w:r>
        <w:proofErr w:type="spellStart"/>
        <w:r>
          <w:t>nstart</w:t>
        </w:r>
        <w:proofErr w:type="spellEnd"/>
        <w:r>
          <w:t>=100)</w:t>
        </w:r>
      </w:ins>
    </w:p>
    <w:p w:rsidR="000E3B7A" w:rsidRDefault="000E3B7A" w:rsidP="000E3B7A">
      <w:pPr>
        <w:rPr>
          <w:ins w:id="524" w:author="ZHAO, JUNQI" w:date="2017-10-18T12:08:00Z"/>
        </w:rPr>
      </w:pPr>
      <w:proofErr w:type="gramStart"/>
      <w:ins w:id="525" w:author="ZHAO, JUNQI" w:date="2017-10-18T12:08:00Z">
        <w:r>
          <w:t>plot(</w:t>
        </w:r>
        <w:proofErr w:type="gramEnd"/>
        <w:r>
          <w:t xml:space="preserve">pc, col =(km4$cluster +1) , main="K-Means result with 4 clusters", </w:t>
        </w:r>
        <w:proofErr w:type="spellStart"/>
        <w:r>
          <w:t>pch</w:t>
        </w:r>
        <w:proofErr w:type="spellEnd"/>
        <w:r>
          <w:t xml:space="preserve">=20, </w:t>
        </w:r>
        <w:proofErr w:type="spellStart"/>
        <w:r>
          <w:t>cex</w:t>
        </w:r>
        <w:proofErr w:type="spellEnd"/>
        <w:r>
          <w:t>=2)</w:t>
        </w:r>
      </w:ins>
    </w:p>
    <w:p w:rsidR="000E3B7A" w:rsidRDefault="000E3B7A" w:rsidP="000E3B7A">
      <w:pPr>
        <w:rPr>
          <w:ins w:id="526" w:author="ZHAO, JUNQI" w:date="2017-10-18T12:08:00Z"/>
        </w:rPr>
      </w:pPr>
      <w:ins w:id="527" w:author="ZHAO, JUNQI" w:date="2017-10-18T12:08:00Z">
        <w:r>
          <w:t xml:space="preserve">km5 = </w:t>
        </w:r>
        <w:proofErr w:type="spellStart"/>
        <w:proofErr w:type="gramStart"/>
        <w:r>
          <w:t>kmeans</w:t>
        </w:r>
        <w:proofErr w:type="spellEnd"/>
        <w:r>
          <w:t>(</w:t>
        </w:r>
        <w:proofErr w:type="gramEnd"/>
        <w:r>
          <w:t xml:space="preserve">pc, 5, </w:t>
        </w:r>
        <w:proofErr w:type="spellStart"/>
        <w:r>
          <w:t>nstart</w:t>
        </w:r>
        <w:proofErr w:type="spellEnd"/>
        <w:r>
          <w:t>=100)</w:t>
        </w:r>
      </w:ins>
    </w:p>
    <w:p w:rsidR="000E3B7A" w:rsidRDefault="000E3B7A" w:rsidP="000E3B7A">
      <w:proofErr w:type="gramStart"/>
      <w:ins w:id="528" w:author="ZHAO, JUNQI" w:date="2017-10-18T12:08:00Z">
        <w:r>
          <w:t>plot(</w:t>
        </w:r>
        <w:proofErr w:type="gramEnd"/>
        <w:r>
          <w:t xml:space="preserve">pc, col =(km5$cluster +1) , main="K-Means result with 5 clusters", </w:t>
        </w:r>
        <w:proofErr w:type="spellStart"/>
        <w:r>
          <w:t>pch</w:t>
        </w:r>
        <w:proofErr w:type="spellEnd"/>
        <w:r>
          <w:t xml:space="preserve">=20, </w:t>
        </w:r>
        <w:proofErr w:type="spellStart"/>
        <w:r>
          <w:t>cex</w:t>
        </w:r>
        <w:proofErr w:type="spellEnd"/>
        <w:r>
          <w:t>=2)</w:t>
        </w:r>
      </w:ins>
    </w:p>
    <w:p w:rsidR="00925138" w:rsidRDefault="00925138" w:rsidP="00925138"/>
    <w:p w:rsidR="000E3B7A" w:rsidRDefault="000E3B7A" w:rsidP="000E3B7A">
      <w:pPr>
        <w:rPr>
          <w:ins w:id="529" w:author="ZHAO, JUNQI" w:date="2017-10-18T12:08:00Z"/>
        </w:rPr>
      </w:pPr>
      <w:ins w:id="530" w:author="ZHAO, JUNQI" w:date="2017-10-18T12:08:00Z">
        <w:r>
          <w:t>##K-center</w:t>
        </w:r>
      </w:ins>
    </w:p>
    <w:p w:rsidR="000E3B7A" w:rsidRDefault="000E3B7A" w:rsidP="000E3B7A">
      <w:pPr>
        <w:rPr>
          <w:ins w:id="531" w:author="ZHAO, JUNQI" w:date="2017-10-18T12:08:00Z"/>
        </w:rPr>
      </w:pPr>
      <w:ins w:id="532" w:author="ZHAO, JUNQI" w:date="2017-10-18T12:08:00Z">
        <w:r>
          <w:t># Perform K-center with 2 clusters</w:t>
        </w:r>
      </w:ins>
    </w:p>
    <w:p w:rsidR="000E3B7A" w:rsidRDefault="000E3B7A" w:rsidP="000E3B7A">
      <w:pPr>
        <w:rPr>
          <w:ins w:id="533" w:author="ZHAO, JUNQI" w:date="2017-10-18T12:08:00Z"/>
        </w:rPr>
      </w:pPr>
      <w:ins w:id="534" w:author="ZHAO, JUNQI" w:date="2017-10-18T12:08:00Z">
        <w:r>
          <w:t>library("</w:t>
        </w:r>
        <w:proofErr w:type="spellStart"/>
        <w:r>
          <w:t>flexclust</w:t>
        </w:r>
        <w:proofErr w:type="spellEnd"/>
        <w:r>
          <w:t>")</w:t>
        </w:r>
      </w:ins>
    </w:p>
    <w:p w:rsidR="000E3B7A" w:rsidRDefault="000E3B7A" w:rsidP="000E3B7A">
      <w:pPr>
        <w:rPr>
          <w:ins w:id="535" w:author="ZHAO, JUNQI" w:date="2017-10-18T12:08:00Z"/>
        </w:rPr>
      </w:pPr>
      <w:proofErr w:type="spellStart"/>
      <w:proofErr w:type="gramStart"/>
      <w:ins w:id="536" w:author="ZHAO, JUNQI" w:date="2017-10-18T12:08:00Z">
        <w:r>
          <w:t>set.seed</w:t>
        </w:r>
        <w:proofErr w:type="spellEnd"/>
        <w:proofErr w:type="gramEnd"/>
        <w:r>
          <w:t>(7)</w:t>
        </w:r>
      </w:ins>
    </w:p>
    <w:p w:rsidR="000E3B7A" w:rsidRDefault="000E3B7A" w:rsidP="000E3B7A">
      <w:pPr>
        <w:rPr>
          <w:ins w:id="537" w:author="ZHAO, JUNQI" w:date="2017-10-18T12:08:00Z"/>
        </w:rPr>
      </w:pPr>
      <w:ins w:id="538" w:author="ZHAO, JUNQI" w:date="2017-10-18T12:08:00Z">
        <w:r>
          <w:t>kc2=</w:t>
        </w:r>
        <w:proofErr w:type="spellStart"/>
        <w:proofErr w:type="gramStart"/>
        <w:r>
          <w:t>kcca</w:t>
        </w:r>
        <w:proofErr w:type="spellEnd"/>
        <w:r>
          <w:t>(</w:t>
        </w:r>
        <w:proofErr w:type="spellStart"/>
        <w:proofErr w:type="gramEnd"/>
        <w:r>
          <w:t>pc,k</w:t>
        </w:r>
        <w:proofErr w:type="spellEnd"/>
        <w:r>
          <w:t xml:space="preserve">=2,family = </w:t>
        </w:r>
        <w:proofErr w:type="spellStart"/>
        <w:r>
          <w:t>kccaFamily</w:t>
        </w:r>
        <w:proofErr w:type="spellEnd"/>
        <w:r>
          <w:t>("</w:t>
        </w:r>
        <w:proofErr w:type="spellStart"/>
        <w:r>
          <w:t>kmedians</w:t>
        </w:r>
        <w:proofErr w:type="spellEnd"/>
        <w:r>
          <w:t>"),control = list(</w:t>
        </w:r>
        <w:proofErr w:type="spellStart"/>
        <w:r>
          <w:t>initcent</w:t>
        </w:r>
        <w:proofErr w:type="spellEnd"/>
        <w:r>
          <w:t>="</w:t>
        </w:r>
        <w:proofErr w:type="spellStart"/>
        <w:r>
          <w:t>kmeanspp</w:t>
        </w:r>
        <w:proofErr w:type="spellEnd"/>
        <w:r>
          <w:t>"))</w:t>
        </w:r>
      </w:ins>
    </w:p>
    <w:p w:rsidR="000E3B7A" w:rsidRDefault="000E3B7A" w:rsidP="000E3B7A">
      <w:pPr>
        <w:rPr>
          <w:ins w:id="539" w:author="ZHAO, JUNQI" w:date="2017-10-18T12:08:00Z"/>
        </w:rPr>
      </w:pPr>
      <w:ins w:id="540" w:author="ZHAO, JUNQI" w:date="2017-10-18T12:08:00Z">
        <w:r>
          <w:t>image(kc2)</w:t>
        </w:r>
      </w:ins>
    </w:p>
    <w:p w:rsidR="000E3B7A" w:rsidRDefault="000E3B7A" w:rsidP="000E3B7A">
      <w:pPr>
        <w:rPr>
          <w:ins w:id="541" w:author="ZHAO, JUNQI" w:date="2017-10-18T12:08:00Z"/>
        </w:rPr>
      </w:pPr>
      <w:ins w:id="542" w:author="ZHAO, JUNQI" w:date="2017-10-18T12:08:00Z">
        <w:r>
          <w:t>points(pc)</w:t>
        </w:r>
      </w:ins>
    </w:p>
    <w:p w:rsidR="000E3B7A" w:rsidRDefault="000E3B7A" w:rsidP="000E3B7A">
      <w:pPr>
        <w:rPr>
          <w:ins w:id="543" w:author="ZHAO, JUNQI" w:date="2017-10-18T12:08:00Z"/>
        </w:rPr>
      </w:pPr>
      <w:proofErr w:type="spellStart"/>
      <w:ins w:id="544" w:author="ZHAO, JUNQI" w:date="2017-10-18T12:08:00Z">
        <w:r>
          <w:t>barplot</w:t>
        </w:r>
        <w:proofErr w:type="spellEnd"/>
        <w:r>
          <w:t>(kc2)</w:t>
        </w:r>
      </w:ins>
    </w:p>
    <w:p w:rsidR="000E3B7A" w:rsidRDefault="000E3B7A" w:rsidP="000E3B7A">
      <w:pPr>
        <w:rPr>
          <w:ins w:id="545" w:author="ZHAO, JUNQI" w:date="2017-10-18T12:08:00Z"/>
        </w:rPr>
      </w:pPr>
    </w:p>
    <w:p w:rsidR="000E3B7A" w:rsidRDefault="000E3B7A" w:rsidP="000E3B7A">
      <w:pPr>
        <w:rPr>
          <w:ins w:id="546" w:author="ZHAO, JUNQI" w:date="2017-10-18T12:08:00Z"/>
        </w:rPr>
      </w:pPr>
      <w:ins w:id="547" w:author="ZHAO, JUNQI" w:date="2017-10-18T12:08:00Z">
        <w:r>
          <w:t># Perform K-center with 3 clusters</w:t>
        </w:r>
      </w:ins>
    </w:p>
    <w:p w:rsidR="000E3B7A" w:rsidRDefault="000E3B7A" w:rsidP="000E3B7A">
      <w:pPr>
        <w:rPr>
          <w:ins w:id="548" w:author="ZHAO, JUNQI" w:date="2017-10-18T12:08:00Z"/>
        </w:rPr>
      </w:pPr>
      <w:ins w:id="549" w:author="ZHAO, JUNQI" w:date="2017-10-18T12:08:00Z">
        <w:r>
          <w:t>library("</w:t>
        </w:r>
        <w:proofErr w:type="spellStart"/>
        <w:r>
          <w:t>flexclust</w:t>
        </w:r>
        <w:proofErr w:type="spellEnd"/>
        <w:r>
          <w:t>")</w:t>
        </w:r>
      </w:ins>
    </w:p>
    <w:p w:rsidR="000E3B7A" w:rsidRDefault="000E3B7A" w:rsidP="000E3B7A">
      <w:pPr>
        <w:rPr>
          <w:ins w:id="550" w:author="ZHAO, JUNQI" w:date="2017-10-18T12:08:00Z"/>
        </w:rPr>
      </w:pPr>
      <w:proofErr w:type="spellStart"/>
      <w:proofErr w:type="gramStart"/>
      <w:ins w:id="551" w:author="ZHAO, JUNQI" w:date="2017-10-18T12:08:00Z">
        <w:r>
          <w:t>set.seed</w:t>
        </w:r>
        <w:proofErr w:type="spellEnd"/>
        <w:proofErr w:type="gramEnd"/>
        <w:r>
          <w:t>(7)</w:t>
        </w:r>
      </w:ins>
    </w:p>
    <w:p w:rsidR="000E3B7A" w:rsidRDefault="000E3B7A" w:rsidP="000E3B7A">
      <w:pPr>
        <w:rPr>
          <w:ins w:id="552" w:author="ZHAO, JUNQI" w:date="2017-10-18T12:08:00Z"/>
        </w:rPr>
      </w:pPr>
      <w:ins w:id="553" w:author="ZHAO, JUNQI" w:date="2017-10-18T12:08:00Z">
        <w:r>
          <w:t>kc3=</w:t>
        </w:r>
        <w:proofErr w:type="spellStart"/>
        <w:proofErr w:type="gramStart"/>
        <w:r>
          <w:t>kcca</w:t>
        </w:r>
        <w:proofErr w:type="spellEnd"/>
        <w:r>
          <w:t>(</w:t>
        </w:r>
        <w:proofErr w:type="spellStart"/>
        <w:proofErr w:type="gramEnd"/>
        <w:r>
          <w:t>pc,k</w:t>
        </w:r>
        <w:proofErr w:type="spellEnd"/>
        <w:r>
          <w:t xml:space="preserve">=3,family = </w:t>
        </w:r>
        <w:proofErr w:type="spellStart"/>
        <w:r>
          <w:t>kccaFamily</w:t>
        </w:r>
        <w:proofErr w:type="spellEnd"/>
        <w:r>
          <w:t>("</w:t>
        </w:r>
        <w:proofErr w:type="spellStart"/>
        <w:r>
          <w:t>kmedians</w:t>
        </w:r>
        <w:proofErr w:type="spellEnd"/>
        <w:r>
          <w:t>"),control = list(</w:t>
        </w:r>
        <w:proofErr w:type="spellStart"/>
        <w:r>
          <w:t>initcent</w:t>
        </w:r>
        <w:proofErr w:type="spellEnd"/>
        <w:r>
          <w:t>="</w:t>
        </w:r>
        <w:proofErr w:type="spellStart"/>
        <w:r>
          <w:t>kmeanspp</w:t>
        </w:r>
        <w:proofErr w:type="spellEnd"/>
        <w:r>
          <w:t>"))</w:t>
        </w:r>
      </w:ins>
    </w:p>
    <w:p w:rsidR="000E3B7A" w:rsidRDefault="000E3B7A" w:rsidP="000E3B7A">
      <w:pPr>
        <w:rPr>
          <w:ins w:id="554" w:author="ZHAO, JUNQI" w:date="2017-10-18T12:08:00Z"/>
        </w:rPr>
      </w:pPr>
      <w:ins w:id="555" w:author="ZHAO, JUNQI" w:date="2017-10-18T12:08:00Z">
        <w:r>
          <w:t>image(kc3)</w:t>
        </w:r>
      </w:ins>
    </w:p>
    <w:p w:rsidR="000E3B7A" w:rsidRDefault="000E3B7A" w:rsidP="000E3B7A">
      <w:pPr>
        <w:rPr>
          <w:ins w:id="556" w:author="ZHAO, JUNQI" w:date="2017-10-18T12:08:00Z"/>
        </w:rPr>
      </w:pPr>
      <w:ins w:id="557" w:author="ZHAO, JUNQI" w:date="2017-10-18T12:08:00Z">
        <w:r>
          <w:t>points(pc)</w:t>
        </w:r>
      </w:ins>
    </w:p>
    <w:p w:rsidR="000E3B7A" w:rsidRDefault="000E3B7A" w:rsidP="000E3B7A">
      <w:pPr>
        <w:rPr>
          <w:ins w:id="558" w:author="ZHAO, JUNQI" w:date="2017-10-18T12:08:00Z"/>
        </w:rPr>
      </w:pPr>
      <w:proofErr w:type="spellStart"/>
      <w:ins w:id="559" w:author="ZHAO, JUNQI" w:date="2017-10-18T12:08:00Z">
        <w:r>
          <w:t>barplot</w:t>
        </w:r>
        <w:proofErr w:type="spellEnd"/>
        <w:r>
          <w:t>(kc3)</w:t>
        </w:r>
      </w:ins>
    </w:p>
    <w:p w:rsidR="000E3B7A" w:rsidRDefault="000E3B7A" w:rsidP="000E3B7A">
      <w:pPr>
        <w:rPr>
          <w:ins w:id="560" w:author="ZHAO, JUNQI" w:date="2017-10-18T12:08:00Z"/>
        </w:rPr>
      </w:pPr>
    </w:p>
    <w:p w:rsidR="000E3B7A" w:rsidRDefault="000E3B7A" w:rsidP="000E3B7A">
      <w:pPr>
        <w:rPr>
          <w:ins w:id="561" w:author="ZHAO, JUNQI" w:date="2017-10-18T12:08:00Z"/>
        </w:rPr>
      </w:pPr>
      <w:ins w:id="562" w:author="ZHAO, JUNQI" w:date="2017-10-18T12:08:00Z">
        <w:r>
          <w:t># Perform K-center with 4 clusters</w:t>
        </w:r>
      </w:ins>
    </w:p>
    <w:p w:rsidR="000E3B7A" w:rsidRDefault="000E3B7A" w:rsidP="000E3B7A">
      <w:pPr>
        <w:rPr>
          <w:ins w:id="563" w:author="ZHAO, JUNQI" w:date="2017-10-18T12:08:00Z"/>
        </w:rPr>
      </w:pPr>
      <w:ins w:id="564" w:author="ZHAO, JUNQI" w:date="2017-10-18T12:08:00Z">
        <w:r>
          <w:t>library("</w:t>
        </w:r>
        <w:proofErr w:type="spellStart"/>
        <w:r>
          <w:t>flexclust</w:t>
        </w:r>
        <w:proofErr w:type="spellEnd"/>
        <w:r>
          <w:t>")</w:t>
        </w:r>
      </w:ins>
    </w:p>
    <w:p w:rsidR="000E3B7A" w:rsidRDefault="000E3B7A" w:rsidP="000E3B7A">
      <w:pPr>
        <w:rPr>
          <w:ins w:id="565" w:author="ZHAO, JUNQI" w:date="2017-10-18T12:08:00Z"/>
        </w:rPr>
      </w:pPr>
      <w:proofErr w:type="spellStart"/>
      <w:proofErr w:type="gramStart"/>
      <w:ins w:id="566" w:author="ZHAO, JUNQI" w:date="2017-10-18T12:08:00Z">
        <w:r>
          <w:t>set.seed</w:t>
        </w:r>
        <w:proofErr w:type="spellEnd"/>
        <w:proofErr w:type="gramEnd"/>
        <w:r>
          <w:t>(7)</w:t>
        </w:r>
      </w:ins>
    </w:p>
    <w:p w:rsidR="000E3B7A" w:rsidRDefault="000E3B7A" w:rsidP="000E3B7A">
      <w:pPr>
        <w:rPr>
          <w:ins w:id="567" w:author="ZHAO, JUNQI" w:date="2017-10-18T12:08:00Z"/>
        </w:rPr>
      </w:pPr>
      <w:ins w:id="568" w:author="ZHAO, JUNQI" w:date="2017-10-18T12:08:00Z">
        <w:r>
          <w:t>kc4=</w:t>
        </w:r>
        <w:proofErr w:type="spellStart"/>
        <w:proofErr w:type="gramStart"/>
        <w:r>
          <w:t>kcca</w:t>
        </w:r>
        <w:proofErr w:type="spellEnd"/>
        <w:r>
          <w:t>(</w:t>
        </w:r>
        <w:proofErr w:type="spellStart"/>
        <w:proofErr w:type="gramEnd"/>
        <w:r>
          <w:t>pc,k</w:t>
        </w:r>
        <w:proofErr w:type="spellEnd"/>
        <w:r>
          <w:t xml:space="preserve">=4,family = </w:t>
        </w:r>
        <w:proofErr w:type="spellStart"/>
        <w:r>
          <w:t>kccaFamily</w:t>
        </w:r>
        <w:proofErr w:type="spellEnd"/>
        <w:r>
          <w:t>("</w:t>
        </w:r>
        <w:proofErr w:type="spellStart"/>
        <w:r>
          <w:t>kmedians</w:t>
        </w:r>
        <w:proofErr w:type="spellEnd"/>
        <w:r>
          <w:t>"),control = list(</w:t>
        </w:r>
        <w:proofErr w:type="spellStart"/>
        <w:r>
          <w:t>initcent</w:t>
        </w:r>
        <w:proofErr w:type="spellEnd"/>
        <w:r>
          <w:t>="</w:t>
        </w:r>
        <w:proofErr w:type="spellStart"/>
        <w:r>
          <w:t>kmeanspp</w:t>
        </w:r>
        <w:proofErr w:type="spellEnd"/>
        <w:r>
          <w:t>"))</w:t>
        </w:r>
      </w:ins>
    </w:p>
    <w:p w:rsidR="000E3B7A" w:rsidRDefault="000E3B7A" w:rsidP="000E3B7A">
      <w:pPr>
        <w:rPr>
          <w:ins w:id="569" w:author="ZHAO, JUNQI" w:date="2017-10-18T12:08:00Z"/>
        </w:rPr>
      </w:pPr>
      <w:ins w:id="570" w:author="ZHAO, JUNQI" w:date="2017-10-18T12:08:00Z">
        <w:r>
          <w:t>image(kc4)</w:t>
        </w:r>
      </w:ins>
    </w:p>
    <w:p w:rsidR="000E3B7A" w:rsidRDefault="000E3B7A" w:rsidP="000E3B7A">
      <w:pPr>
        <w:rPr>
          <w:ins w:id="571" w:author="ZHAO, JUNQI" w:date="2017-10-18T12:08:00Z"/>
        </w:rPr>
      </w:pPr>
      <w:ins w:id="572" w:author="ZHAO, JUNQI" w:date="2017-10-18T12:08:00Z">
        <w:r>
          <w:t>points(pc)</w:t>
        </w:r>
      </w:ins>
    </w:p>
    <w:p w:rsidR="000E3B7A" w:rsidRDefault="000E3B7A" w:rsidP="000E3B7A">
      <w:pPr>
        <w:rPr>
          <w:ins w:id="573" w:author="ZHAO, JUNQI" w:date="2017-10-18T12:08:00Z"/>
        </w:rPr>
      </w:pPr>
      <w:proofErr w:type="spellStart"/>
      <w:ins w:id="574" w:author="ZHAO, JUNQI" w:date="2017-10-18T12:08:00Z">
        <w:r>
          <w:t>barplot</w:t>
        </w:r>
        <w:proofErr w:type="spellEnd"/>
        <w:r>
          <w:t>(kc4)</w:t>
        </w:r>
      </w:ins>
    </w:p>
    <w:p w:rsidR="000E3B7A" w:rsidRDefault="000E3B7A" w:rsidP="000E3B7A">
      <w:pPr>
        <w:rPr>
          <w:ins w:id="575" w:author="ZHAO, JUNQI" w:date="2017-10-18T12:08:00Z"/>
        </w:rPr>
      </w:pPr>
    </w:p>
    <w:p w:rsidR="000E3B7A" w:rsidRDefault="000E3B7A" w:rsidP="000E3B7A">
      <w:pPr>
        <w:rPr>
          <w:ins w:id="576" w:author="ZHAO, JUNQI" w:date="2017-10-18T12:08:00Z"/>
        </w:rPr>
      </w:pPr>
      <w:ins w:id="577" w:author="ZHAO, JUNQI" w:date="2017-10-18T12:08:00Z">
        <w:r>
          <w:t># Perform K-center with 5 clusters</w:t>
        </w:r>
      </w:ins>
    </w:p>
    <w:p w:rsidR="000E3B7A" w:rsidRDefault="000E3B7A" w:rsidP="000E3B7A">
      <w:pPr>
        <w:rPr>
          <w:ins w:id="578" w:author="ZHAO, JUNQI" w:date="2017-10-18T12:08:00Z"/>
        </w:rPr>
      </w:pPr>
      <w:ins w:id="579" w:author="ZHAO, JUNQI" w:date="2017-10-18T12:08:00Z">
        <w:r>
          <w:lastRenderedPageBreak/>
          <w:t>library("</w:t>
        </w:r>
        <w:proofErr w:type="spellStart"/>
        <w:r>
          <w:t>flexclust</w:t>
        </w:r>
        <w:proofErr w:type="spellEnd"/>
        <w:r>
          <w:t>")</w:t>
        </w:r>
      </w:ins>
    </w:p>
    <w:p w:rsidR="000E3B7A" w:rsidRDefault="000E3B7A" w:rsidP="000E3B7A">
      <w:pPr>
        <w:rPr>
          <w:ins w:id="580" w:author="ZHAO, JUNQI" w:date="2017-10-18T12:08:00Z"/>
        </w:rPr>
      </w:pPr>
      <w:ins w:id="581" w:author="ZHAO, JUNQI" w:date="2017-10-18T12:08:00Z">
        <w:r>
          <w:t>kc5=</w:t>
        </w:r>
        <w:proofErr w:type="spellStart"/>
        <w:proofErr w:type="gramStart"/>
        <w:r>
          <w:t>kcca</w:t>
        </w:r>
        <w:proofErr w:type="spellEnd"/>
        <w:r>
          <w:t>(</w:t>
        </w:r>
        <w:proofErr w:type="spellStart"/>
        <w:proofErr w:type="gramEnd"/>
        <w:r>
          <w:t>pc,k</w:t>
        </w:r>
        <w:proofErr w:type="spellEnd"/>
        <w:r>
          <w:t xml:space="preserve">=5,family = </w:t>
        </w:r>
        <w:proofErr w:type="spellStart"/>
        <w:r>
          <w:t>kccaFamily</w:t>
        </w:r>
        <w:proofErr w:type="spellEnd"/>
        <w:r>
          <w:t>("</w:t>
        </w:r>
        <w:proofErr w:type="spellStart"/>
        <w:r>
          <w:t>kmedians</w:t>
        </w:r>
        <w:proofErr w:type="spellEnd"/>
        <w:r>
          <w:t>"),control = list(</w:t>
        </w:r>
        <w:proofErr w:type="spellStart"/>
        <w:r>
          <w:t>initcent</w:t>
        </w:r>
        <w:proofErr w:type="spellEnd"/>
        <w:r>
          <w:t>="</w:t>
        </w:r>
        <w:proofErr w:type="spellStart"/>
        <w:r>
          <w:t>kmeanspp</w:t>
        </w:r>
        <w:proofErr w:type="spellEnd"/>
        <w:r>
          <w:t>"))</w:t>
        </w:r>
      </w:ins>
    </w:p>
    <w:p w:rsidR="000E3B7A" w:rsidRDefault="000E3B7A" w:rsidP="000E3B7A">
      <w:pPr>
        <w:rPr>
          <w:ins w:id="582" w:author="ZHAO, JUNQI" w:date="2017-10-18T12:08:00Z"/>
        </w:rPr>
      </w:pPr>
      <w:ins w:id="583" w:author="ZHAO, JUNQI" w:date="2017-10-18T12:08:00Z">
        <w:r>
          <w:t>image(kc5)</w:t>
        </w:r>
      </w:ins>
    </w:p>
    <w:p w:rsidR="000E3B7A" w:rsidRDefault="000E3B7A" w:rsidP="000E3B7A">
      <w:pPr>
        <w:rPr>
          <w:ins w:id="584" w:author="ZHAO, JUNQI" w:date="2017-10-18T12:08:00Z"/>
        </w:rPr>
      </w:pPr>
      <w:ins w:id="585" w:author="ZHAO, JUNQI" w:date="2017-10-18T12:08:00Z">
        <w:r>
          <w:t>points(pc)</w:t>
        </w:r>
      </w:ins>
    </w:p>
    <w:p w:rsidR="00925138" w:rsidRDefault="000E3B7A" w:rsidP="000E3B7A">
      <w:proofErr w:type="spellStart"/>
      <w:ins w:id="586" w:author="ZHAO, JUNQI" w:date="2017-10-18T12:08:00Z">
        <w:r>
          <w:t>barplot</w:t>
        </w:r>
        <w:proofErr w:type="spellEnd"/>
        <w:r>
          <w:t>(kc5)</w:t>
        </w:r>
      </w:ins>
      <w:del w:id="587" w:author="ZHAO, JUNQI" w:date="2017-10-18T12:08:00Z">
        <w:r w:rsidR="00925138" w:rsidDel="000E3B7A">
          <w:br w:type="page"/>
        </w:r>
      </w:del>
    </w:p>
    <w:p w:rsidR="00925138" w:rsidRPr="00925138" w:rsidRDefault="00925138" w:rsidP="00925138">
      <w:pPr>
        <w:rPr>
          <w:b/>
          <w:color w:val="548DD4" w:themeColor="text2" w:themeTint="99"/>
          <w:u w:val="single"/>
        </w:rPr>
      </w:pPr>
      <w:r w:rsidRPr="00925138">
        <w:rPr>
          <w:b/>
          <w:color w:val="548DD4" w:themeColor="text2" w:themeTint="99"/>
          <w:u w:val="single"/>
        </w:rPr>
        <w:lastRenderedPageBreak/>
        <w:t>References:</w:t>
      </w:r>
    </w:p>
    <w:p w:rsidR="00925138" w:rsidRDefault="00925138" w:rsidP="00925138">
      <w:pPr>
        <w:rPr>
          <w:b/>
        </w:rPr>
      </w:pPr>
      <w:r w:rsidRPr="00925138">
        <w:rPr>
          <w:b/>
        </w:rPr>
        <w:t>[1]</w:t>
      </w:r>
      <w:r>
        <w:rPr>
          <w:b/>
        </w:rPr>
        <w:t xml:space="preserve"> Elbow method web article: </w:t>
      </w:r>
      <w:hyperlink r:id="rId31" w:history="1">
        <w:r w:rsidRPr="009A6885">
          <w:rPr>
            <w:rStyle w:val="Hyperlink"/>
            <w:b/>
          </w:rPr>
          <w:t>https://bl.ocks.org/rpgove/0060ff3b656618e9136b</w:t>
        </w:r>
      </w:hyperlink>
    </w:p>
    <w:p w:rsidR="00925138" w:rsidRDefault="00925138" w:rsidP="00925138">
      <w:pPr>
        <w:rPr>
          <w:b/>
        </w:rPr>
      </w:pPr>
      <w:r w:rsidRPr="00925138">
        <w:rPr>
          <w:b/>
        </w:rPr>
        <w:t>[2]</w:t>
      </w:r>
      <w:r>
        <w:rPr>
          <w:b/>
        </w:rPr>
        <w:t xml:space="preserve"> Cross validation guide: </w:t>
      </w:r>
      <w:hyperlink r:id="rId32" w:history="1">
        <w:r w:rsidRPr="009A6885">
          <w:rPr>
            <w:rStyle w:val="Hyperlink"/>
            <w:b/>
          </w:rPr>
          <w:t>https://stats.stackexchange.com/questions/61090/how-to-split-a-data-set-to-do-10-fold-cross-validation</w:t>
        </w:r>
      </w:hyperlink>
    </w:p>
    <w:p w:rsidR="00925138" w:rsidRDefault="00925138" w:rsidP="00925138">
      <w:pPr>
        <w:rPr>
          <w:b/>
        </w:rPr>
      </w:pPr>
      <w:r w:rsidRPr="00925138">
        <w:rPr>
          <w:b/>
        </w:rPr>
        <w:t>[3]</w:t>
      </w:r>
      <w:r>
        <w:rPr>
          <w:b/>
        </w:rPr>
        <w:t xml:space="preserve"> Applying </w:t>
      </w:r>
      <w:proofErr w:type="gramStart"/>
      <w:r>
        <w:rPr>
          <w:b/>
        </w:rPr>
        <w:t>PCA :</w:t>
      </w:r>
      <w:proofErr w:type="gramEnd"/>
      <w:r w:rsidRPr="00925138">
        <w:t xml:space="preserve"> </w:t>
      </w:r>
      <w:hyperlink r:id="rId33" w:history="1">
        <w:r w:rsidRPr="009A6885">
          <w:rPr>
            <w:rStyle w:val="Hyperlink"/>
            <w:b/>
          </w:rPr>
          <w:t>https://www.r-bloggers.com/principal-component-analysis-in-r/</w:t>
        </w:r>
      </w:hyperlink>
    </w:p>
    <w:p w:rsidR="00925138" w:rsidRDefault="00925138" w:rsidP="00925138">
      <w:pPr>
        <w:rPr>
          <w:b/>
        </w:rPr>
      </w:pPr>
      <w:r w:rsidRPr="00925138">
        <w:rPr>
          <w:b/>
        </w:rPr>
        <w:t>[4]</w:t>
      </w:r>
      <w:r>
        <w:rPr>
          <w:b/>
        </w:rPr>
        <w:t xml:space="preserve"> Validation set approach: </w:t>
      </w:r>
      <w:hyperlink r:id="rId34" w:history="1">
        <w:r w:rsidRPr="009A6885">
          <w:rPr>
            <w:rStyle w:val="Hyperlink"/>
            <w:b/>
          </w:rPr>
          <w:t>https://stackoverflow.com/questions/36068963/r-how-to-split-a-data-frame-into-training-validation-and-test-sets</w:t>
        </w:r>
      </w:hyperlink>
    </w:p>
    <w:p w:rsidR="00925138" w:rsidRPr="00925138" w:rsidRDefault="000E3B7A" w:rsidP="00925138">
      <w:pPr>
        <w:rPr>
          <w:b/>
        </w:rPr>
      </w:pPr>
      <w:ins w:id="588" w:author="ZHAO, JUNQI" w:date="2017-10-18T12:09:00Z">
        <w:r>
          <w:rPr>
            <w:b/>
          </w:rPr>
          <w:t xml:space="preserve">[5] k-centroid clustering: </w:t>
        </w:r>
        <w:r w:rsidRPr="000E3B7A">
          <w:rPr>
            <w:b/>
          </w:rPr>
          <w:t>https://cran.r-project.org/web/packages/flexclust/flexclust.pdf</w:t>
        </w:r>
      </w:ins>
    </w:p>
    <w:p w:rsidR="00925138" w:rsidRDefault="00925138" w:rsidP="00925138"/>
    <w:p w:rsidR="00925138" w:rsidRDefault="00925138" w:rsidP="00925138"/>
    <w:p w:rsidR="00925138" w:rsidRDefault="00925138" w:rsidP="00925138"/>
    <w:p w:rsidR="00925138" w:rsidRDefault="00925138" w:rsidP="00925138"/>
    <w:p w:rsidR="00925138" w:rsidRDefault="00925138" w:rsidP="00866728"/>
    <w:p w:rsidR="00866728" w:rsidRDefault="00866728" w:rsidP="00866728"/>
    <w:p w:rsidR="00866728" w:rsidRPr="00704736" w:rsidRDefault="00866728"/>
    <w:sectPr w:rsidR="00866728" w:rsidRPr="00704736">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5EE7" w:rsidRDefault="00445EE7" w:rsidP="00FE308B">
      <w:pPr>
        <w:spacing w:after="0" w:line="240" w:lineRule="auto"/>
      </w:pPr>
      <w:r>
        <w:separator/>
      </w:r>
    </w:p>
  </w:endnote>
  <w:endnote w:type="continuationSeparator" w:id="0">
    <w:p w:rsidR="00445EE7" w:rsidRDefault="00445EE7" w:rsidP="00FE3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589" w:author="ZHAO, JUNQI" w:date="2017-10-18T12:09:00Z"/>
  <w:sdt>
    <w:sdtPr>
      <w:id w:val="-1360963326"/>
      <w:docPartObj>
        <w:docPartGallery w:val="Page Numbers (Bottom of Page)"/>
        <w:docPartUnique/>
      </w:docPartObj>
    </w:sdtPr>
    <w:sdtEndPr>
      <w:rPr>
        <w:rFonts w:ascii="Times New Roman" w:hAnsi="Times New Roman" w:cs="Times New Roman"/>
        <w:noProof/>
        <w:rPrChange w:id="590" w:author="Unknown">
          <w:rPr>
            <w:rStyle w:val="Normal"/>
          </w:rPr>
        </w:rPrChange>
      </w:rPr>
    </w:sdtEndPr>
    <w:sdtContent>
      <w:customXmlInsRangeEnd w:id="589"/>
      <w:p w:rsidR="000E3B7A" w:rsidRPr="000E3B7A" w:rsidRDefault="000E3B7A">
        <w:pPr>
          <w:pStyle w:val="Footer"/>
          <w:jc w:val="center"/>
          <w:rPr>
            <w:ins w:id="591" w:author="ZHAO, JUNQI" w:date="2017-10-18T12:09:00Z"/>
            <w:rFonts w:ascii="Times New Roman" w:hAnsi="Times New Roman" w:cs="Times New Roman"/>
            <w:rPrChange w:id="592" w:author="ZHAO, JUNQI" w:date="2017-10-18T12:09:00Z">
              <w:rPr>
                <w:ins w:id="593" w:author="ZHAO, JUNQI" w:date="2017-10-18T12:09:00Z"/>
              </w:rPr>
            </w:rPrChange>
          </w:rPr>
        </w:pPr>
        <w:ins w:id="594" w:author="ZHAO, JUNQI" w:date="2017-10-18T12:09:00Z">
          <w:r w:rsidRPr="000E3B7A">
            <w:rPr>
              <w:rFonts w:ascii="Times New Roman" w:hAnsi="Times New Roman" w:cs="Times New Roman"/>
              <w:rPrChange w:id="595" w:author="ZHAO, JUNQI" w:date="2017-10-18T12:09:00Z">
                <w:rPr/>
              </w:rPrChange>
            </w:rPr>
            <w:fldChar w:fldCharType="begin"/>
          </w:r>
          <w:r w:rsidRPr="000E3B7A">
            <w:rPr>
              <w:rFonts w:ascii="Times New Roman" w:hAnsi="Times New Roman" w:cs="Times New Roman"/>
              <w:rPrChange w:id="596" w:author="ZHAO, JUNQI" w:date="2017-10-18T12:09:00Z">
                <w:rPr/>
              </w:rPrChange>
            </w:rPr>
            <w:instrText xml:space="preserve"> PAGE   \* MERGEFORMAT </w:instrText>
          </w:r>
          <w:r w:rsidRPr="000E3B7A">
            <w:rPr>
              <w:rFonts w:ascii="Times New Roman" w:hAnsi="Times New Roman" w:cs="Times New Roman"/>
              <w:rPrChange w:id="597" w:author="ZHAO, JUNQI" w:date="2017-10-18T12:09:00Z">
                <w:rPr/>
              </w:rPrChange>
            </w:rPr>
            <w:fldChar w:fldCharType="separate"/>
          </w:r>
          <w:r w:rsidRPr="000E3B7A">
            <w:rPr>
              <w:rFonts w:ascii="Times New Roman" w:hAnsi="Times New Roman" w:cs="Times New Roman"/>
              <w:noProof/>
              <w:rPrChange w:id="598" w:author="ZHAO, JUNQI" w:date="2017-10-18T12:09:00Z">
                <w:rPr>
                  <w:noProof/>
                </w:rPr>
              </w:rPrChange>
            </w:rPr>
            <w:t>2</w:t>
          </w:r>
          <w:r w:rsidRPr="000E3B7A">
            <w:rPr>
              <w:rFonts w:ascii="Times New Roman" w:hAnsi="Times New Roman" w:cs="Times New Roman"/>
              <w:noProof/>
              <w:rPrChange w:id="599" w:author="ZHAO, JUNQI" w:date="2017-10-18T12:09:00Z">
                <w:rPr>
                  <w:noProof/>
                </w:rPr>
              </w:rPrChange>
            </w:rPr>
            <w:fldChar w:fldCharType="end"/>
          </w:r>
        </w:ins>
      </w:p>
      <w:customXmlInsRangeStart w:id="600" w:author="ZHAO, JUNQI" w:date="2017-10-18T12:09:00Z"/>
    </w:sdtContent>
  </w:sdt>
  <w:customXmlInsRangeEnd w:id="600"/>
  <w:p w:rsidR="000E3B7A" w:rsidRDefault="000E3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5EE7" w:rsidRDefault="00445EE7" w:rsidP="00FE308B">
      <w:pPr>
        <w:spacing w:after="0" w:line="240" w:lineRule="auto"/>
      </w:pPr>
      <w:r>
        <w:separator/>
      </w:r>
    </w:p>
  </w:footnote>
  <w:footnote w:type="continuationSeparator" w:id="0">
    <w:p w:rsidR="00445EE7" w:rsidRDefault="00445EE7" w:rsidP="00FE308B">
      <w:pPr>
        <w:spacing w:after="0" w:line="240" w:lineRule="auto"/>
      </w:pPr>
      <w:r>
        <w:continuationSeparator/>
      </w:r>
    </w:p>
  </w:footnote>
  <w:footnote w:id="1">
    <w:p w:rsidR="00F835D6" w:rsidRPr="002D6B23" w:rsidRDefault="00F835D6" w:rsidP="00FE308B">
      <w:pPr>
        <w:pStyle w:val="FootnoteText"/>
        <w:rPr>
          <w:rFonts w:ascii="Times New Roman" w:hAnsi="Times New Roman" w:cs="Times New Roman"/>
        </w:rPr>
      </w:pPr>
      <w:r w:rsidRPr="002D6B23">
        <w:rPr>
          <w:rStyle w:val="FootnoteReference"/>
          <w:rFonts w:ascii="Times New Roman" w:hAnsi="Times New Roman" w:cs="Times New Roman"/>
        </w:rPr>
        <w:footnoteRef/>
      </w:r>
      <w:r w:rsidRPr="002D6B23">
        <w:rPr>
          <w:rFonts w:ascii="Times New Roman" w:hAnsi="Times New Roman" w:cs="Times New Roman"/>
        </w:rPr>
        <w:t xml:space="preserve"> https://en.wikipedia.org/wiki/Classification_of_wine</w:t>
      </w:r>
    </w:p>
  </w:footnote>
  <w:footnote w:id="2">
    <w:p w:rsidR="00F835D6" w:rsidRDefault="00F835D6" w:rsidP="00FE308B">
      <w:pPr>
        <w:pStyle w:val="FootnoteText"/>
      </w:pPr>
      <w:r w:rsidRPr="002D6B23">
        <w:rPr>
          <w:rStyle w:val="FootnoteReference"/>
          <w:rFonts w:ascii="Times New Roman" w:hAnsi="Times New Roman" w:cs="Times New Roman"/>
        </w:rPr>
        <w:footnoteRef/>
      </w:r>
      <w:r w:rsidRPr="002D6B23">
        <w:rPr>
          <w:rFonts w:ascii="Times New Roman" w:hAnsi="Times New Roman" w:cs="Times New Roman"/>
        </w:rPr>
        <w:t xml:space="preserve"> https://archive.ics.uci.edu/ml/datasets/wine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87F75"/>
    <w:multiLevelType w:val="hybridMultilevel"/>
    <w:tmpl w:val="6D98D1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NQI ZHAO">
    <w15:presenceInfo w15:providerId="None" w15:userId="JUNQI ZHAO"/>
  </w15:person>
  <w15:person w15:author="ZHAO, JUNQI">
    <w15:presenceInfo w15:providerId="None" w15:userId="ZHAO, JUNQ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IwNDU0MTIDMs2NDZR0lIJTi4sz8/NACgxrAQ4OgOosAAAA"/>
  </w:docVars>
  <w:rsids>
    <w:rsidRoot w:val="006A67A7"/>
    <w:rsid w:val="00006D7E"/>
    <w:rsid w:val="000467A0"/>
    <w:rsid w:val="000E3B7A"/>
    <w:rsid w:val="00314864"/>
    <w:rsid w:val="003C6375"/>
    <w:rsid w:val="00445EE7"/>
    <w:rsid w:val="00456BC5"/>
    <w:rsid w:val="00602CD7"/>
    <w:rsid w:val="006A67A7"/>
    <w:rsid w:val="00704736"/>
    <w:rsid w:val="007E1761"/>
    <w:rsid w:val="008328CE"/>
    <w:rsid w:val="00866728"/>
    <w:rsid w:val="00925138"/>
    <w:rsid w:val="00994027"/>
    <w:rsid w:val="009E5974"/>
    <w:rsid w:val="00B50F44"/>
    <w:rsid w:val="00B91D88"/>
    <w:rsid w:val="00C93AF5"/>
    <w:rsid w:val="00D467A0"/>
    <w:rsid w:val="00F835D6"/>
    <w:rsid w:val="00FE308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4580A"/>
  <w15:docId w15:val="{68A60C5E-2633-436F-ACAD-52007596B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0F44"/>
    <w:pPr>
      <w:spacing w:after="160" w:line="259" w:lineRule="auto"/>
    </w:pPr>
    <w:rPr>
      <w:lang w:val="en-US"/>
    </w:rPr>
  </w:style>
  <w:style w:type="paragraph" w:styleId="Heading1">
    <w:name w:val="heading 1"/>
    <w:basedOn w:val="Normal"/>
    <w:next w:val="Normal"/>
    <w:link w:val="Heading1Char"/>
    <w:uiPriority w:val="9"/>
    <w:qFormat/>
    <w:rsid w:val="00FE308B"/>
    <w:pPr>
      <w:keepNext/>
      <w:keepLines/>
      <w:spacing w:before="240" w:after="0"/>
      <w:outlineLvl w:val="0"/>
    </w:pPr>
    <w:rPr>
      <w:rFonts w:asciiTheme="majorHAnsi" w:eastAsiaTheme="majorEastAsia" w:hAnsiTheme="majorHAnsi" w:cstheme="majorBidi"/>
      <w:color w:val="365F91" w:themeColor="accent1" w:themeShade="BF"/>
      <w:sz w:val="32"/>
      <w:szCs w:val="32"/>
      <w:lang w:eastAsia="zh-CN"/>
    </w:rPr>
  </w:style>
  <w:style w:type="paragraph" w:styleId="Heading2">
    <w:name w:val="heading 2"/>
    <w:basedOn w:val="Normal"/>
    <w:next w:val="Normal"/>
    <w:link w:val="Heading2Char"/>
    <w:uiPriority w:val="9"/>
    <w:unhideWhenUsed/>
    <w:qFormat/>
    <w:rsid w:val="00FE308B"/>
    <w:pPr>
      <w:keepNext/>
      <w:keepLines/>
      <w:spacing w:before="40" w:after="0"/>
      <w:outlineLvl w:val="1"/>
    </w:pPr>
    <w:rPr>
      <w:rFonts w:asciiTheme="majorHAnsi" w:eastAsiaTheme="majorEastAsia" w:hAnsiTheme="majorHAnsi" w:cstheme="majorBidi"/>
      <w:color w:val="365F91" w:themeColor="accent1" w:themeShade="BF"/>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D88"/>
    <w:pPr>
      <w:spacing w:after="0" w:line="240" w:lineRule="auto"/>
    </w:pPr>
    <w:rPr>
      <w:rFonts w:ascii="Tahoma" w:hAnsi="Tahoma" w:cs="Tahoma"/>
      <w:sz w:val="16"/>
      <w:szCs w:val="16"/>
      <w:lang w:val="en-IN"/>
    </w:rPr>
  </w:style>
  <w:style w:type="character" w:customStyle="1" w:styleId="BalloonTextChar">
    <w:name w:val="Balloon Text Char"/>
    <w:basedOn w:val="DefaultParagraphFont"/>
    <w:link w:val="BalloonText"/>
    <w:uiPriority w:val="99"/>
    <w:semiHidden/>
    <w:rsid w:val="00B91D88"/>
    <w:rPr>
      <w:rFonts w:ascii="Tahoma" w:hAnsi="Tahoma" w:cs="Tahoma"/>
      <w:sz w:val="16"/>
      <w:szCs w:val="16"/>
    </w:rPr>
  </w:style>
  <w:style w:type="table" w:styleId="TableGrid">
    <w:name w:val="Table Grid"/>
    <w:basedOn w:val="TableNormal"/>
    <w:uiPriority w:val="59"/>
    <w:rsid w:val="00B91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E308B"/>
    <w:rPr>
      <w:rFonts w:asciiTheme="majorHAnsi" w:eastAsiaTheme="majorEastAsia" w:hAnsiTheme="majorHAnsi" w:cstheme="majorBidi"/>
      <w:color w:val="365F91" w:themeColor="accent1" w:themeShade="BF"/>
      <w:sz w:val="32"/>
      <w:szCs w:val="32"/>
      <w:lang w:val="en-US" w:eastAsia="zh-CN"/>
    </w:rPr>
  </w:style>
  <w:style w:type="character" w:customStyle="1" w:styleId="Heading2Char">
    <w:name w:val="Heading 2 Char"/>
    <w:basedOn w:val="DefaultParagraphFont"/>
    <w:link w:val="Heading2"/>
    <w:uiPriority w:val="9"/>
    <w:rsid w:val="00FE308B"/>
    <w:rPr>
      <w:rFonts w:asciiTheme="majorHAnsi" w:eastAsiaTheme="majorEastAsia" w:hAnsiTheme="majorHAnsi" w:cstheme="majorBidi"/>
      <w:color w:val="365F91" w:themeColor="accent1" w:themeShade="BF"/>
      <w:sz w:val="26"/>
      <w:szCs w:val="26"/>
      <w:lang w:val="en-US" w:eastAsia="zh-CN"/>
    </w:rPr>
  </w:style>
  <w:style w:type="paragraph" w:styleId="FootnoteText">
    <w:name w:val="footnote text"/>
    <w:basedOn w:val="Normal"/>
    <w:link w:val="FootnoteTextChar"/>
    <w:uiPriority w:val="99"/>
    <w:semiHidden/>
    <w:unhideWhenUsed/>
    <w:rsid w:val="00FE30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308B"/>
    <w:rPr>
      <w:sz w:val="20"/>
      <w:szCs w:val="20"/>
      <w:lang w:val="en-US"/>
    </w:rPr>
  </w:style>
  <w:style w:type="character" w:styleId="FootnoteReference">
    <w:name w:val="footnote reference"/>
    <w:basedOn w:val="DefaultParagraphFont"/>
    <w:uiPriority w:val="99"/>
    <w:semiHidden/>
    <w:unhideWhenUsed/>
    <w:rsid w:val="00FE308B"/>
    <w:rPr>
      <w:vertAlign w:val="superscript"/>
    </w:rPr>
  </w:style>
  <w:style w:type="paragraph" w:styleId="HTMLPreformatted">
    <w:name w:val="HTML Preformatted"/>
    <w:basedOn w:val="Normal"/>
    <w:link w:val="HTMLPreformattedChar"/>
    <w:uiPriority w:val="99"/>
    <w:unhideWhenUsed/>
    <w:rsid w:val="00FE3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308B"/>
    <w:rPr>
      <w:rFonts w:ascii="Courier New" w:eastAsia="Times New Roman" w:hAnsi="Courier New" w:cs="Courier New"/>
      <w:sz w:val="20"/>
      <w:szCs w:val="20"/>
      <w:lang w:val="en-US"/>
    </w:rPr>
  </w:style>
  <w:style w:type="character" w:customStyle="1" w:styleId="gghfmyibcpb">
    <w:name w:val="gghfmyibcpb"/>
    <w:basedOn w:val="DefaultParagraphFont"/>
    <w:rsid w:val="00866728"/>
  </w:style>
  <w:style w:type="character" w:customStyle="1" w:styleId="gghfmyibcob">
    <w:name w:val="gghfmyibcob"/>
    <w:basedOn w:val="DefaultParagraphFont"/>
    <w:rsid w:val="00866728"/>
  </w:style>
  <w:style w:type="character" w:styleId="Hyperlink">
    <w:name w:val="Hyperlink"/>
    <w:basedOn w:val="DefaultParagraphFont"/>
    <w:uiPriority w:val="99"/>
    <w:unhideWhenUsed/>
    <w:rsid w:val="00925138"/>
    <w:rPr>
      <w:color w:val="0000FF" w:themeColor="hyperlink"/>
      <w:u w:val="single"/>
    </w:rPr>
  </w:style>
  <w:style w:type="paragraph" w:styleId="Header">
    <w:name w:val="header"/>
    <w:basedOn w:val="Normal"/>
    <w:link w:val="HeaderChar"/>
    <w:uiPriority w:val="99"/>
    <w:unhideWhenUsed/>
    <w:rsid w:val="000E3B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B7A"/>
    <w:rPr>
      <w:lang w:val="en-US"/>
    </w:rPr>
  </w:style>
  <w:style w:type="paragraph" w:styleId="Footer">
    <w:name w:val="footer"/>
    <w:basedOn w:val="Normal"/>
    <w:link w:val="FooterChar"/>
    <w:uiPriority w:val="99"/>
    <w:unhideWhenUsed/>
    <w:rsid w:val="000E3B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B7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171125">
      <w:bodyDiv w:val="1"/>
      <w:marLeft w:val="0"/>
      <w:marRight w:val="0"/>
      <w:marTop w:val="0"/>
      <w:marBottom w:val="0"/>
      <w:divBdr>
        <w:top w:val="none" w:sz="0" w:space="0" w:color="auto"/>
        <w:left w:val="none" w:sz="0" w:space="0" w:color="auto"/>
        <w:bottom w:val="none" w:sz="0" w:space="0" w:color="auto"/>
        <w:right w:val="none" w:sz="0" w:space="0" w:color="auto"/>
      </w:divBdr>
    </w:div>
    <w:div w:id="97945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stackoverflow.com/questions/36068963/r-how-to-split-a-data-frame-into-training-validation-and-test-sets" TargetMode="Externa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s://www.r-bloggers.com/principal-component-analysis-in-r/"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image" Target="media/image13.png"/><Relationship Id="rId32" Type="http://schemas.openxmlformats.org/officeDocument/2006/relationships/hyperlink" Target="https://stats.stackexchange.com/questions/61090/how-to-split-a-data-set-to-do-10-fold-cross-validation"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4.xml"/><Relationship Id="rId31" Type="http://schemas.openxmlformats.org/officeDocument/2006/relationships/hyperlink" Target="https://bl.ocks.org/rpgove/0060ff3b656618e9136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win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esktop\win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esktop\wine.xlsx" TargetMode="Externa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K</a:t>
            </a:r>
            <a:r>
              <a:rPr lang="en-IN" baseline="0"/>
              <a:t> means applied to complete data set</a:t>
            </a:r>
            <a:endParaRPr lang="en-IN"/>
          </a:p>
        </c:rich>
      </c:tx>
      <c:overlay val="0"/>
    </c:title>
    <c:autoTitleDeleted val="0"/>
    <c:plotArea>
      <c:layout/>
      <c:lineChart>
        <c:grouping val="standard"/>
        <c:varyColors val="0"/>
        <c:ser>
          <c:idx val="0"/>
          <c:order val="0"/>
          <c:tx>
            <c:strRef>
              <c:f>Sheet2!$B$1</c:f>
              <c:strCache>
                <c:ptCount val="1"/>
                <c:pt idx="0">
                  <c:v>Training error rate (%)</c:v>
                </c:pt>
              </c:strCache>
            </c:strRef>
          </c:tx>
          <c:marker>
            <c:symbol val="none"/>
          </c:marker>
          <c:cat>
            <c:numLit>
              <c:formatCode>General</c:formatCode>
              <c:ptCount val="4"/>
              <c:pt idx="0">
                <c:v>2</c:v>
              </c:pt>
              <c:pt idx="1">
                <c:v>3</c:v>
              </c:pt>
              <c:pt idx="2">
                <c:v>4</c:v>
              </c:pt>
              <c:pt idx="3">
                <c:v>5</c:v>
              </c:pt>
            </c:numLit>
          </c:cat>
          <c:val>
            <c:numRef>
              <c:f>Sheet2!$B$2:$B$5</c:f>
              <c:numCache>
                <c:formatCode>General</c:formatCode>
                <c:ptCount val="4"/>
                <c:pt idx="0">
                  <c:v>58.5</c:v>
                </c:pt>
                <c:pt idx="1">
                  <c:v>82.5</c:v>
                </c:pt>
                <c:pt idx="2">
                  <c:v>73.8</c:v>
                </c:pt>
                <c:pt idx="3">
                  <c:v>85</c:v>
                </c:pt>
              </c:numCache>
            </c:numRef>
          </c:val>
          <c:smooth val="0"/>
          <c:extLst>
            <c:ext xmlns:c16="http://schemas.microsoft.com/office/drawing/2014/chart" uri="{C3380CC4-5D6E-409C-BE32-E72D297353CC}">
              <c16:uniqueId val="{00000000-E678-481A-87FA-459D6093B1DE}"/>
            </c:ext>
          </c:extLst>
        </c:ser>
        <c:dLbls>
          <c:showLegendKey val="0"/>
          <c:showVal val="0"/>
          <c:showCatName val="0"/>
          <c:showSerName val="0"/>
          <c:showPercent val="0"/>
          <c:showBubbleSize val="0"/>
        </c:dLbls>
        <c:smooth val="0"/>
        <c:axId val="35798400"/>
        <c:axId val="48809856"/>
      </c:lineChart>
      <c:catAx>
        <c:axId val="35798400"/>
        <c:scaling>
          <c:orientation val="minMax"/>
        </c:scaling>
        <c:delete val="0"/>
        <c:axPos val="b"/>
        <c:title>
          <c:tx>
            <c:rich>
              <a:bodyPr/>
              <a:lstStyle/>
              <a:p>
                <a:pPr>
                  <a:defRPr/>
                </a:pPr>
                <a:r>
                  <a:rPr lang="en-IN"/>
                  <a:t>K</a:t>
                </a:r>
                <a:r>
                  <a:rPr lang="en-IN" baseline="0"/>
                  <a:t> value</a:t>
                </a:r>
                <a:endParaRPr lang="en-IN"/>
              </a:p>
            </c:rich>
          </c:tx>
          <c:overlay val="0"/>
        </c:title>
        <c:numFmt formatCode="General" sourceLinked="1"/>
        <c:majorTickMark val="out"/>
        <c:minorTickMark val="none"/>
        <c:tickLblPos val="nextTo"/>
        <c:crossAx val="48809856"/>
        <c:crosses val="autoZero"/>
        <c:auto val="1"/>
        <c:lblAlgn val="ctr"/>
        <c:lblOffset val="100"/>
        <c:noMultiLvlLbl val="0"/>
      </c:catAx>
      <c:valAx>
        <c:axId val="48809856"/>
        <c:scaling>
          <c:orientation val="minMax"/>
        </c:scaling>
        <c:delete val="0"/>
        <c:axPos val="l"/>
        <c:majorGridlines/>
        <c:title>
          <c:tx>
            <c:rich>
              <a:bodyPr rot="0" vert="horz"/>
              <a:lstStyle/>
              <a:p>
                <a:pPr>
                  <a:defRPr/>
                </a:pPr>
                <a:r>
                  <a:rPr lang="en-IN"/>
                  <a:t>Error</a:t>
                </a:r>
                <a:r>
                  <a:rPr lang="en-IN" baseline="0"/>
                  <a:t> rate </a:t>
                </a:r>
              </a:p>
              <a:p>
                <a:pPr>
                  <a:defRPr/>
                </a:pPr>
                <a:r>
                  <a:rPr lang="en-IN" baseline="0"/>
                  <a:t>in %</a:t>
                </a:r>
                <a:endParaRPr lang="en-IN"/>
              </a:p>
            </c:rich>
          </c:tx>
          <c:overlay val="0"/>
        </c:title>
        <c:numFmt formatCode="General" sourceLinked="1"/>
        <c:majorTickMark val="out"/>
        <c:minorTickMark val="none"/>
        <c:tickLblPos val="nextTo"/>
        <c:crossAx val="3579840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Cross Validation Results</a:t>
            </a:r>
          </a:p>
        </c:rich>
      </c:tx>
      <c:overlay val="0"/>
    </c:title>
    <c:autoTitleDeleted val="0"/>
    <c:plotArea>
      <c:layout>
        <c:manualLayout>
          <c:layoutTarget val="inner"/>
          <c:xMode val="edge"/>
          <c:yMode val="edge"/>
          <c:x val="0.22543285214348205"/>
          <c:y val="0.19480351414406533"/>
          <c:w val="0.4766489501312336"/>
          <c:h val="0.59104512977544477"/>
        </c:manualLayout>
      </c:layout>
      <c:lineChart>
        <c:grouping val="standard"/>
        <c:varyColors val="0"/>
        <c:ser>
          <c:idx val="0"/>
          <c:order val="0"/>
          <c:tx>
            <c:strRef>
              <c:f>Sheet2!$B$1</c:f>
              <c:strCache>
                <c:ptCount val="1"/>
                <c:pt idx="0">
                  <c:v>Training error rate (%)</c:v>
                </c:pt>
              </c:strCache>
            </c:strRef>
          </c:tx>
          <c:marker>
            <c:symbol val="none"/>
          </c:marker>
          <c:cat>
            <c:numLit>
              <c:formatCode>General</c:formatCode>
              <c:ptCount val="4"/>
              <c:pt idx="0">
                <c:v>2</c:v>
              </c:pt>
              <c:pt idx="1">
                <c:v>3</c:v>
              </c:pt>
              <c:pt idx="2">
                <c:v>4</c:v>
              </c:pt>
              <c:pt idx="3">
                <c:v>5</c:v>
              </c:pt>
            </c:numLit>
          </c:cat>
          <c:val>
            <c:numRef>
              <c:f>Sheet2!$B$2:$B$5</c:f>
              <c:numCache>
                <c:formatCode>General</c:formatCode>
                <c:ptCount val="4"/>
                <c:pt idx="0">
                  <c:v>58.5</c:v>
                </c:pt>
                <c:pt idx="1">
                  <c:v>82.5</c:v>
                </c:pt>
                <c:pt idx="2">
                  <c:v>73.8</c:v>
                </c:pt>
                <c:pt idx="3">
                  <c:v>85</c:v>
                </c:pt>
              </c:numCache>
            </c:numRef>
          </c:val>
          <c:smooth val="0"/>
          <c:extLst>
            <c:ext xmlns:c16="http://schemas.microsoft.com/office/drawing/2014/chart" uri="{C3380CC4-5D6E-409C-BE32-E72D297353CC}">
              <c16:uniqueId val="{00000000-90F6-423B-A6D3-B4238890020F}"/>
            </c:ext>
          </c:extLst>
        </c:ser>
        <c:ser>
          <c:idx val="1"/>
          <c:order val="1"/>
          <c:tx>
            <c:strRef>
              <c:f>Sheet2!$C$1</c:f>
              <c:strCache>
                <c:ptCount val="1"/>
                <c:pt idx="0">
                  <c:v>Testing error rate (%)</c:v>
                </c:pt>
              </c:strCache>
            </c:strRef>
          </c:tx>
          <c:marker>
            <c:symbol val="none"/>
          </c:marker>
          <c:cat>
            <c:numLit>
              <c:formatCode>General</c:formatCode>
              <c:ptCount val="4"/>
              <c:pt idx="0">
                <c:v>2</c:v>
              </c:pt>
              <c:pt idx="1">
                <c:v>3</c:v>
              </c:pt>
              <c:pt idx="2">
                <c:v>4</c:v>
              </c:pt>
              <c:pt idx="3">
                <c:v>5</c:v>
              </c:pt>
            </c:numLit>
          </c:cat>
          <c:val>
            <c:numRef>
              <c:f>Sheet2!$C$2:$C$5</c:f>
              <c:numCache>
                <c:formatCode>General</c:formatCode>
                <c:ptCount val="4"/>
                <c:pt idx="0">
                  <c:v>68.86</c:v>
                </c:pt>
                <c:pt idx="1">
                  <c:v>63</c:v>
                </c:pt>
                <c:pt idx="2">
                  <c:v>76.2</c:v>
                </c:pt>
                <c:pt idx="3">
                  <c:v>93.4</c:v>
                </c:pt>
              </c:numCache>
            </c:numRef>
          </c:val>
          <c:smooth val="0"/>
          <c:extLst>
            <c:ext xmlns:c16="http://schemas.microsoft.com/office/drawing/2014/chart" uri="{C3380CC4-5D6E-409C-BE32-E72D297353CC}">
              <c16:uniqueId val="{00000001-90F6-423B-A6D3-B4238890020F}"/>
            </c:ext>
          </c:extLst>
        </c:ser>
        <c:dLbls>
          <c:showLegendKey val="0"/>
          <c:showVal val="0"/>
          <c:showCatName val="0"/>
          <c:showSerName val="0"/>
          <c:showPercent val="0"/>
          <c:showBubbleSize val="0"/>
        </c:dLbls>
        <c:smooth val="0"/>
        <c:axId val="230315136"/>
        <c:axId val="231383424"/>
      </c:lineChart>
      <c:catAx>
        <c:axId val="230315136"/>
        <c:scaling>
          <c:orientation val="minMax"/>
        </c:scaling>
        <c:delete val="0"/>
        <c:axPos val="b"/>
        <c:title>
          <c:tx>
            <c:rich>
              <a:bodyPr/>
              <a:lstStyle/>
              <a:p>
                <a:pPr>
                  <a:defRPr/>
                </a:pPr>
                <a:r>
                  <a:rPr lang="en-IN"/>
                  <a:t>K</a:t>
                </a:r>
                <a:r>
                  <a:rPr lang="en-IN" baseline="0"/>
                  <a:t> value</a:t>
                </a:r>
                <a:endParaRPr lang="en-IN"/>
              </a:p>
            </c:rich>
          </c:tx>
          <c:overlay val="0"/>
        </c:title>
        <c:numFmt formatCode="General" sourceLinked="1"/>
        <c:majorTickMark val="out"/>
        <c:minorTickMark val="none"/>
        <c:tickLblPos val="nextTo"/>
        <c:crossAx val="231383424"/>
        <c:crosses val="autoZero"/>
        <c:auto val="1"/>
        <c:lblAlgn val="ctr"/>
        <c:lblOffset val="100"/>
        <c:noMultiLvlLbl val="0"/>
      </c:catAx>
      <c:valAx>
        <c:axId val="231383424"/>
        <c:scaling>
          <c:orientation val="minMax"/>
        </c:scaling>
        <c:delete val="0"/>
        <c:axPos val="l"/>
        <c:majorGridlines/>
        <c:title>
          <c:tx>
            <c:rich>
              <a:bodyPr rot="0" vert="horz"/>
              <a:lstStyle/>
              <a:p>
                <a:pPr>
                  <a:defRPr/>
                </a:pPr>
                <a:r>
                  <a:rPr lang="en-US"/>
                  <a:t>Error rate </a:t>
                </a:r>
              </a:p>
              <a:p>
                <a:pPr>
                  <a:defRPr/>
                </a:pPr>
                <a:r>
                  <a:rPr lang="en-US"/>
                  <a:t>in %</a:t>
                </a:r>
              </a:p>
            </c:rich>
          </c:tx>
          <c:overlay val="0"/>
        </c:title>
        <c:numFmt formatCode="General" sourceLinked="1"/>
        <c:majorTickMark val="out"/>
        <c:minorTickMark val="none"/>
        <c:tickLblPos val="nextTo"/>
        <c:crossAx val="230315136"/>
        <c:crosses val="autoZero"/>
        <c:crossBetween val="between"/>
      </c:valAx>
    </c:plotArea>
    <c:legend>
      <c:legendPos val="r"/>
      <c:layout>
        <c:manualLayout>
          <c:xMode val="edge"/>
          <c:yMode val="edge"/>
          <c:x val="0.68541513560804901"/>
          <c:y val="0.48798410615339749"/>
          <c:w val="0.29791819772528433"/>
          <c:h val="0.24150845727617382"/>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Validation</a:t>
            </a:r>
            <a:r>
              <a:rPr lang="en-IN" baseline="0"/>
              <a:t> set approach</a:t>
            </a:r>
            <a:endParaRPr lang="en-IN"/>
          </a:p>
        </c:rich>
      </c:tx>
      <c:overlay val="0"/>
    </c:title>
    <c:autoTitleDeleted val="0"/>
    <c:plotArea>
      <c:layout/>
      <c:lineChart>
        <c:grouping val="standard"/>
        <c:varyColors val="0"/>
        <c:ser>
          <c:idx val="0"/>
          <c:order val="0"/>
          <c:tx>
            <c:strRef>
              <c:f>Sheet3!$B$1</c:f>
              <c:strCache>
                <c:ptCount val="1"/>
                <c:pt idx="0">
                  <c:v>Training error rate (%)</c:v>
                </c:pt>
              </c:strCache>
            </c:strRef>
          </c:tx>
          <c:marker>
            <c:symbol val="none"/>
          </c:marker>
          <c:cat>
            <c:numLit>
              <c:formatCode>General</c:formatCode>
              <c:ptCount val="4"/>
              <c:pt idx="0">
                <c:v>2</c:v>
              </c:pt>
              <c:pt idx="1">
                <c:v>3</c:v>
              </c:pt>
              <c:pt idx="2">
                <c:v>4</c:v>
              </c:pt>
              <c:pt idx="3">
                <c:v>5</c:v>
              </c:pt>
            </c:numLit>
          </c:cat>
          <c:val>
            <c:numRef>
              <c:f>Sheet3!$B$2:$B$5</c:f>
              <c:numCache>
                <c:formatCode>General</c:formatCode>
                <c:ptCount val="4"/>
                <c:pt idx="0">
                  <c:v>33</c:v>
                </c:pt>
                <c:pt idx="1">
                  <c:v>62</c:v>
                </c:pt>
                <c:pt idx="2">
                  <c:v>77</c:v>
                </c:pt>
                <c:pt idx="3">
                  <c:v>97</c:v>
                </c:pt>
              </c:numCache>
            </c:numRef>
          </c:val>
          <c:smooth val="0"/>
          <c:extLst>
            <c:ext xmlns:c16="http://schemas.microsoft.com/office/drawing/2014/chart" uri="{C3380CC4-5D6E-409C-BE32-E72D297353CC}">
              <c16:uniqueId val="{00000000-BAAB-4345-B181-1ECE20D07277}"/>
            </c:ext>
          </c:extLst>
        </c:ser>
        <c:ser>
          <c:idx val="1"/>
          <c:order val="1"/>
          <c:tx>
            <c:strRef>
              <c:f>Sheet3!$C$1</c:f>
              <c:strCache>
                <c:ptCount val="1"/>
                <c:pt idx="0">
                  <c:v>Testing error rate (%)</c:v>
                </c:pt>
              </c:strCache>
            </c:strRef>
          </c:tx>
          <c:marker>
            <c:symbol val="none"/>
          </c:marker>
          <c:cat>
            <c:numLit>
              <c:formatCode>General</c:formatCode>
              <c:ptCount val="4"/>
              <c:pt idx="0">
                <c:v>2</c:v>
              </c:pt>
              <c:pt idx="1">
                <c:v>3</c:v>
              </c:pt>
              <c:pt idx="2">
                <c:v>4</c:v>
              </c:pt>
              <c:pt idx="3">
                <c:v>5</c:v>
              </c:pt>
            </c:numLit>
          </c:cat>
          <c:val>
            <c:numRef>
              <c:f>Sheet3!$C$2:$C$5</c:f>
              <c:numCache>
                <c:formatCode>General</c:formatCode>
                <c:ptCount val="4"/>
                <c:pt idx="0">
                  <c:v>34</c:v>
                </c:pt>
                <c:pt idx="1">
                  <c:v>68</c:v>
                </c:pt>
                <c:pt idx="2">
                  <c:v>92</c:v>
                </c:pt>
                <c:pt idx="3">
                  <c:v>81</c:v>
                </c:pt>
              </c:numCache>
            </c:numRef>
          </c:val>
          <c:smooth val="0"/>
          <c:extLst>
            <c:ext xmlns:c16="http://schemas.microsoft.com/office/drawing/2014/chart" uri="{C3380CC4-5D6E-409C-BE32-E72D297353CC}">
              <c16:uniqueId val="{00000001-BAAB-4345-B181-1ECE20D07277}"/>
            </c:ext>
          </c:extLst>
        </c:ser>
        <c:dLbls>
          <c:showLegendKey val="0"/>
          <c:showVal val="0"/>
          <c:showCatName val="0"/>
          <c:showSerName val="0"/>
          <c:showPercent val="0"/>
          <c:showBubbleSize val="0"/>
        </c:dLbls>
        <c:smooth val="0"/>
        <c:axId val="233847040"/>
        <c:axId val="233857408"/>
      </c:lineChart>
      <c:catAx>
        <c:axId val="233847040"/>
        <c:scaling>
          <c:orientation val="minMax"/>
        </c:scaling>
        <c:delete val="0"/>
        <c:axPos val="b"/>
        <c:title>
          <c:tx>
            <c:rich>
              <a:bodyPr/>
              <a:lstStyle/>
              <a:p>
                <a:pPr>
                  <a:defRPr/>
                </a:pPr>
                <a:r>
                  <a:rPr lang="en-IN"/>
                  <a:t>K</a:t>
                </a:r>
                <a:r>
                  <a:rPr lang="en-IN" baseline="0"/>
                  <a:t> value</a:t>
                </a:r>
                <a:endParaRPr lang="en-IN"/>
              </a:p>
            </c:rich>
          </c:tx>
          <c:overlay val="0"/>
        </c:title>
        <c:numFmt formatCode="General" sourceLinked="1"/>
        <c:majorTickMark val="out"/>
        <c:minorTickMark val="none"/>
        <c:tickLblPos val="nextTo"/>
        <c:crossAx val="233857408"/>
        <c:crosses val="autoZero"/>
        <c:auto val="1"/>
        <c:lblAlgn val="ctr"/>
        <c:lblOffset val="100"/>
        <c:noMultiLvlLbl val="0"/>
      </c:catAx>
      <c:valAx>
        <c:axId val="233857408"/>
        <c:scaling>
          <c:orientation val="minMax"/>
        </c:scaling>
        <c:delete val="0"/>
        <c:axPos val="l"/>
        <c:majorGridlines/>
        <c:title>
          <c:tx>
            <c:rich>
              <a:bodyPr rot="0" vert="horz"/>
              <a:lstStyle/>
              <a:p>
                <a:pPr>
                  <a:defRPr/>
                </a:pPr>
                <a:r>
                  <a:rPr lang="en-IN"/>
                  <a:t>Error</a:t>
                </a:r>
                <a:r>
                  <a:rPr lang="en-IN" baseline="0"/>
                  <a:t> rate</a:t>
                </a:r>
              </a:p>
              <a:p>
                <a:pPr>
                  <a:defRPr/>
                </a:pPr>
                <a:r>
                  <a:rPr lang="en-IN" baseline="0"/>
                  <a:t>in %</a:t>
                </a:r>
                <a:endParaRPr lang="en-IN"/>
              </a:p>
            </c:rich>
          </c:tx>
          <c:overlay val="0"/>
        </c:title>
        <c:numFmt formatCode="General" sourceLinked="1"/>
        <c:majorTickMark val="out"/>
        <c:minorTickMark val="none"/>
        <c:tickLblPos val="nextTo"/>
        <c:crossAx val="23384704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PCA</a:t>
            </a:r>
            <a:r>
              <a:rPr lang="en-IN" baseline="0"/>
              <a:t> Results</a:t>
            </a:r>
            <a:endParaRPr lang="en-IN"/>
          </a:p>
        </c:rich>
      </c:tx>
      <c:overlay val="0"/>
    </c:title>
    <c:autoTitleDeleted val="0"/>
    <c:plotArea>
      <c:layout/>
      <c:lineChart>
        <c:grouping val="standard"/>
        <c:varyColors val="0"/>
        <c:ser>
          <c:idx val="0"/>
          <c:order val="0"/>
          <c:tx>
            <c:strRef>
              <c:f>Sheet2!$B$10</c:f>
              <c:strCache>
                <c:ptCount val="1"/>
                <c:pt idx="0">
                  <c:v>Error rate in % for K=2</c:v>
                </c:pt>
              </c:strCache>
            </c:strRef>
          </c:tx>
          <c:marker>
            <c:symbol val="none"/>
          </c:marker>
          <c:cat>
            <c:numLit>
              <c:formatCode>General</c:formatCode>
              <c:ptCount val="12"/>
              <c:pt idx="0">
                <c:v>2</c:v>
              </c:pt>
              <c:pt idx="1">
                <c:v>3</c:v>
              </c:pt>
              <c:pt idx="2">
                <c:v>4</c:v>
              </c:pt>
              <c:pt idx="3">
                <c:v>5</c:v>
              </c:pt>
              <c:pt idx="4">
                <c:v>6</c:v>
              </c:pt>
              <c:pt idx="5">
                <c:v>7</c:v>
              </c:pt>
              <c:pt idx="6">
                <c:v>8</c:v>
              </c:pt>
              <c:pt idx="7">
                <c:v>9</c:v>
              </c:pt>
              <c:pt idx="8">
                <c:v>10</c:v>
              </c:pt>
              <c:pt idx="9">
                <c:v>11</c:v>
              </c:pt>
              <c:pt idx="10">
                <c:v>12</c:v>
              </c:pt>
              <c:pt idx="11">
                <c:v>13</c:v>
              </c:pt>
            </c:numLit>
          </c:cat>
          <c:val>
            <c:numRef>
              <c:f>Sheet2!$B$11:$B$22</c:f>
              <c:numCache>
                <c:formatCode>General</c:formatCode>
                <c:ptCount val="12"/>
                <c:pt idx="0">
                  <c:v>42</c:v>
                </c:pt>
                <c:pt idx="1">
                  <c:v>42</c:v>
                </c:pt>
                <c:pt idx="2">
                  <c:v>82</c:v>
                </c:pt>
                <c:pt idx="3">
                  <c:v>82</c:v>
                </c:pt>
                <c:pt idx="4">
                  <c:v>70</c:v>
                </c:pt>
                <c:pt idx="5">
                  <c:v>70</c:v>
                </c:pt>
                <c:pt idx="6">
                  <c:v>70</c:v>
                </c:pt>
                <c:pt idx="7">
                  <c:v>57</c:v>
                </c:pt>
                <c:pt idx="8">
                  <c:v>84</c:v>
                </c:pt>
                <c:pt idx="9">
                  <c:v>84</c:v>
                </c:pt>
                <c:pt idx="10">
                  <c:v>84</c:v>
                </c:pt>
                <c:pt idx="11">
                  <c:v>84</c:v>
                </c:pt>
              </c:numCache>
            </c:numRef>
          </c:val>
          <c:smooth val="0"/>
          <c:extLst>
            <c:ext xmlns:c16="http://schemas.microsoft.com/office/drawing/2014/chart" uri="{C3380CC4-5D6E-409C-BE32-E72D297353CC}">
              <c16:uniqueId val="{00000000-F2FF-400A-A23D-EE06A6F73B63}"/>
            </c:ext>
          </c:extLst>
        </c:ser>
        <c:ser>
          <c:idx val="1"/>
          <c:order val="1"/>
          <c:tx>
            <c:strRef>
              <c:f>Sheet2!$C$10</c:f>
              <c:strCache>
                <c:ptCount val="1"/>
                <c:pt idx="0">
                  <c:v>Error rate in % for K=3</c:v>
                </c:pt>
              </c:strCache>
            </c:strRef>
          </c:tx>
          <c:marker>
            <c:symbol val="none"/>
          </c:marker>
          <c:cat>
            <c:numLit>
              <c:formatCode>General</c:formatCode>
              <c:ptCount val="12"/>
              <c:pt idx="0">
                <c:v>2</c:v>
              </c:pt>
              <c:pt idx="1">
                <c:v>3</c:v>
              </c:pt>
              <c:pt idx="2">
                <c:v>4</c:v>
              </c:pt>
              <c:pt idx="3">
                <c:v>5</c:v>
              </c:pt>
              <c:pt idx="4">
                <c:v>6</c:v>
              </c:pt>
              <c:pt idx="5">
                <c:v>7</c:v>
              </c:pt>
              <c:pt idx="6">
                <c:v>8</c:v>
              </c:pt>
              <c:pt idx="7">
                <c:v>9</c:v>
              </c:pt>
              <c:pt idx="8">
                <c:v>10</c:v>
              </c:pt>
              <c:pt idx="9">
                <c:v>11</c:v>
              </c:pt>
              <c:pt idx="10">
                <c:v>12</c:v>
              </c:pt>
              <c:pt idx="11">
                <c:v>13</c:v>
              </c:pt>
            </c:numLit>
          </c:cat>
          <c:val>
            <c:numRef>
              <c:f>Sheet2!$C$11:$C$22</c:f>
              <c:numCache>
                <c:formatCode>General</c:formatCode>
                <c:ptCount val="12"/>
                <c:pt idx="0">
                  <c:v>61</c:v>
                </c:pt>
                <c:pt idx="1">
                  <c:v>70</c:v>
                </c:pt>
                <c:pt idx="2">
                  <c:v>41</c:v>
                </c:pt>
                <c:pt idx="3">
                  <c:v>71</c:v>
                </c:pt>
                <c:pt idx="4">
                  <c:v>63</c:v>
                </c:pt>
                <c:pt idx="5">
                  <c:v>63</c:v>
                </c:pt>
                <c:pt idx="6">
                  <c:v>65</c:v>
                </c:pt>
                <c:pt idx="7">
                  <c:v>63</c:v>
                </c:pt>
                <c:pt idx="8">
                  <c:v>63</c:v>
                </c:pt>
                <c:pt idx="9">
                  <c:v>98</c:v>
                </c:pt>
                <c:pt idx="10">
                  <c:v>71</c:v>
                </c:pt>
                <c:pt idx="11">
                  <c:v>98</c:v>
                </c:pt>
              </c:numCache>
            </c:numRef>
          </c:val>
          <c:smooth val="0"/>
          <c:extLst>
            <c:ext xmlns:c16="http://schemas.microsoft.com/office/drawing/2014/chart" uri="{C3380CC4-5D6E-409C-BE32-E72D297353CC}">
              <c16:uniqueId val="{00000001-F2FF-400A-A23D-EE06A6F73B63}"/>
            </c:ext>
          </c:extLst>
        </c:ser>
        <c:dLbls>
          <c:showLegendKey val="0"/>
          <c:showVal val="0"/>
          <c:showCatName val="0"/>
          <c:showSerName val="0"/>
          <c:showPercent val="0"/>
          <c:showBubbleSize val="0"/>
        </c:dLbls>
        <c:smooth val="0"/>
        <c:axId val="9430144"/>
        <c:axId val="9432064"/>
      </c:lineChart>
      <c:catAx>
        <c:axId val="9430144"/>
        <c:scaling>
          <c:orientation val="minMax"/>
        </c:scaling>
        <c:delete val="0"/>
        <c:axPos val="b"/>
        <c:title>
          <c:tx>
            <c:rich>
              <a:bodyPr/>
              <a:lstStyle/>
              <a:p>
                <a:pPr>
                  <a:defRPr/>
                </a:pPr>
                <a:r>
                  <a:rPr lang="en-IN"/>
                  <a:t>No.</a:t>
                </a:r>
                <a:r>
                  <a:rPr lang="en-IN" baseline="0"/>
                  <a:t> of Principal Components</a:t>
                </a:r>
                <a:endParaRPr lang="en-IN"/>
              </a:p>
            </c:rich>
          </c:tx>
          <c:overlay val="0"/>
        </c:title>
        <c:numFmt formatCode="General" sourceLinked="1"/>
        <c:majorTickMark val="out"/>
        <c:minorTickMark val="none"/>
        <c:tickLblPos val="nextTo"/>
        <c:crossAx val="9432064"/>
        <c:crosses val="autoZero"/>
        <c:auto val="1"/>
        <c:lblAlgn val="ctr"/>
        <c:lblOffset val="100"/>
        <c:noMultiLvlLbl val="0"/>
      </c:catAx>
      <c:valAx>
        <c:axId val="9432064"/>
        <c:scaling>
          <c:orientation val="minMax"/>
        </c:scaling>
        <c:delete val="0"/>
        <c:axPos val="l"/>
        <c:majorGridlines/>
        <c:title>
          <c:tx>
            <c:rich>
              <a:bodyPr rot="0" vert="horz"/>
              <a:lstStyle/>
              <a:p>
                <a:pPr>
                  <a:defRPr/>
                </a:pPr>
                <a:r>
                  <a:rPr lang="en-IN"/>
                  <a:t>Error</a:t>
                </a:r>
                <a:r>
                  <a:rPr lang="en-IN" baseline="0"/>
                  <a:t> rate</a:t>
                </a:r>
              </a:p>
              <a:p>
                <a:pPr>
                  <a:defRPr/>
                </a:pPr>
                <a:r>
                  <a:rPr lang="en-IN" baseline="0"/>
                  <a:t>in %</a:t>
                </a:r>
                <a:endParaRPr lang="en-IN"/>
              </a:p>
            </c:rich>
          </c:tx>
          <c:overlay val="0"/>
        </c:title>
        <c:numFmt formatCode="General" sourceLinked="1"/>
        <c:majorTickMark val="out"/>
        <c:minorTickMark val="none"/>
        <c:tickLblPos val="nextTo"/>
        <c:crossAx val="9430144"/>
        <c:crosses val="autoZero"/>
        <c:crossBetween val="between"/>
      </c:valAx>
    </c:plotArea>
    <c:legend>
      <c:legendPos val="r"/>
      <c:layout>
        <c:manualLayout>
          <c:xMode val="edge"/>
          <c:yMode val="edge"/>
          <c:x val="0.69369313210848649"/>
          <c:y val="0.33294947506561678"/>
          <c:w val="0.2896402012248469"/>
          <c:h val="0.25076771653543306"/>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9760C-DFB5-4F2C-A5E9-AE345DB43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31</Pages>
  <Words>4263</Words>
  <Characters>24301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ZHAO, JUNQI</cp:lastModifiedBy>
  <cp:revision>4</cp:revision>
  <dcterms:created xsi:type="dcterms:W3CDTF">2017-10-18T16:09:00Z</dcterms:created>
  <dcterms:modified xsi:type="dcterms:W3CDTF">2017-10-18T16:13:00Z</dcterms:modified>
</cp:coreProperties>
</file>